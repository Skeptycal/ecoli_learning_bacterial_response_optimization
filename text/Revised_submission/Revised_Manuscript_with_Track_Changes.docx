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BACA" w14:textId="070C2ACF" w:rsidR="00CF5836" w:rsidRPr="00AE7326" w:rsidRDefault="00CF5836" w:rsidP="00CF5836">
      <w:pPr>
        <w:pStyle w:val="Heading1"/>
        <w:spacing w:line="360" w:lineRule="auto"/>
        <w:rPr>
          <w:rFonts w:ascii="Helvetica" w:hAnsi="Helvetica"/>
          <w:color w:val="auto"/>
          <w:sz w:val="36"/>
          <w:szCs w:val="36"/>
        </w:rPr>
      </w:pPr>
      <w:r w:rsidRPr="00AE7326">
        <w:rPr>
          <w:rFonts w:ascii="Helvetica" w:hAnsi="Helvetica"/>
          <w:color w:val="auto"/>
          <w:sz w:val="36"/>
          <w:szCs w:val="36"/>
        </w:rPr>
        <w:t>Predicting bacterial growth conditions f</w:t>
      </w:r>
      <w:r w:rsidR="00BD409A" w:rsidRPr="00AE7326">
        <w:rPr>
          <w:rFonts w:ascii="Helvetica" w:hAnsi="Helvetica"/>
          <w:color w:val="auto"/>
          <w:sz w:val="36"/>
          <w:szCs w:val="36"/>
        </w:rPr>
        <w:t>rom mRNA and protein abundances</w:t>
      </w:r>
      <w:r w:rsidRPr="00AE7326">
        <w:rPr>
          <w:rFonts w:ascii="Helvetica" w:hAnsi="Helvetica"/>
          <w:color w:val="auto"/>
          <w:sz w:val="36"/>
          <w:szCs w:val="36"/>
        </w:rPr>
        <w:t xml:space="preserve"> </w:t>
      </w:r>
    </w:p>
    <w:p w14:paraId="494084A4" w14:textId="16A611C6"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proofErr w:type="gramStart"/>
      <w:r w:rsidRPr="00477CC4">
        <w:rPr>
          <w:rFonts w:ascii="Helvetica" w:hAnsi="Helvetica"/>
          <w:vertAlign w:val="superscript"/>
        </w:rPr>
        <w:t>1</w:t>
      </w:r>
      <w:r w:rsidR="000603C9">
        <w:rPr>
          <w:rFonts w:ascii="Helvetica" w:hAnsi="Helvetica"/>
          <w:vertAlign w:val="superscript"/>
        </w:rPr>
        <w:t>,</w:t>
      </w:r>
      <w:r w:rsidRPr="00477CC4">
        <w:rPr>
          <w:rFonts w:ascii="Helvetica" w:hAnsi="Helvetica"/>
        </w:rPr>
        <w:t>*</w:t>
      </w:r>
      <w:proofErr w:type="gramEnd"/>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8"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b/>
          <w:bCs/>
          <w:sz w:val="26"/>
          <w:szCs w:val="26"/>
        </w:rPr>
      </w:pPr>
    </w:p>
    <w:p w14:paraId="50850AE9" w14:textId="77777777" w:rsidR="00CF5836" w:rsidRPr="00AE7326" w:rsidRDefault="00CF5836" w:rsidP="00CF5836">
      <w:pPr>
        <w:keepNext/>
        <w:keepLines/>
        <w:tabs>
          <w:tab w:val="left" w:pos="2172"/>
        </w:tabs>
        <w:spacing w:before="200" w:line="360" w:lineRule="auto"/>
        <w:outlineLvl w:val="1"/>
        <w:rPr>
          <w:rFonts w:ascii="Helvetica" w:eastAsia="MS Gothic" w:hAnsi="Helvetica"/>
          <w:b/>
          <w:bCs/>
          <w:sz w:val="36"/>
          <w:szCs w:val="36"/>
        </w:rPr>
      </w:pPr>
      <w:r w:rsidRPr="00AE7326">
        <w:rPr>
          <w:rFonts w:ascii="Helvetica" w:eastAsia="MS Gothic" w:hAnsi="Helvetica"/>
          <w:b/>
          <w:bCs/>
          <w:sz w:val="36"/>
          <w:szCs w:val="36"/>
        </w:rPr>
        <w:t>Abstract</w:t>
      </w:r>
      <w:r w:rsidRPr="00AE7326">
        <w:rPr>
          <w:rFonts w:ascii="Helvetica" w:eastAsia="MS Gothic" w:hAnsi="Helvetica"/>
          <w:b/>
          <w:bCs/>
          <w:sz w:val="36"/>
          <w:szCs w:val="36"/>
        </w:rPr>
        <w:tab/>
      </w:r>
    </w:p>
    <w:p w14:paraId="22650AFD" w14:textId="4C8D98FB" w:rsidR="00153A99" w:rsidRPr="00CF5836" w:rsidRDefault="00CF5836" w:rsidP="00CF5836">
      <w:pPr>
        <w:spacing w:line="360" w:lineRule="auto"/>
        <w:rPr>
          <w:rFonts w:ascii="Helvetica" w:eastAsia="MS Mincho" w:hAnsi="Helvetica"/>
        </w:rPr>
      </w:pPr>
      <w:r w:rsidRPr="00CF5836">
        <w:rPr>
          <w:rFonts w:ascii="Helvetica" w:eastAsia="MS Mincho" w:hAnsi="Helvetica"/>
        </w:rPr>
        <w:t>Cells respond to changing nutrient availability and external stresses by altering the expression of individual genes. Condition-specific gene expression patterns may</w:t>
      </w:r>
      <w:ins w:id="2" w:author="Hockenberry, Adam J" w:date="2018-10-12T12:32:00Z">
        <w:r w:rsidRPr="00CF5836">
          <w:rPr>
            <w:rFonts w:ascii="Helvetica" w:eastAsia="MS Mincho" w:hAnsi="Helvetica"/>
          </w:rPr>
          <w:t xml:space="preserve"> </w:t>
        </w:r>
        <w:r w:rsidR="00713369">
          <w:rPr>
            <w:rFonts w:ascii="Helvetica" w:eastAsia="MS Mincho" w:hAnsi="Helvetica"/>
          </w:rPr>
          <w:t>thus</w:t>
        </w:r>
      </w:ins>
      <w:r w:rsidR="00713369">
        <w:rPr>
          <w:rFonts w:ascii="Helvetica" w:eastAsia="MS Mincho" w:hAnsi="Helvetica"/>
        </w:rPr>
        <w:t xml:space="preserve"> </w:t>
      </w:r>
      <w:r w:rsidRPr="00CF5836">
        <w:rPr>
          <w:rFonts w:ascii="Helvetica" w:eastAsia="MS Mincho" w:hAnsi="Helvetica"/>
        </w:rPr>
        <w:t xml:space="preserve">provide a promising and low-cost route to quantifying the presence of various small molecules, toxins, or species-interactions in natural environments. However, </w:t>
      </w:r>
      <w:r w:rsidR="0015580B">
        <w:rPr>
          <w:rFonts w:ascii="Helvetica" w:eastAsia="MS Mincho" w:hAnsi="Helvetica"/>
        </w:rPr>
        <w:t xml:space="preserve">whether </w:t>
      </w:r>
      <w:r w:rsidRPr="00CF5836">
        <w:rPr>
          <w:rFonts w:ascii="Helvetica" w:eastAsia="MS Mincho" w:hAnsi="Helvetica"/>
        </w:rPr>
        <w:t>gen</w:t>
      </w:r>
      <w:r w:rsidR="0015580B">
        <w:rPr>
          <w:rFonts w:ascii="Helvetica" w:eastAsia="MS Mincho" w:hAnsi="Helvetica"/>
        </w:rPr>
        <w:t>e expression signatures alone can</w:t>
      </w:r>
      <w:r w:rsidRPr="00CF5836">
        <w:rPr>
          <w:rFonts w:ascii="Helvetica" w:eastAsia="MS Mincho" w:hAnsi="Helvetica"/>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i/>
        </w:rPr>
        <w:t>E. coli</w:t>
      </w:r>
      <w:r w:rsidRPr="00CF5836">
        <w:rPr>
          <w:rFonts w:ascii="Helvetica" w:eastAsia="MS Mincho" w:hAnsi="Helvetica"/>
        </w:rPr>
        <w:t xml:space="preserve"> transcript and protein abundances. We show that models are able to discriminate between different environmental features with a </w:t>
      </w:r>
      <w:proofErr w:type="gramStart"/>
      <w:r w:rsidRPr="00CF5836">
        <w:rPr>
          <w:rFonts w:ascii="Helvetica" w:eastAsia="MS Mincho" w:hAnsi="Helvetica"/>
        </w:rPr>
        <w:t>relatively high</w:t>
      </w:r>
      <w:proofErr w:type="gramEnd"/>
      <w:r w:rsidRPr="00CF5836">
        <w:rPr>
          <w:rFonts w:ascii="Helvetica" w:eastAsia="MS Mincho" w:hAnsi="Helvetica"/>
        </w:rPr>
        <w:t xml:space="preserve"> degree of accuracy. We observed a small but significant increase in model accuracy by combining transcriptome and proteome-level data</w:t>
      </w:r>
      <w:r w:rsidR="0015580B">
        <w:rPr>
          <w:rFonts w:ascii="Helvetica" w:eastAsia="MS Mincho" w:hAnsi="Helvetica"/>
        </w:rPr>
        <w:t>,</w:t>
      </w:r>
      <w:r w:rsidRPr="00CF5836">
        <w:rPr>
          <w:rFonts w:ascii="Helvetica" w:eastAsia="MS Mincho" w:hAnsi="Helvetica"/>
        </w:rPr>
        <w:t xml:space="preserve"> and </w:t>
      </w:r>
      <w:r w:rsidR="0015580B">
        <w:rPr>
          <w:rFonts w:ascii="Helvetica" w:eastAsia="MS Mincho" w:hAnsi="Helvetica"/>
        </w:rPr>
        <w:t xml:space="preserve">we </w:t>
      </w:r>
      <w:r w:rsidRPr="00CF5836">
        <w:rPr>
          <w:rFonts w:ascii="Helvetica" w:eastAsia="MS Mincho" w:hAnsi="Helvetica"/>
        </w:rPr>
        <w:t xml:space="preserve">show that </w:t>
      </w:r>
      <w:ins w:id="3" w:author="Hockenberry, Adam J" w:date="2018-10-12T12:32:00Z">
        <w:r w:rsidR="00713369">
          <w:rPr>
            <w:rFonts w:ascii="Helvetica" w:eastAsia="MS Mincho" w:hAnsi="Helvetica"/>
          </w:rPr>
          <w:t xml:space="preserve">measurements from </w:t>
        </w:r>
      </w:ins>
      <w:r w:rsidRPr="00CF5836">
        <w:rPr>
          <w:rFonts w:ascii="Helvetica" w:eastAsia="MS Mincho" w:hAnsi="Helvetica"/>
        </w:rPr>
        <w:t>stationary phase</w:t>
      </w:r>
      <w:r w:rsidR="00713369">
        <w:rPr>
          <w:rFonts w:ascii="Helvetica" w:eastAsia="MS Mincho" w:hAnsi="Helvetica"/>
        </w:rPr>
        <w:t xml:space="preserve"> </w:t>
      </w:r>
      <w:ins w:id="4" w:author="Hockenberry, Adam J" w:date="2018-10-12T12:32:00Z">
        <w:r w:rsidR="00713369">
          <w:rPr>
            <w:rFonts w:ascii="Helvetica" w:eastAsia="MS Mincho" w:hAnsi="Helvetica"/>
          </w:rPr>
          <w:t xml:space="preserve">cells typically provide less useful information for discriminating between </w:t>
        </w:r>
      </w:ins>
      <w:r w:rsidR="00713369">
        <w:rPr>
          <w:rFonts w:ascii="Helvetica" w:eastAsia="MS Mincho" w:hAnsi="Helvetica"/>
        </w:rPr>
        <w:t xml:space="preserve">conditions </w:t>
      </w:r>
      <w:del w:id="5" w:author="Hockenberry, Adam J" w:date="2018-10-12T12:32:00Z">
        <w:r w:rsidRPr="00CF5836">
          <w:rPr>
            <w:rFonts w:ascii="Helvetica" w:eastAsia="MS Mincho" w:hAnsi="Helvetica"/>
          </w:rPr>
          <w:delText>are typically more difficult</w:delText>
        </w:r>
      </w:del>
      <w:ins w:id="6" w:author="Hockenberry, Adam J" w:date="2018-10-12T12:32:00Z">
        <w:r w:rsidR="00713369">
          <w:rPr>
            <w:rFonts w:ascii="Helvetica" w:eastAsia="MS Mincho" w:hAnsi="Helvetica"/>
          </w:rPr>
          <w:t>as compared</w:t>
        </w:r>
      </w:ins>
      <w:r w:rsidR="00713369">
        <w:rPr>
          <w:rFonts w:ascii="Helvetica" w:eastAsia="MS Mincho" w:hAnsi="Helvetica"/>
        </w:rPr>
        <w:t xml:space="preserve"> to </w:t>
      </w:r>
      <w:del w:id="7" w:author="Hockenberry, Adam J" w:date="2018-10-12T12:32:00Z">
        <w:r w:rsidRPr="00CF5836">
          <w:rPr>
            <w:rFonts w:ascii="Helvetica" w:eastAsia="MS Mincho" w:hAnsi="Helvetica"/>
          </w:rPr>
          <w:delText xml:space="preserve">distinguish from one another </w:delText>
        </w:r>
        <w:r w:rsidR="006D50E5">
          <w:rPr>
            <w:rFonts w:ascii="Helvetica" w:eastAsia="MS Mincho" w:hAnsi="Helvetica"/>
          </w:rPr>
          <w:delText xml:space="preserve">than </w:delText>
        </w:r>
        <w:r w:rsidR="0015580B">
          <w:rPr>
            <w:rFonts w:ascii="Helvetica" w:eastAsia="MS Mincho" w:hAnsi="Helvetica"/>
          </w:rPr>
          <w:delText xml:space="preserve">conditions under </w:delText>
        </w:r>
        <w:r w:rsidRPr="00CF5836">
          <w:rPr>
            <w:rFonts w:ascii="Helvetica" w:eastAsia="MS Mincho" w:hAnsi="Helvetica"/>
          </w:rPr>
          <w:delText>exponential growth</w:delText>
        </w:r>
      </w:del>
      <w:ins w:id="8" w:author="Hockenberry, Adam J" w:date="2018-10-12T12:32:00Z">
        <w:r w:rsidR="00713369">
          <w:rPr>
            <w:rFonts w:ascii="Helvetica" w:eastAsia="MS Mincho" w:hAnsi="Helvetica"/>
          </w:rPr>
          <w:t>exponentially growing populations</w:t>
        </w:r>
      </w:ins>
      <w:r w:rsidRPr="00CF5836">
        <w:rPr>
          <w:rFonts w:ascii="Helvetica" w:eastAsia="MS Mincho" w:hAnsi="Helvetica"/>
        </w:rPr>
        <w:t xml:space="preserve">. </w:t>
      </w:r>
      <w:r w:rsidR="0015580B">
        <w:rPr>
          <w:rFonts w:ascii="Helvetica" w:eastAsia="MS Mincho" w:hAnsi="Helvetica"/>
        </w:rPr>
        <w:t>Nevertheless, w</w:t>
      </w:r>
      <w:r w:rsidRPr="00CF5836">
        <w:rPr>
          <w:rFonts w:ascii="Helvetica" w:eastAsia="MS Mincho" w:hAnsi="Helvetica"/>
        </w:rPr>
        <w:t>ith sufficient training data, gene expression measurements from a single species are capable of distinguishing between environmental conditions that are separated by a single environmental variable.</w:t>
      </w:r>
    </w:p>
    <w:p w14:paraId="79293790" w14:textId="77777777" w:rsidR="00CF5836" w:rsidRPr="00AE7326" w:rsidRDefault="00CF5836" w:rsidP="00CF5836">
      <w:pPr>
        <w:keepNext/>
        <w:keepLines/>
        <w:spacing w:before="200" w:line="360" w:lineRule="auto"/>
        <w:outlineLvl w:val="1"/>
        <w:rPr>
          <w:rFonts w:ascii="Helvetica" w:eastAsia="MS Gothic" w:hAnsi="Helvetica"/>
          <w:b/>
          <w:bCs/>
          <w:sz w:val="36"/>
          <w:szCs w:val="36"/>
        </w:rPr>
      </w:pPr>
      <w:r w:rsidRPr="00AE7326">
        <w:rPr>
          <w:rFonts w:ascii="Helvetica" w:eastAsia="MS Gothic" w:hAnsi="Helvetica"/>
          <w:b/>
          <w:bCs/>
          <w:sz w:val="36"/>
          <w:szCs w:val="36"/>
        </w:rPr>
        <w:lastRenderedPageBreak/>
        <w:t>Introduction</w:t>
      </w:r>
    </w:p>
    <w:p w14:paraId="5C787951" w14:textId="093A2AC8" w:rsidR="00713369" w:rsidRPr="00385473" w:rsidRDefault="009C42E1" w:rsidP="00713369">
      <w:pPr>
        <w:spacing w:line="360" w:lineRule="auto"/>
        <w:rPr>
          <w:ins w:id="9" w:author="Hockenberry, Adam J" w:date="2018-10-12T12:32:00Z"/>
          <w:rFonts w:ascii="Helvetica" w:hAnsi="Helvetica"/>
          <w:color w:val="FF0000"/>
        </w:rPr>
      </w:pPr>
      <w:r>
        <w:rPr>
          <w:rFonts w:ascii="Helvetica" w:hAnsi="Helvetica"/>
        </w:rPr>
        <w:t>Environmental c</w:t>
      </w:r>
      <w:r w:rsidR="00F351F8">
        <w:rPr>
          <w:rFonts w:ascii="Helvetica" w:hAnsi="Helvetica"/>
        </w:rPr>
        <w:t>onditions across the planet vary</w:t>
      </w:r>
      <w:r w:rsidR="00593FE8">
        <w:rPr>
          <w:rFonts w:ascii="Helvetica" w:hAnsi="Helvetica"/>
        </w:rPr>
        <w:t xml:space="preserve"> </w:t>
      </w:r>
      <w:r w:rsidR="00F351F8">
        <w:rPr>
          <w:rFonts w:ascii="Helvetica" w:hAnsi="Helvetica"/>
        </w:rPr>
        <w:t xml:space="preserve">in terms of their capacity to support microbial life. </w:t>
      </w:r>
      <w:del w:id="10" w:author="Hockenberry, Adam J" w:date="2018-10-12T12:32:00Z">
        <w:r w:rsidR="00310D74">
          <w:rPr>
            <w:rFonts w:ascii="Helvetica" w:hAnsi="Helvetica"/>
          </w:rPr>
          <w:delText xml:space="preserve">Further, </w:delText>
        </w:r>
        <w:r w:rsidR="00593FE8">
          <w:rPr>
            <w:rFonts w:ascii="Helvetica" w:hAnsi="Helvetica"/>
          </w:rPr>
          <w:delText>individual</w:delText>
        </w:r>
      </w:del>
      <w:ins w:id="11" w:author="Hockenberry, Adam J" w:date="2018-10-12T12:32:00Z">
        <w:r w:rsidR="00E64823">
          <w:rPr>
            <w:rFonts w:ascii="Helvetica" w:hAnsi="Helvetica"/>
          </w:rPr>
          <w:t>Individual</w:t>
        </w:r>
      </w:ins>
      <w:r w:rsidR="00593FE8">
        <w:rPr>
          <w:rFonts w:ascii="Helvetica" w:hAnsi="Helvetica"/>
        </w:rPr>
        <w:t xml:space="preserve"> </w:t>
      </w:r>
      <w:r w:rsidR="00310D74">
        <w:rPr>
          <w:rFonts w:ascii="Helvetica" w:hAnsi="Helvetica"/>
        </w:rPr>
        <w:t xml:space="preserve">environments </w:t>
      </w:r>
      <w:r w:rsidR="00873DD1">
        <w:rPr>
          <w:rFonts w:ascii="Helvetica" w:hAnsi="Helvetica"/>
        </w:rPr>
        <w:t>can</w:t>
      </w:r>
      <w:ins w:id="12" w:author="Hockenberry, Adam J" w:date="2018-10-12T12:32:00Z">
        <w:r w:rsidR="00873DD1">
          <w:rPr>
            <w:rFonts w:ascii="Helvetica" w:hAnsi="Helvetica"/>
          </w:rPr>
          <w:t xml:space="preserve"> </w:t>
        </w:r>
        <w:r w:rsidR="00E64823">
          <w:rPr>
            <w:rFonts w:ascii="Helvetica" w:hAnsi="Helvetica"/>
          </w:rPr>
          <w:t>also</w:t>
        </w:r>
      </w:ins>
      <w:r w:rsidR="00E64823">
        <w:rPr>
          <w:rFonts w:ascii="Helvetica" w:hAnsi="Helvetica"/>
        </w:rPr>
        <w:t xml:space="preserve"> </w:t>
      </w:r>
      <w:r w:rsidR="00873DD1">
        <w:rPr>
          <w:rFonts w:ascii="Helvetica" w:hAnsi="Helvetica"/>
        </w:rPr>
        <w:t>change</w:t>
      </w:r>
      <w:r w:rsidR="00F351F8">
        <w:rPr>
          <w:rFonts w:ascii="Helvetica" w:hAnsi="Helvetica"/>
        </w:rPr>
        <w:t xml:space="preserve"> rapidly</w:t>
      </w:r>
      <w:r w:rsidR="00600684">
        <w:rPr>
          <w:rFonts w:ascii="Helvetica" w:hAnsi="Helvetica"/>
        </w:rPr>
        <w:t xml:space="preserve"> over time, and these changes </w:t>
      </w:r>
      <w:r w:rsidR="00310D74">
        <w:rPr>
          <w:rFonts w:ascii="Helvetica" w:hAnsi="Helvetica"/>
        </w:rPr>
        <w:t xml:space="preserve">are likely to </w:t>
      </w:r>
      <w:r w:rsidR="00600684">
        <w:rPr>
          <w:rFonts w:ascii="Helvetica" w:hAnsi="Helvetica"/>
        </w:rPr>
        <w:t xml:space="preserve">impact </w:t>
      </w:r>
      <w:r w:rsidR="00310D74">
        <w:rPr>
          <w:rFonts w:ascii="Helvetica" w:hAnsi="Helvetica"/>
        </w:rPr>
        <w:t>the composition of microbial communities and ecosystem functions in unpredictable</w:t>
      </w:r>
      <w:r w:rsidR="001C0A6D">
        <w:rPr>
          <w:rFonts w:ascii="Helvetica" w:hAnsi="Helvetica"/>
        </w:rPr>
        <w:t xml:space="preserve"> ways</w:t>
      </w:r>
      <w:r w:rsidR="00593FE8">
        <w:rPr>
          <w:rFonts w:ascii="Helvetica" w:hAnsi="Helvetica"/>
        </w:rPr>
        <w:t xml:space="preserve"> </w:t>
      </w:r>
      <w:r w:rsidR="00593FE8">
        <w:rPr>
          <w:rFonts w:ascii="Helvetica" w:hAnsi="Helvetica"/>
        </w:rPr>
        <w:fldChar w:fldCharType="begin"/>
      </w:r>
      <w:r w:rsidR="00906D8D">
        <w:rPr>
          <w:rFonts w:ascii="Helvetica" w:hAnsi="Helvetica"/>
        </w:rPr>
        <w:instrText xml:space="preserve"> ADDIN ZOTERO_ITEM CSL_CITATION {"citationID":"TCzS4cko","properties":{"formattedCitation":"[1,2]","plainCitation":"[1,2]","noteIndex":0},"citationItems":[{"id":10,"uris":["http://zotero.org/users/local/WXskNUvk/items/LK4FCEUQ"],"uri":["http://zotero.org/users/local/WXskNUvk/items/LK4FCEUQ"],"itemData":{"id":10,"type":"article-journal","title":"A global map of human impact on marine ecosystems","container-title":"Science (New York, N.Y.)","page":"948-952","volume":"319","issue":"5865","source":"PubMed","abstract":"The management and conservation of the world's oceans require synthesis of spatial data on the distribution and intensity of human activities and the overlap of their impacts on marine ecosystems. We developed an ecosystem-specific, multiscale spatial model to synthesize 17 global data sets of anthropogenic drivers of ecological change for 20 marine ecosystems. Our analysis indicates that no area is unaffected by human influence and that a large fraction (41%) is strongly affected by multiple drivers. However, large areas of relatively little human impact remain, particularly near the poles. The analytical process and resulting maps provide flexible tools for regional and global efforts to allocate conservation resources; to implement ecosystem-based management; and to inform marine spatial planning, education, and basic research.","DOI":"10.1126/science.1149345","ISSN":"1095-9203","note":"PMID: 18276889","journalAbbreviation":"Science","language":"eng","author":[{"family":"Halpern","given":"Benjamin S."},{"family":"Walbridge","given":"Shaun"},{"family":"Selkoe","given":"Kimberly A."},{"family":"Kappel","given":"Carrie V."},{"family":"Micheli","given":"Fiorenza"},{"family":"D'Agrosa","given":"Caterina"},{"family":"Bruno","given":"John F."},{"family":"Casey","given":"Kenneth S."},{"family":"Ebert","given":"Colin"},{"family":"Fox","given":"Helen E."},{"family":"Fujita","given":"Rod"},{"family":"Heinemann","given":"Dennis"},{"family":"Lenihan","given":"Hunter S."},{"family":"Madin","given":"Elizabeth M. P."},{"family":"Perry","given":"Matthew T."},{"family":"Selig","given":"Elizabeth R."},{"family":"Spalding","given":"Mark"},{"family":"Steneck","given":"Robert"},{"family":"Watson","given":"Reg"}],"issued":{"date-parts":[["2008",2,15]]}}},{"id":12,"uris":["http://zotero.org/users/local/WXskNUvk/items/AQMNIWA2"],"uri":["http://zotero.org/users/local/WXskNUvk/items/AQMNIWA2"],"itemData":{"id":12,"type":"article-journal","title":"Links between global taxonomic diversity, ecological diversity and the expansion of vertebrates on land","container-title":"Biology Letters","page":"544-547","volume":"6","issue":"4","source":"PubMed","abstract":"Tetrapod biodiversity today is great; over the past 400 Myr since vertebrates moved onto land, global tetrapod diversity has risen exponentially, punctuated by losses during major extinctions. There are links between the total global diversity of tetrapods and the diversity of their ecological roles, yet no one fully understands the interplay of these two aspects of biodiversity and a numerical analysis of this relationship has not so far been undertaken. Here we show that the global taxonomic and ecological diversity of tetrapods are closely linked. Throughout geological time, patterns of global diversity of tetrapod families show 97 per cent correlation with ecological modes. Global taxonomic and ecological diversity of this group correlates closely with the dominant classes of tetrapods (amphibians in the Palaeozoic, reptiles in the Mesozoic, birds and mammals in the Cenozoic). These groups have driven ecological diversity by expansion and contraction of occupied ecospace, rather than by direct competition within existing ecospace and each group has used ecospace at a greater rate than their predecessors.","DOI":"10.1098/rsbl.2009.1024","ISSN":"1744-957X","note":"PMID: 20106856\nPMCID: PMC2936204","journalAbbreviation":"Biol. Lett.","language":"eng","author":[{"family":"Sahney","given":"Sarda"},{"family":"Benton","given":"Michael J."},{"family":"Ferry","given":"Paul A."}],"issued":{"date-parts":[["2010",8,23]]}}}],"schema":"https://github.com/citation-style-language/schema/raw/master/csl-citation.json"} </w:instrText>
      </w:r>
      <w:r w:rsidR="00593FE8">
        <w:rPr>
          <w:rFonts w:ascii="Helvetica" w:hAnsi="Helvetica"/>
        </w:rPr>
        <w:fldChar w:fldCharType="separate"/>
      </w:r>
      <w:r w:rsidR="00906D8D">
        <w:rPr>
          <w:rFonts w:ascii="Helvetica" w:hAnsi="Helvetica"/>
        </w:rPr>
        <w:t>[1,2]</w:t>
      </w:r>
      <w:r w:rsidR="00593FE8">
        <w:rPr>
          <w:rFonts w:ascii="Helvetica" w:hAnsi="Helvetica"/>
        </w:rPr>
        <w:fldChar w:fldCharType="end"/>
      </w:r>
      <w:r w:rsidR="00600684">
        <w:rPr>
          <w:rFonts w:ascii="Helvetica" w:hAnsi="Helvetica"/>
        </w:rPr>
        <w:t xml:space="preserve">. </w:t>
      </w:r>
      <w:del w:id="13" w:author="Hockenberry, Adam J" w:date="2018-10-12T12:32:00Z">
        <w:r w:rsidR="001C0A6D">
          <w:rPr>
            <w:rFonts w:ascii="Helvetica" w:hAnsi="Helvetica"/>
          </w:rPr>
          <w:delText>Microbial</w:delText>
        </w:r>
        <w:r w:rsidR="00600684">
          <w:rPr>
            <w:rFonts w:ascii="Helvetica" w:hAnsi="Helvetica"/>
          </w:rPr>
          <w:delText xml:space="preserve"> </w:delText>
        </w:r>
        <w:r w:rsidR="00310D74">
          <w:rPr>
            <w:rFonts w:ascii="Helvetica" w:hAnsi="Helvetica"/>
          </w:rPr>
          <w:delText xml:space="preserve">species </w:delText>
        </w:r>
        <w:r w:rsidR="00600684">
          <w:rPr>
            <w:rFonts w:ascii="Helvetica" w:hAnsi="Helvetica"/>
          </w:rPr>
          <w:delText xml:space="preserve">composition is partially indicative of </w:delText>
        </w:r>
        <w:r w:rsidR="00AD7884">
          <w:rPr>
            <w:rFonts w:ascii="Helvetica" w:hAnsi="Helvetica"/>
          </w:rPr>
          <w:delText>environmental</w:delText>
        </w:r>
        <w:r w:rsidR="00600684">
          <w:rPr>
            <w:rFonts w:ascii="Helvetica" w:hAnsi="Helvetica"/>
          </w:rPr>
          <w:delText xml:space="preserve"> conditions, particularly with regard to </w:delText>
        </w:r>
        <w:r w:rsidR="001C0A6D">
          <w:rPr>
            <w:rFonts w:ascii="Helvetica" w:hAnsi="Helvetica"/>
          </w:rPr>
          <w:delText xml:space="preserve">the presence of </w:delText>
        </w:r>
        <w:r w:rsidR="00593FE8">
          <w:rPr>
            <w:rFonts w:ascii="Helvetica" w:hAnsi="Helvetica"/>
          </w:rPr>
          <w:delText xml:space="preserve">individual </w:delText>
        </w:r>
        <w:r w:rsidR="00600684">
          <w:rPr>
            <w:rFonts w:ascii="Helvetica" w:hAnsi="Helvetica"/>
          </w:rPr>
          <w:delText xml:space="preserve">specialist species that are </w:delText>
        </w:r>
        <w:r w:rsidR="00137346">
          <w:rPr>
            <w:rFonts w:ascii="Helvetica" w:hAnsi="Helvetica"/>
          </w:rPr>
          <w:delText xml:space="preserve">well adapted to </w:delText>
        </w:r>
        <w:r w:rsidR="00593FE8">
          <w:rPr>
            <w:rFonts w:ascii="Helvetica" w:hAnsi="Helvetica"/>
          </w:rPr>
          <w:delText>unique</w:delText>
        </w:r>
        <w:r w:rsidR="00137346">
          <w:rPr>
            <w:rFonts w:ascii="Helvetica" w:hAnsi="Helvetica"/>
          </w:rPr>
          <w:delText xml:space="preserve"> </w:delText>
        </w:r>
        <w:r w:rsidR="00600684">
          <w:rPr>
            <w:rFonts w:ascii="Helvetica" w:hAnsi="Helvetica"/>
          </w:rPr>
          <w:delText>environments</w:delText>
        </w:r>
        <w:r w:rsidR="00DC3C61">
          <w:rPr>
            <w:rFonts w:ascii="Helvetica" w:hAnsi="Helvetica"/>
          </w:rPr>
          <w:delText xml:space="preserve"> </w:delText>
        </w:r>
        <w:r w:rsidR="00DC3C61" w:rsidRPr="00DC3C61">
          <w:rPr>
            <w:rFonts w:ascii="Helvetica" w:hAnsi="Helvetica"/>
          </w:rPr>
          <w:fldChar w:fldCharType="begin"/>
        </w:r>
        <w:r w:rsidR="00593FE8">
          <w:rPr>
            <w:rFonts w:ascii="Helvetica" w:hAnsi="Helvetica"/>
          </w:rPr>
          <w:delInstrText xml:space="preserve"> ADDIN ZOTERO_ITEM CSL_CITATION {"citationID":"baD8I2ec","properties":{"formattedCitation":"[3,4]","plainCitation":"[3,4]","noteIndex":0},"citationItems":[{"id":"nOtA0lSj/1qwrHUAi","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P."},{"family":"Zhou","given":"Jizhong"}],"issued":{"date-parts":[["2018",3,7]]}}},{"id":7,"uris":["http://zotero.org/users/local/WXskNUvk/items/HKMY4EIE"],"uri":["http://zotero.org/users/local/WXskNUvk/items/HKMY4EIE"],"itemData":{"id":7,"type":"article-journal","title":"A continuum of specialists and generalists in empirical communities","container-title":"PloS One","page":"e0114674","volume":"10","issue":"5","source":"PubMed","abstract":"Understanding the persistence of specialists and generalists within ecological communities is a topical research question, with far-reaching consequences for the maintenance of functional diversity. Although theoretical studies indicate that restricted conditions may be necessary to achieve co-occurrence of specialists and generalists, analyses of larger empirical (and species-rich) communities reveal the pervasiveness of coexistence. In this paper, we analyze 175 ecological bipartite networks of three interaction types (animal hosts-parasite, plant-herbivore and plant-pollinator), and measure the extent to which these communities are composed of species with different levels of specificity in their biotic interactions. We find a continuum from specialism to generalism. Furthermore, we demonstrate that diversity tends to be greatest in networks with intermediate connectance, and argue this is because of physical constraints in the filling of networks.","DOI":"10.1371/journal.pone.0114674","ISSN":"1932-6203","note":"PMID: 25992798\nPMCID: PMC4439032","journalAbbreviation":"PLoS ONE","language":"eng","author":[{"family":"Poisot","given":"Timothée"},{"family":"Kéfi","given":"Sonia"},{"family":"Morand","given":"Serge"},{"family":"Stanko","given":"Michal"},{"family":"Marquet","given":"Pablo A."},{"family":"Hochberg","given":"Michael E."}],"issued":{"date-parts":[["2015"]]}}}],"schema":"https://github.com/citation-style-language/schema/raw/master/csl-citation.json"} </w:delInstrText>
        </w:r>
        <w:r w:rsidR="00DC3C61" w:rsidRPr="00DC3C61">
          <w:rPr>
            <w:rFonts w:ascii="Helvetica" w:hAnsi="Helvetica"/>
          </w:rPr>
          <w:fldChar w:fldCharType="separate"/>
        </w:r>
        <w:r w:rsidR="00593FE8">
          <w:rPr>
            <w:rFonts w:ascii="Helvetica" w:hAnsi="Helvetica"/>
          </w:rPr>
          <w:delText>[3,4]</w:delText>
        </w:r>
        <w:r w:rsidR="00DC3C61" w:rsidRPr="00DC3C61">
          <w:rPr>
            <w:rFonts w:ascii="Helvetica" w:hAnsi="Helvetica"/>
          </w:rPr>
          <w:fldChar w:fldCharType="end"/>
        </w:r>
        <w:r w:rsidR="00A0734D" w:rsidRPr="00A0734D">
          <w:rPr>
            <w:rFonts w:ascii="Helvetica" w:hAnsi="Helvetica"/>
          </w:rPr>
          <w:delText>.</w:delText>
        </w:r>
      </w:del>
      <w:ins w:id="14" w:author="Hockenberry, Adam J" w:date="2018-10-12T12:32:00Z">
        <w:r w:rsidR="00713369">
          <w:rPr>
            <w:rFonts w:ascii="Helvetica" w:hAnsi="Helvetica"/>
          </w:rPr>
          <w:t xml:space="preserve">To measure various properties of the environment, microbial cells can be engineered to act as biosensors via rational design of synthetic genetic circuits </w:t>
        </w:r>
        <w:r w:rsidR="00713369">
          <w:rPr>
            <w:rFonts w:ascii="Helvetica" w:hAnsi="Helvetica"/>
          </w:rPr>
          <w:fldChar w:fldCharType="begin"/>
        </w:r>
        <w:r w:rsidR="005E39D1">
          <w:rPr>
            <w:rFonts w:ascii="Helvetica" w:hAnsi="Helvetica"/>
          </w:rPr>
          <w:instrText xml:space="preserve"> ADDIN ZOTERO_ITEM CSL_CITATION {"citationID":"yhoG3Rim","properties":{"formattedCitation":"[3]","plainCitation":"[3]","noteIndex":0},"citationItems":[{"id":"LYPrkEGO/Q09eZ6F1","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sidR="00713369">
          <w:rPr>
            <w:rFonts w:ascii="Helvetica" w:hAnsi="Helvetica"/>
          </w:rPr>
          <w:fldChar w:fldCharType="separate"/>
        </w:r>
        <w:r w:rsidR="00906D8D">
          <w:rPr>
            <w:rFonts w:ascii="Helvetica" w:hAnsi="Helvetica"/>
          </w:rPr>
          <w:t>[3]</w:t>
        </w:r>
        <w:r w:rsidR="00713369">
          <w:rPr>
            <w:rFonts w:ascii="Helvetica" w:hAnsi="Helvetica"/>
          </w:rPr>
          <w:fldChar w:fldCharType="end"/>
        </w:r>
        <w:r w:rsidR="00713369">
          <w:rPr>
            <w:rFonts w:ascii="Helvetica" w:hAnsi="Helvetica"/>
          </w:rPr>
          <w:t xml:space="preserve">. </w:t>
        </w:r>
        <w:r w:rsidR="00713369" w:rsidRPr="00385473">
          <w:rPr>
            <w:rFonts w:ascii="Helvetica" w:hAnsi="Helvetica"/>
          </w:rPr>
          <w:t xml:space="preserve">In contrast to gold standard </w:t>
        </w:r>
        <w:r w:rsidR="00713369">
          <w:rPr>
            <w:rFonts w:ascii="Helvetica" w:hAnsi="Helvetica"/>
          </w:rPr>
          <w:t>approaches</w:t>
        </w:r>
        <w:r w:rsidR="00713369" w:rsidRPr="00385473">
          <w:rPr>
            <w:rFonts w:ascii="Helvetica" w:hAnsi="Helvetica"/>
          </w:rPr>
          <w:t xml:space="preserve"> that are comparatively labor intensive and expensive, microbial cells can be </w:t>
        </w:r>
        <w:r w:rsidR="00713369">
          <w:rPr>
            <w:rFonts w:ascii="Helvetica" w:hAnsi="Helvetica"/>
          </w:rPr>
          <w:t>engineered, for instance, to rapidly</w:t>
        </w:r>
        <w:r w:rsidR="00713369" w:rsidRPr="00385473">
          <w:rPr>
            <w:rFonts w:ascii="Helvetica" w:hAnsi="Helvetica"/>
          </w:rPr>
          <w:t xml:space="preserve"> screen for the presence of heavy metals in aquatic environments </w:t>
        </w:r>
        <w:r w:rsidR="00713369" w:rsidRPr="00385473">
          <w:rPr>
            <w:rFonts w:ascii="Helvetica" w:hAnsi="Helvetica"/>
          </w:rPr>
          <w:fldChar w:fldCharType="begin"/>
        </w:r>
        <w:r w:rsidR="00906D8D">
          <w:rPr>
            <w:rFonts w:ascii="Helvetica" w:hAnsi="Helvetica"/>
          </w:rPr>
          <w:instrText xml:space="preserve"> ADDIN ZOTERO_ITEM CSL_CITATION {"citationID":"3geyvDyf","properties":{"formattedCitation":"[4]","plainCitation":"[4]","noteIndex":0},"citationItems":[{"id":38,"uris":["http://zotero.org/users/local/WXskNUvk/items/QBGWIEFY"],"uri":["http://zotero.org/users/local/WXskNUvk/items/QBGWIEFY"],"itemData":{"id":38,"type":"article-journal","title":"Environmental Sensing of Heavy Metals Through Whole Cell Microbial Biosensors: A Synthetic Biology Approach","container-title":"ACS Synthetic Biology","page":"535-546","volume":"4","issue":"5","source":"Crossref","DOI":"10.1021/sb500286r","ISSN":"2161-5063, 2161-5063","shortTitle":"Environmental Sensing of Heavy Metals Through Whole Cell Microbial Biosensors","language":"en","author":[{"family":"Bereza-Malcolm","given":"Lara Tess"},{"family":"Mann","given":"Gülay"},{"family":"Franks","given":"Ashley Edwin"}],"issued":{"date-parts":[["2015",5,15]]}}}],"schema":"https://github.com/citation-style-language/schema/raw/master/csl-citation.json"} </w:instrText>
        </w:r>
        <w:r w:rsidR="00713369" w:rsidRPr="00385473">
          <w:rPr>
            <w:rFonts w:ascii="Helvetica" w:hAnsi="Helvetica"/>
          </w:rPr>
          <w:fldChar w:fldCharType="separate"/>
        </w:r>
        <w:r w:rsidR="00906D8D">
          <w:rPr>
            <w:rFonts w:ascii="Helvetica" w:hAnsi="Helvetica"/>
          </w:rPr>
          <w:t>[4]</w:t>
        </w:r>
        <w:r w:rsidR="00713369" w:rsidRPr="00385473">
          <w:rPr>
            <w:rFonts w:ascii="Helvetica" w:hAnsi="Helvetica"/>
          </w:rPr>
          <w:fldChar w:fldCharType="end"/>
        </w:r>
        <w:r w:rsidR="00713369" w:rsidRPr="00385473">
          <w:rPr>
            <w:rFonts w:ascii="Helvetica" w:hAnsi="Helvetica"/>
          </w:rPr>
          <w:t>.</w:t>
        </w:r>
        <w:r w:rsidR="00713369">
          <w:rPr>
            <w:rFonts w:ascii="Helvetica" w:hAnsi="Helvetica"/>
          </w:rPr>
          <w:t xml:space="preserve"> </w:t>
        </w:r>
        <w:r w:rsidR="00713369" w:rsidRPr="001C0A6D">
          <w:rPr>
            <w:rFonts w:ascii="Helvetica" w:hAnsi="Helvetica"/>
          </w:rPr>
          <w:t xml:space="preserve">Such applications </w:t>
        </w:r>
        <w:r w:rsidR="00713369">
          <w:rPr>
            <w:rFonts w:ascii="Helvetica" w:hAnsi="Helvetica"/>
          </w:rPr>
          <w:t>can</w:t>
        </w:r>
        <w:r w:rsidR="00713369" w:rsidRPr="001C0A6D">
          <w:rPr>
            <w:rFonts w:ascii="Helvetica" w:hAnsi="Helvetica"/>
          </w:rPr>
          <w:t xml:space="preserve"> provide a useful, low-cost diagnostic for monitoring environme</w:t>
        </w:r>
        <w:r w:rsidR="00713369">
          <w:rPr>
            <w:rFonts w:ascii="Helvetica" w:hAnsi="Helvetica"/>
          </w:rPr>
          <w:t xml:space="preserve">ntal changes and detecting pollutants and/or toxins </w:t>
        </w:r>
        <w:r w:rsidR="00713369">
          <w:rPr>
            <w:rFonts w:ascii="Helvetica" w:hAnsi="Helvetica"/>
          </w:rPr>
          <w:fldChar w:fldCharType="begin"/>
        </w:r>
        <w:r w:rsidR="00906D8D">
          <w:rPr>
            <w:rFonts w:ascii="Helvetica" w:hAnsi="Helvetica"/>
          </w:rPr>
          <w:instrText xml:space="preserve"> ADDIN ZOTERO_ITEM CSL_CITATION {"citationID":"5XELQnyx","properties":{"formattedCitation":"[5]","plainCitation":"[5]","noteIndex":0},"citationItems":[{"id":39,"uris":["http://zotero.org/users/local/WXskNUvk/items/QNV6QQG4"],"uri":["http://zotero.org/users/local/WXskNUvk/items/QNV6QQG4"],"itemData":{"id":39,"type":"article-journal","title":"Miniaturized and integrated whole cell living bacterial sensors in field applicable autonomous devices","container-title":"Current Opinion in Biotechnology","page":"24-33","volume":"45","source":"Crossref","DOI":"10.1016/j.copbio.2016.11.023","ISSN":"09581669","language":"en","author":[{"family":"Roggo","given":"Clémence"},{"family":"Meer","given":"Jan Roelof","non-dropping-particle":"van der"}],"issued":{"date-parts":[["2017",6]]}}}],"schema":"https://github.com/citation-style-language/schema/raw/master/csl-citation.json"} </w:instrText>
        </w:r>
        <w:r w:rsidR="00713369">
          <w:rPr>
            <w:rFonts w:ascii="Helvetica" w:hAnsi="Helvetica"/>
          </w:rPr>
          <w:fldChar w:fldCharType="separate"/>
        </w:r>
        <w:r w:rsidR="00906D8D">
          <w:rPr>
            <w:rFonts w:ascii="Helvetica" w:hAnsi="Helvetica"/>
          </w:rPr>
          <w:t>[5]</w:t>
        </w:r>
        <w:r w:rsidR="00713369">
          <w:rPr>
            <w:rFonts w:ascii="Helvetica" w:hAnsi="Helvetica"/>
          </w:rPr>
          <w:fldChar w:fldCharType="end"/>
        </w:r>
        <w:r w:rsidR="00713369">
          <w:rPr>
            <w:rFonts w:ascii="Helvetica" w:hAnsi="Helvetica"/>
          </w:rPr>
          <w:t>, but individual synthetic biology applications take time and resources to develop. Additionally, there is an ever-present concern about potential dangers associated with releasing genetically engineered species into natural environments.</w:t>
        </w:r>
      </w:ins>
    </w:p>
    <w:p w14:paraId="6113CB83" w14:textId="77777777" w:rsidR="00713369" w:rsidRDefault="00713369" w:rsidP="00CF5836">
      <w:pPr>
        <w:spacing w:line="360" w:lineRule="auto"/>
        <w:rPr>
          <w:ins w:id="15" w:author="Hockenberry, Adam J" w:date="2018-10-12T12:32:00Z"/>
          <w:rFonts w:ascii="Helvetica" w:hAnsi="Helvetica"/>
        </w:rPr>
      </w:pPr>
    </w:p>
    <w:p w14:paraId="2011973D" w14:textId="093E13E4" w:rsidR="000E3E2A" w:rsidRDefault="00713369" w:rsidP="000E3E2A">
      <w:pPr>
        <w:spacing w:line="360" w:lineRule="auto"/>
        <w:rPr>
          <w:rFonts w:ascii="Helvetica" w:hAnsi="Helvetica"/>
        </w:rPr>
      </w:pPr>
      <w:ins w:id="16" w:author="Hockenberry, Adam J" w:date="2018-10-12T12:32:00Z">
        <w:r>
          <w:rPr>
            <w:rFonts w:ascii="Helvetica" w:hAnsi="Helvetica"/>
          </w:rPr>
          <w:t>By contrast, prior</w:t>
        </w:r>
        <w:r w:rsidRPr="00477CC4">
          <w:rPr>
            <w:rFonts w:ascii="Helvetica" w:hAnsi="Helvetica"/>
          </w:rPr>
          <w:t xml:space="preserve"> work has shown that the </w:t>
        </w:r>
        <w:r>
          <w:rPr>
            <w:rFonts w:ascii="Helvetica" w:hAnsi="Helvetica"/>
          </w:rPr>
          <w:t xml:space="preserve">natural </w:t>
        </w:r>
        <w:r w:rsidRPr="00477CC4">
          <w:rPr>
            <w:rFonts w:ascii="Helvetica" w:hAnsi="Helvetica"/>
          </w:rPr>
          <w:t xml:space="preserve">species composition of an environment </w:t>
        </w:r>
        <w:r>
          <w:rPr>
            <w:rFonts w:ascii="Helvetica" w:hAnsi="Helvetica"/>
          </w:rPr>
          <w:t>may be sufficient to</w:t>
        </w:r>
        <w:r w:rsidRPr="00477CC4">
          <w:rPr>
            <w:rFonts w:ascii="Helvetica" w:hAnsi="Helvetica"/>
          </w:rPr>
          <w:t xml:space="preserve">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species abundances identified via meta-genomic sequencing </w:t>
        </w:r>
        <w:r>
          <w:rPr>
            <w:rFonts w:ascii="Helvetica" w:hAnsi="Helvetica"/>
          </w:rPr>
          <w:fldChar w:fldCharType="begin"/>
        </w:r>
        <w:r w:rsidR="005E39D1">
          <w:rPr>
            <w:rFonts w:ascii="Helvetica" w:hAnsi="Helvetica"/>
          </w:rPr>
          <w:instrText xml:space="preserve"> ADDIN ZOTERO_ITEM CSL_CITATION {"citationID":"vA4jum0e","properties":{"formattedCitation":"[6\\uc0\\u8211{}9]","plainCitation":"[6–9]","noteIndex":0},"citationItems":[{"id":"LYPrkEGO/hubgPIo9","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P."},{"family":"Zhou","given":"Jizhong"}],"issued":{"date-parts":[["2018",3,7]]}}},{"id":7,"uris":["http://zotero.org/users/local/WXskNUvk/items/HKMY4EIE"],"uri":["http://zotero.org/users/local/WXskNUvk/items/HKMY4EIE"],"itemData":{"id":7,"type":"article-journal","title":"A continuum of specialists and generalists in empirical communities","container-title":"PloS One","page":"e0114674","volume":"10","issue":"5","source":"PubMed","abstract":"Understanding the persistence of specialists and generalists within ecological communities is a topical research question, with far-reaching consequences for the maintenance of functional diversity. Although theoretical studies indicate that restricted conditions may be necessary to achieve co-occurrence of specialists and generalists, analyses of larger empirical (and species-rich) communities reveal the pervasiveness of coexistence. In this paper, we analyze 175 ecological bipartite networks of three interaction types (animal hosts-parasite, plant-herbivore and plant-pollinator), and measure the extent to which these communities are composed of species with different levels of specificity in their biotic interactions. We find a continuum from specialism to generalism. Furthermore, we demonstrate that diversity tends to be greatest in networks with intermediate connectance, and argue this is because of physical constraints in the filling of networks.","DOI":"10.1371/journal.pone.0114674","ISSN":"1932-6203","note":"PMID: 25992798\nPMCID: PMC4439032","journalAbbreviation":"PLoS ONE","language":"eng","author":[{"family":"Poisot","given":"Timothée"},{"family":"Kéfi","given":"Sonia"},{"family":"Morand","given":"Serge"},{"family":"Stanko","given":"Michal"},{"family":"Marquet","given":"Pablo A."},{"family":"Hochberg","given":"Michael E."}],"issued":{"date-parts":[["2015"]]}}},{"id":16,"uris":["http://zotero.org/users/local/WXskNUvk/items/YSR2DX9S"],"uri":["http://zotero.org/users/local/WXskNUvk/items/YSR2DX9S"],"itemData":{"id":16,"type":"article-journal","title":"Functional microbial diversity explains groundwater chemistry in a pristine aquifer","container-title":"BMC microbiology","page":"146","volume":"13","source":"PubMed","abstract":"BACKGROUND: The diverse microbial populations that inhabit pristine aquifers are known to catalyze critical in situ biogeochemical reactions, yet little is known about how the structure and diversity of this subsurface community correlates with and impacts upon groundwater chemistry. Herein we examine 8,786 bacterial and 8,166 archaeal 16S rRNA gene sequences from an array of monitoring wells in the Mahomet aquifer of east-central Illinois. Using multivariate statistical analyses we provide a comparative analysis of the relationship between groundwater chemistry and the microbial communities attached to aquifer sediment along with those suspended in groundwater.\nRESULTS: Statistical analyses of 16S rRNA gene sequences showed a clear distinction between attached and suspended communities; with iron-reducing bacteria far more abundant in attached samples than suspended, while archaeal clones related to groups associated with anaerobic methane oxidation and deep subsurface gold mines (ANME-2D and SAGMEG-1, respectively) distinguished the suspended community from the attached. Within the attached bacterial community, cloned sequences most closely related to the sulfate-reducing Desulfobacter and Desulfobulbus genera represented 20% of the bacterial community in wells where the concentration of sulfate in groundwater was high (&gt; 0.2 mM), compared to only 3% in wells with less sulfate. Sequences related to the genus Geobacter, a genus containing ferric-iron reducers, were of nearly equal abundance (15%) to the sulfate reducers under high sulfate conditions, however their relative abundance increased to 34% when sulfate concentrations were &lt; 0.03 mM. Also, in areas where sulfate concentrations were &lt;0.03 mM, archaeal 16S rRNA gene sequences similar to those found in methanogens such as Methanosarcina and Methanosaeta comprised 73-80% of the community, and dissolved CH4 ranged between 220 and 1240 μM in these groundwaters. In contrast, methanogens (and their product, CH4) were nearly absent in samples collected from groundwater samples with &gt; 0.2 mM sulfate. In the suspended fraction of wells where the concentration of sulfate was between 0.03 and 0.2 mM, the archaeal community was dominated by sequences most closely related to the ANME-2D, a group of archaea known for anaerobically oxidizing methane. Based on available energy (∆GA) estimations, results varied little for both sulfate reduction and methanogenesis throughout all wells studied, but could favor anaerobic oxidation of methane (AOM) in wells containing minimal sulfate and dihydrogen, suggesting AOM coupled with H2-oxidizing organisms such as sulfate or iron reducers could be an important pathway occurring in the Mahomet aquifer.\nCONCLUSIONS: Overall, the results show several distinct factors control the composition of microbial communities in the Mahomet aquifer. Bacteria that respire insoluble substrates such as iron oxides, i.e. Geobacter, comprise a greater abundance of the attached community than the suspended regardless of groundwater chemistry. Differences in community structure driven by the concentration of sulfate point to a clear link between the availability of substrate and the abundance of certain functional groups, particularly iron reducers, sulfate reducers, methanogens, and methanotrophs. Integrating both geochemical and microbiological observations suggest that the relationships between these functional groups could be driven in part by mutualism, especially between ferric-iron and sulfate reducers.","DOI":"10.1186/1471-2180-13-146","ISSN":"1471-2180","note":"PMID: 23800252\nPMCID: PMC3700874","journalAbbreviation":"BMC Microbiol.","language":"eng","author":[{"family":"Flynn","given":"Theodore M."},{"family":"Sanford","given":"Robert A."},{"family":"Ryu","given":"Hodon"},{"family":"Bethke","given":"Craig M."},{"family":"Levine","given":"Audrey D."},{"family":"Ashbolt","given":"Nicholas J."},{"family":"Santo Domingo","given":"Jorge W."}],"issued":{"date-parts":[["2013",6,24]]}}},{"id":14,"uris":["http://zotero.org/users/local/WXskNUvk/items/89Y2EAPQ"],"uri":["http://zotero.org/users/local/WXskNUvk/items/89Y2EAPQ"],"itemData":{"id":14,"type":"article-journal","title":"Metagenomic insights into evolution of a heavy metal-contaminated groundwater microbial community","container-title":"The ISME journal","page":"660-672","volume":"4","issue":"5","source":"PubMed","abstract":"Understanding adaptation of biological communities to environmental change is a central issue in ecology and evolution. Metagenomic analysis of a stressed groundwater microbial community reveals that prolonged exposure to high concentrations of heavy metals, nitric acid and organic solvents ( approximately 50 years) has resulted in a massive decrease in species and allelic diversity as well as a significant loss of metabolic diversity. Although the surviving microbial community possesses all metabolic pathways necessary for survival and growth in such an extreme environment, its structure is very simple, primarily composed of clonal denitrifying gamma- and beta-proteobacterial populations. The resulting community is overabundant in key genes conferring resistance to specific stresses including nitrate, heavy metals and acetone. Evolutionary analysis indicates that lateral gene transfer could have a key function in rapid response and adaptation to environmental contamination. The results presented in this study have important implications in understanding, assessing and predicting the impacts of human-induced activities on microbial communities ranging from human health to agriculture to environmental management, and their responses to environmental changes.","DOI":"10.1038/ismej.2009.154","ISSN":"1751-7370","note":"PMID: 20182523","journalAbbreviation":"ISME J","language":"eng","author":[{"family":"Hemme","given":"Christopher L."},{"family":"Deng","given":"Ye"},{"family":"Gentry","given":"Terry J."},{"family":"Fields","given":"Matthew W."},{"family":"Wu","given":"Liyou"},{"family":"Barua","given":"Soumitra"},{"family":"Barry","given":"Kerrie"},{"family":"Tringe","given":"Susannah G."},{"family":"Watson","given":"David B."},{"family":"He","given":"Zhili"},{"family":"Hazen","given":"Terry C."},{"family":"Tiedje","given":"James M."},{"family":"Rubin","given":"Edward M."},{"family":"Zhou","given":"Jizhong"}],"issued":{"date-parts":[["2010",5]]}}}],"schema":"https://github.com/citation-style-language/schema/raw/master/csl-citation.json"} </w:instrText>
        </w:r>
        <w:r>
          <w:rPr>
            <w:rFonts w:ascii="Helvetica" w:hAnsi="Helvetica"/>
          </w:rPr>
          <w:fldChar w:fldCharType="separate"/>
        </w:r>
        <w:r w:rsidR="00906D8D" w:rsidRPr="00906D8D">
          <w:rPr>
            <w:rFonts w:ascii="Helvetica" w:hAnsi="Helvetica"/>
          </w:rPr>
          <w:t>[6–9]</w:t>
        </w:r>
        <w:r>
          <w:rPr>
            <w:rFonts w:ascii="Helvetica" w:hAnsi="Helvetica"/>
          </w:rPr>
          <w:fldChar w:fldCharType="end"/>
        </w:r>
        <w:r>
          <w:rPr>
            <w:rFonts w:ascii="Helvetica" w:hAnsi="Helvetica"/>
          </w:rPr>
          <w:t>.</w:t>
        </w:r>
      </w:ins>
      <w:r>
        <w:rPr>
          <w:rFonts w:ascii="Helvetica" w:hAnsi="Helvetica"/>
        </w:rPr>
        <w:t xml:space="preserve"> However, many </w:t>
      </w:r>
      <w:r w:rsidR="00600684">
        <w:rPr>
          <w:rFonts w:ascii="Helvetica" w:hAnsi="Helvetica"/>
        </w:rPr>
        <w:t xml:space="preserve">bacterial species </w:t>
      </w:r>
      <w:r w:rsidR="00AD7884">
        <w:rPr>
          <w:rFonts w:ascii="Helvetica" w:hAnsi="Helvetica"/>
        </w:rPr>
        <w:t xml:space="preserve">within a community </w:t>
      </w:r>
      <w:r w:rsidR="007509BF">
        <w:rPr>
          <w:rFonts w:ascii="Helvetica" w:eastAsia="MS Mincho" w:hAnsi="Helvetica"/>
        </w:rPr>
        <w:t>are</w:t>
      </w:r>
      <w:r w:rsidR="00AD7884">
        <w:rPr>
          <w:rFonts w:ascii="Helvetica" w:eastAsia="MS Mincho" w:hAnsi="Helvetica"/>
        </w:rPr>
        <w:t xml:space="preserve"> generalists that are</w:t>
      </w:r>
      <w:r w:rsidR="007509BF">
        <w:rPr>
          <w:rFonts w:ascii="Helvetica" w:eastAsia="MS Mincho" w:hAnsi="Helvetica"/>
        </w:rPr>
        <w:t xml:space="preserve"> capable of thriving in diverse environments and </w:t>
      </w:r>
      <w:r w:rsidR="00CF5836" w:rsidRPr="00CF5836">
        <w:rPr>
          <w:rFonts w:ascii="Helvetica" w:eastAsia="MS Mincho" w:hAnsi="Helvetica"/>
        </w:rPr>
        <w:t>must</w:t>
      </w:r>
      <w:r w:rsidR="007509BF">
        <w:rPr>
          <w:rFonts w:ascii="Helvetica" w:eastAsia="MS Mincho" w:hAnsi="Helvetica"/>
        </w:rPr>
        <w:t xml:space="preserve"> therefore</w:t>
      </w:r>
      <w:r w:rsidR="00CF5836" w:rsidRPr="00CF5836">
        <w:rPr>
          <w:rFonts w:ascii="Helvetica" w:eastAsia="MS Mincho" w:hAnsi="Helvetica"/>
        </w:rPr>
        <w:t xml:space="preserve"> sense </w:t>
      </w:r>
      <w:r w:rsidR="00AD7884">
        <w:rPr>
          <w:rFonts w:ascii="Helvetica" w:eastAsia="MS Mincho" w:hAnsi="Helvetica"/>
        </w:rPr>
        <w:t>and respond to various environmental</w:t>
      </w:r>
      <w:r w:rsidR="004E6BC8">
        <w:rPr>
          <w:rFonts w:ascii="Helvetica" w:eastAsia="MS Mincho" w:hAnsi="Helvetica"/>
        </w:rPr>
        <w:t xml:space="preserve"> signals</w:t>
      </w:r>
      <w:r w:rsidR="00AD7884">
        <w:rPr>
          <w:rFonts w:ascii="Helvetica" w:eastAsia="MS Mincho" w:hAnsi="Helvetica"/>
        </w:rPr>
        <w:t xml:space="preserve"> </w:t>
      </w:r>
      <w:del w:id="17" w:author="Hockenberry, Adam J" w:date="2018-10-12T12:32:00Z">
        <w:r w:rsidR="005A047A">
          <w:rPr>
            <w:rFonts w:ascii="Helvetica" w:eastAsia="MS Mincho" w:hAnsi="Helvetica"/>
          </w:rPr>
          <w:fldChar w:fldCharType="begin"/>
        </w:r>
        <w:r w:rsidR="00593FE8">
          <w:rPr>
            <w:rFonts w:ascii="Helvetica" w:eastAsia="MS Mincho" w:hAnsi="Helvetica"/>
          </w:rPr>
          <w:delInstrText xml:space="preserve"> ADDIN ZOTERO_ITEM CSL_CITATION {"citationID":"nyQtVp5C","properties":{"formattedCitation":"[5]","plainCitation":"[5]","noteIndex":0},"citationItems":[{"id":"nOtA0lSj/IlOh4YR2","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delInstrText>
        </w:r>
        <w:r w:rsidR="005A047A">
          <w:rPr>
            <w:rFonts w:ascii="Helvetica" w:eastAsia="MS Mincho" w:hAnsi="Helvetica"/>
          </w:rPr>
          <w:fldChar w:fldCharType="separate"/>
        </w:r>
        <w:r w:rsidR="00593FE8">
          <w:rPr>
            <w:rFonts w:ascii="Helvetica" w:hAnsi="Helvetica"/>
          </w:rPr>
          <w:delText>[5]</w:delText>
        </w:r>
        <w:r w:rsidR="005A047A">
          <w:rPr>
            <w:rFonts w:ascii="Helvetica" w:eastAsia="MS Mincho" w:hAnsi="Helvetica"/>
          </w:rPr>
          <w:fldChar w:fldCharType="end"/>
        </w:r>
        <w:r w:rsidR="005A047A">
          <w:rPr>
            <w:rFonts w:ascii="Helvetica" w:eastAsia="MS Mincho" w:hAnsi="Helvetica"/>
          </w:rPr>
          <w:delText>.</w:delText>
        </w:r>
      </w:del>
      <w:ins w:id="18" w:author="Hockenberry, Adam J" w:date="2018-10-12T12:32:00Z">
        <w:r w:rsidR="005A047A">
          <w:rPr>
            <w:rFonts w:ascii="Helvetica" w:eastAsia="MS Mincho" w:hAnsi="Helvetica"/>
          </w:rPr>
          <w:fldChar w:fldCharType="begin"/>
        </w:r>
        <w:r w:rsidR="005E39D1">
          <w:rPr>
            <w:rFonts w:ascii="Helvetica" w:eastAsia="MS Mincho" w:hAnsi="Helvetica"/>
          </w:rPr>
          <w:instrText xml:space="preserve"> ADDIN ZOTERO_ITEM CSL_CITATION {"citationID":"nyQtVp5C","properties":{"formattedCitation":"[10]","plainCitation":"[10]","noteIndex":0},"citationItems":[{"id":"LYPrkEGO/QtmybR6s","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rPr>
          <w:fldChar w:fldCharType="separate"/>
        </w:r>
        <w:r w:rsidR="00906D8D">
          <w:rPr>
            <w:rFonts w:ascii="Helvetica" w:hAnsi="Helvetica"/>
          </w:rPr>
          <w:t>[10]</w:t>
        </w:r>
        <w:r w:rsidR="005A047A">
          <w:rPr>
            <w:rFonts w:ascii="Helvetica" w:eastAsia="MS Mincho" w:hAnsi="Helvetica"/>
          </w:rPr>
          <w:fldChar w:fldCharType="end"/>
        </w:r>
        <w:r w:rsidR="005A047A">
          <w:rPr>
            <w:rFonts w:ascii="Helvetica" w:eastAsia="MS Mincho" w:hAnsi="Helvetica"/>
          </w:rPr>
          <w:t>.</w:t>
        </w:r>
      </w:ins>
      <w:r w:rsidR="009F6163">
        <w:rPr>
          <w:rFonts w:ascii="Helvetica" w:eastAsia="MS Mincho" w:hAnsi="Helvetica"/>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B52EDB">
        <w:rPr>
          <w:rFonts w:ascii="Helvetica" w:hAnsi="Helvetica"/>
        </w:rPr>
        <w:t xml:space="preserve"> </w:t>
      </w:r>
      <w:del w:id="19" w:author="Hockenberry, Adam J" w:date="2018-10-12T12:32:00Z">
        <w:r w:rsidR="007134EF">
          <w:rPr>
            <w:rFonts w:ascii="Helvetica" w:hAnsi="Helvetica"/>
          </w:rPr>
          <w:fldChar w:fldCharType="begin"/>
        </w:r>
        <w:r w:rsidR="00593FE8">
          <w:rPr>
            <w:rFonts w:ascii="Helvetica" w:hAnsi="Helvetica"/>
          </w:rPr>
          <w:delInstrText xml:space="preserve"> ADDIN ZOTERO_ITEM CSL_CITATION {"citationID":"iZfCBtgY","properties":{"formattedCitation":"[6]","plainCitation":"[6]","noteIndex":0},"citationItems":[{"id":"nOtA0lSj/f5nlbU4g","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delInstrText>
        </w:r>
        <w:r w:rsidR="007134EF">
          <w:rPr>
            <w:rFonts w:ascii="Helvetica" w:hAnsi="Helvetica"/>
          </w:rPr>
          <w:fldChar w:fldCharType="separate"/>
        </w:r>
        <w:r w:rsidR="00593FE8">
          <w:rPr>
            <w:rFonts w:ascii="Helvetica" w:hAnsi="Helvetica"/>
          </w:rPr>
          <w:delText>[6]</w:delText>
        </w:r>
        <w:r w:rsidR="007134EF">
          <w:rPr>
            <w:rFonts w:ascii="Helvetica" w:hAnsi="Helvetica"/>
          </w:rPr>
          <w:fldChar w:fldCharType="end"/>
        </w:r>
        <w:r w:rsidR="009F6163" w:rsidRPr="00477CC4">
          <w:rPr>
            <w:rFonts w:ascii="Helvetica" w:hAnsi="Helvetica"/>
          </w:rPr>
          <w:delText xml:space="preserve"> organisms</w:delText>
        </w:r>
      </w:del>
      <w:ins w:id="20" w:author="Hockenberry, Adam J" w:date="2018-10-12T12:32:00Z">
        <w:r w:rsidR="00B52EDB" w:rsidRPr="00985272">
          <w:rPr>
            <w:rFonts w:ascii="Helvetica" w:hAnsi="Helvetica"/>
          </w:rPr>
          <w:t>organisms</w:t>
        </w:r>
        <w:r w:rsidR="00441461" w:rsidRPr="002D0019">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iZfCBtgY","properties":{"formattedCitation":"[11]","plainCitation":"[11]","noteIndex":0},"citationItems":[{"id":"LYPrkEGO/QemY5Rt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906D8D">
          <w:rPr>
            <w:rFonts w:ascii="Helvetica" w:hAnsi="Helvetica"/>
          </w:rPr>
          <w:t>[11]</w:t>
        </w:r>
        <w:r w:rsidR="007134EF">
          <w:rPr>
            <w:rFonts w:ascii="Helvetica" w:hAnsi="Helvetica"/>
          </w:rPr>
          <w:fldChar w:fldCharType="end"/>
        </w:r>
      </w:ins>
      <w:r w:rsidR="009F6163" w:rsidRPr="00477CC4">
        <w:rPr>
          <w:rFonts w:ascii="Helvetica" w:hAnsi="Helvetica"/>
        </w:rPr>
        <w:t xml:space="preserve">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A0734D">
        <w:rPr>
          <w:rFonts w:ascii="Helvetica" w:hAnsi="Helvetica"/>
        </w:rPr>
        <w:t>.</w:t>
      </w:r>
      <w:r w:rsidR="001C0A6D">
        <w:rPr>
          <w:rFonts w:ascii="Helvetica" w:hAnsi="Helvetica"/>
        </w:rPr>
        <w:t xml:space="preserve"> The mere presence of generalist species in an environment may provide little value for understanding past or current environmental conditions </w:t>
      </w:r>
      <w:r w:rsidR="00D34862">
        <w:rPr>
          <w:rFonts w:ascii="Helvetica" w:hAnsi="Helvetica"/>
        </w:rPr>
        <w:t>because</w:t>
      </w:r>
      <w:r w:rsidR="001C0A6D">
        <w:rPr>
          <w:rFonts w:ascii="Helvetica" w:hAnsi="Helvetica"/>
        </w:rPr>
        <w:t xml:space="preserve"> their </w:t>
      </w:r>
      <w:del w:id="21" w:author="Hockenberry, Adam J" w:date="2018-10-12T12:32:00Z">
        <w:r w:rsidR="001C0A6D">
          <w:rPr>
            <w:rFonts w:ascii="Helvetica" w:hAnsi="Helvetica"/>
          </w:rPr>
          <w:delText>varied gene expression repertoire permits growth across varied conditions</w:delText>
        </w:r>
        <w:r w:rsidR="00AD7884">
          <w:rPr>
            <w:rFonts w:ascii="Helvetica" w:hAnsi="Helvetica"/>
          </w:rPr>
          <w:delText xml:space="preserve"> </w:delText>
        </w:r>
        <w:r w:rsidR="00AD7884">
          <w:rPr>
            <w:rFonts w:ascii="Helvetica" w:hAnsi="Helvetica"/>
          </w:rPr>
          <w:fldChar w:fldCharType="begin"/>
        </w:r>
        <w:r w:rsidR="00593FE8">
          <w:rPr>
            <w:rFonts w:ascii="Helvetica" w:hAnsi="Helvetica"/>
          </w:rPr>
          <w:delInstrText xml:space="preserve"> ADDIN ZOTERO_ITEM CSL_CITATION {"citationID":"YTG5Jm0h","properties":{"formattedCitation":"[7]","plainCitation":"[7]","noteIndex":0},"citationItems":[{"id":"nOtA0lSj/4VCyA5IH","uris":["http://zotero.org/users/local/FOPKHRFW/items/VDZR7H8C"],"uri":["http://zotero.org/users/local/FOPKHRFW/items/VDZR7H8C"],"itemData":{"id":"nOtA0lSj/4VCyA5IH","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delInstrText>
        </w:r>
        <w:r w:rsidR="00AD7884">
          <w:rPr>
            <w:rFonts w:ascii="Helvetica" w:hAnsi="Helvetica"/>
          </w:rPr>
          <w:fldChar w:fldCharType="separate"/>
        </w:r>
        <w:r w:rsidR="00593FE8">
          <w:rPr>
            <w:rFonts w:ascii="Helvetica" w:hAnsi="Helvetica"/>
          </w:rPr>
          <w:delText>[7]</w:delText>
        </w:r>
        <w:r w:rsidR="00AD7884">
          <w:rPr>
            <w:rFonts w:ascii="Helvetica" w:hAnsi="Helvetica"/>
          </w:rPr>
          <w:fldChar w:fldCharType="end"/>
        </w:r>
        <w:r w:rsidR="001C0A6D">
          <w:rPr>
            <w:rFonts w:ascii="Helvetica" w:hAnsi="Helvetica"/>
          </w:rPr>
          <w:delText>.</w:delText>
        </w:r>
      </w:del>
      <w:ins w:id="22" w:author="Hockenberry, Adam J" w:date="2018-10-12T12:32:00Z">
        <w:r w:rsidR="001C0A6D">
          <w:rPr>
            <w:rFonts w:ascii="Helvetica" w:hAnsi="Helvetica"/>
          </w:rPr>
          <w:t>gene</w:t>
        </w:r>
        <w:r w:rsidR="00385473">
          <w:rPr>
            <w:rFonts w:ascii="Helvetica" w:hAnsi="Helvetica"/>
          </w:rPr>
          <w:t xml:space="preserve"> and expression diversity</w:t>
        </w:r>
        <w:r w:rsidR="001C0A6D">
          <w:rPr>
            <w:rFonts w:ascii="Helvetica" w:hAnsi="Helvetica"/>
          </w:rPr>
          <w:t xml:space="preserve"> permits growth across vari</w:t>
        </w:r>
        <w:r w:rsidR="00385473">
          <w:rPr>
            <w:rFonts w:ascii="Helvetica" w:hAnsi="Helvetica"/>
          </w:rPr>
          <w:t xml:space="preserve">able environments </w:t>
        </w:r>
        <w:r w:rsidR="00AD7884">
          <w:rPr>
            <w:rFonts w:ascii="Helvetica" w:hAnsi="Helvetica"/>
          </w:rPr>
          <w:fldChar w:fldCharType="begin"/>
        </w:r>
        <w:r w:rsidR="005E39D1">
          <w:rPr>
            <w:rFonts w:ascii="Helvetica" w:hAnsi="Helvetica"/>
          </w:rPr>
          <w:instrText xml:space="preserve"> ADDIN ZOTERO_ITEM CSL_CITATION {"citationID":"YTG5Jm0h","properties":{"formattedCitation":"[12]","plainCitation":"[12]","noteIndex":0},"citationItems":[{"id":"LYPrkEGO/LfFNk8bu","uris":["http://zotero.org/users/local/FOPKHRFW/items/VDZR7H8C"],"uri":["http://zotero.org/users/local/FOPKHRFW/items/VDZR7H8C"],"itemData":{"id":"nOtA0lSj/4VCyA5IH","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AD7884">
          <w:rPr>
            <w:rFonts w:ascii="Helvetica" w:hAnsi="Helvetica"/>
          </w:rPr>
          <w:fldChar w:fldCharType="separate"/>
        </w:r>
        <w:r w:rsidR="00906D8D">
          <w:rPr>
            <w:rFonts w:ascii="Helvetica" w:hAnsi="Helvetica"/>
          </w:rPr>
          <w:t>[12]</w:t>
        </w:r>
        <w:r w:rsidR="00AD7884">
          <w:rPr>
            <w:rFonts w:ascii="Helvetica" w:hAnsi="Helvetica"/>
          </w:rPr>
          <w:fldChar w:fldCharType="end"/>
        </w:r>
        <w:r w:rsidR="001C0A6D">
          <w:rPr>
            <w:rFonts w:ascii="Helvetica" w:hAnsi="Helvetica"/>
          </w:rPr>
          <w:t>.</w:t>
        </w:r>
        <w:r>
          <w:rPr>
            <w:rFonts w:ascii="Helvetica" w:hAnsi="Helvetica"/>
          </w:rPr>
          <w:t xml:space="preserve"> </w:t>
        </w:r>
        <w:r w:rsidR="004E6BC8">
          <w:rPr>
            <w:rFonts w:ascii="Helvetica" w:hAnsi="Helvetica"/>
          </w:rPr>
          <w:t>The extent to which</w:t>
        </w:r>
        <w:r w:rsidR="000E3E2A">
          <w:rPr>
            <w:rFonts w:ascii="Helvetica" w:hAnsi="Helvetica"/>
          </w:rPr>
          <w:t xml:space="preserve"> gene expression patterns of</w:t>
        </w:r>
        <w:r w:rsidR="004E6BC8">
          <w:rPr>
            <w:rFonts w:ascii="Helvetica" w:hAnsi="Helvetica"/>
          </w:rPr>
          <w:t xml:space="preserve"> individual generalist species can be used to discriminate b</w:t>
        </w:r>
        <w:r w:rsidR="00012562">
          <w:rPr>
            <w:rFonts w:ascii="Helvetica" w:hAnsi="Helvetica"/>
          </w:rPr>
          <w:t xml:space="preserve">etween environmental conditions—or to supplement species composition-based methods—remains </w:t>
        </w:r>
        <w:r w:rsidR="004E6BC8">
          <w:rPr>
            <w:rFonts w:ascii="Helvetica" w:hAnsi="Helvetica"/>
          </w:rPr>
          <w:t>unknown</w:t>
        </w:r>
        <w:r w:rsidR="000E3E2A" w:rsidRPr="00477CC4">
          <w:rPr>
            <w:rFonts w:ascii="Helvetica" w:hAnsi="Helvetica"/>
          </w:rPr>
          <w:t xml:space="preserve">. </w:t>
        </w:r>
      </w:ins>
    </w:p>
    <w:p w14:paraId="5DE3B483" w14:textId="780B096F" w:rsidR="000E3E2A" w:rsidRDefault="000E3E2A" w:rsidP="00CF5836">
      <w:pPr>
        <w:spacing w:line="360" w:lineRule="auto"/>
        <w:rPr>
          <w:rFonts w:ascii="Helvetica" w:hAnsi="Helvetica"/>
        </w:rPr>
      </w:pPr>
    </w:p>
    <w:p w14:paraId="2D8DD6C3" w14:textId="77777777" w:rsidR="009552CB" w:rsidRDefault="009552CB" w:rsidP="00CF5836">
      <w:pPr>
        <w:spacing w:line="360" w:lineRule="auto"/>
        <w:rPr>
          <w:del w:id="23" w:author="Hockenberry, Adam J" w:date="2018-10-12T12:32:00Z"/>
          <w:rFonts w:ascii="Helvetica" w:hAnsi="Helvetica"/>
        </w:rPr>
      </w:pPr>
      <w:del w:id="24" w:author="Hockenberry, Adam J" w:date="2018-10-12T12:32:00Z">
        <w:r>
          <w:rPr>
            <w:rFonts w:ascii="Helvetica" w:hAnsi="Helvetica"/>
          </w:rPr>
          <w:delText>On top of their native responses</w:delText>
        </w:r>
        <w:r w:rsidR="00A0734D">
          <w:rPr>
            <w:rFonts w:ascii="Helvetica" w:hAnsi="Helvetica"/>
          </w:rPr>
          <w:delText xml:space="preserve"> to external conditions</w:delText>
        </w:r>
        <w:r w:rsidR="001C0A6D">
          <w:rPr>
            <w:rFonts w:ascii="Helvetica" w:hAnsi="Helvetica"/>
          </w:rPr>
          <w:delText xml:space="preserve">, microbial cells can be </w:delText>
        </w:r>
        <w:r>
          <w:rPr>
            <w:rFonts w:ascii="Helvetica" w:hAnsi="Helvetica"/>
          </w:rPr>
          <w:delText xml:space="preserve">engineered to act as sensors for a variety of environmental </w:delText>
        </w:r>
        <w:r w:rsidR="00A0734D">
          <w:rPr>
            <w:rFonts w:ascii="Helvetica" w:hAnsi="Helvetica"/>
          </w:rPr>
          <w:delText>features</w:delText>
        </w:r>
        <w:r>
          <w:rPr>
            <w:rFonts w:ascii="Helvetica" w:hAnsi="Helvetica"/>
          </w:rPr>
          <w:delText xml:space="preserve"> via rational design of synthetic genetic circuits that may, for instance, cause the cells to fluoresce upon sensing of a particular small molecule</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yhoG3Rim","properties":{"formattedCitation":"[8]","plainCitation":"[8]","noteIndex":0},"citationItems":[{"id":"nOtA0lSj/XRlHrC7T","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delInstrText>
        </w:r>
        <w:r>
          <w:rPr>
            <w:rFonts w:ascii="Helvetica" w:hAnsi="Helvetica"/>
          </w:rPr>
          <w:fldChar w:fldCharType="separate"/>
        </w:r>
        <w:r w:rsidR="00593FE8">
          <w:rPr>
            <w:rFonts w:ascii="Helvetica" w:hAnsi="Helvetica"/>
          </w:rPr>
          <w:delText>[8]</w:delText>
        </w:r>
        <w:r>
          <w:rPr>
            <w:rFonts w:ascii="Helvetica" w:hAnsi="Helvetica"/>
          </w:rPr>
          <w:fldChar w:fldCharType="end"/>
        </w:r>
        <w:r>
          <w:rPr>
            <w:rFonts w:ascii="Helvetica" w:hAnsi="Helvetica"/>
          </w:rPr>
          <w:delText>.</w:delText>
        </w:r>
        <w:r w:rsidRPr="00F76D71">
          <w:rPr>
            <w:rFonts w:ascii="Helvetica" w:hAnsi="Helvetica"/>
            <w:color w:val="FF0000"/>
          </w:rPr>
          <w:delText xml:space="preserve"> </w:delText>
        </w:r>
        <w:r w:rsidR="001C0A6D" w:rsidRPr="001C0A6D">
          <w:rPr>
            <w:rFonts w:ascii="Helvetica" w:hAnsi="Helvetica"/>
          </w:rPr>
          <w:delText xml:space="preserve">Such applications </w:delText>
        </w:r>
        <w:r w:rsidR="00D34862">
          <w:rPr>
            <w:rFonts w:ascii="Helvetica" w:hAnsi="Helvetica"/>
          </w:rPr>
          <w:delText>can</w:delText>
        </w:r>
        <w:r w:rsidR="001C0A6D" w:rsidRPr="001C0A6D">
          <w:rPr>
            <w:rFonts w:ascii="Helvetica" w:hAnsi="Helvetica"/>
          </w:rPr>
          <w:delText xml:space="preserve"> provide a useful, low-cost diagnostic for monitoring environme</w:delText>
        </w:r>
        <w:r w:rsidR="004E6BC8">
          <w:rPr>
            <w:rFonts w:ascii="Helvetica" w:hAnsi="Helvetica"/>
          </w:rPr>
          <w:delText>ntal changes, but i</w:delText>
        </w:r>
        <w:r>
          <w:rPr>
            <w:rFonts w:ascii="Helvetica" w:hAnsi="Helvetica"/>
          </w:rPr>
          <w:delText xml:space="preserve">ndividual synthetic biology applications take time </w:delText>
        </w:r>
        <w:r w:rsidR="009D1C2F">
          <w:rPr>
            <w:rFonts w:ascii="Helvetica" w:hAnsi="Helvetica"/>
          </w:rPr>
          <w:delText xml:space="preserve">and resources </w:delText>
        </w:r>
        <w:r>
          <w:rPr>
            <w:rFonts w:ascii="Helvetica" w:hAnsi="Helvetica"/>
          </w:rPr>
          <w:delText>to develop</w:delText>
        </w:r>
        <w:r w:rsidR="004E6BC8">
          <w:rPr>
            <w:rFonts w:ascii="Helvetica" w:hAnsi="Helvetica"/>
          </w:rPr>
          <w:delText xml:space="preserve">. Additionally, </w:delText>
        </w:r>
        <w:r>
          <w:rPr>
            <w:rFonts w:ascii="Helvetica" w:hAnsi="Helvetica"/>
          </w:rPr>
          <w:delText>there is still a concern about releasing genetically engineered species into natural environments where they may act as low-cost sensors for pollutants or various environmental phenomena of interest</w:delText>
        </w:r>
        <w:r w:rsidR="00441461">
          <w:rPr>
            <w:rFonts w:ascii="Helvetica" w:hAnsi="Helvetica"/>
          </w:rPr>
          <w:delText xml:space="preserve"> </w:delText>
        </w:r>
        <w:r w:rsidR="0079120E">
          <w:rPr>
            <w:rFonts w:ascii="Helvetica" w:hAnsi="Helvetica"/>
          </w:rPr>
          <w:fldChar w:fldCharType="begin"/>
        </w:r>
        <w:r w:rsidR="00593FE8">
          <w:rPr>
            <w:rFonts w:ascii="Helvetica" w:hAnsi="Helvetica"/>
          </w:rPr>
          <w:delInstrText xml:space="preserve"> ADDIN ZOTERO_ITEM CSL_CITATION {"citationID":"pUYCqGcq","properties":{"formattedCitation":"[9]","plainCitation":"[9]","noteIndex":0},"citationItems":[{"id":"nOtA0lSj/ThAPRcZB","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delInstrText>
        </w:r>
        <w:r w:rsidR="0079120E">
          <w:rPr>
            <w:rFonts w:ascii="Helvetica" w:hAnsi="Helvetica"/>
          </w:rPr>
          <w:fldChar w:fldCharType="separate"/>
        </w:r>
        <w:r w:rsidR="00593FE8">
          <w:rPr>
            <w:rFonts w:ascii="Helvetica" w:hAnsi="Helvetica"/>
          </w:rPr>
          <w:delText>[9]</w:delText>
        </w:r>
        <w:r w:rsidR="0079120E">
          <w:rPr>
            <w:rFonts w:ascii="Helvetica" w:hAnsi="Helvetica"/>
          </w:rPr>
          <w:fldChar w:fldCharType="end"/>
        </w:r>
        <w:r w:rsidR="0079120E">
          <w:rPr>
            <w:rFonts w:ascii="Helvetica" w:hAnsi="Helvetica"/>
          </w:rPr>
          <w:delText>.</w:delText>
        </w:r>
      </w:del>
    </w:p>
    <w:p w14:paraId="3574D4E0" w14:textId="77777777" w:rsidR="000E3E2A" w:rsidRDefault="000E3E2A" w:rsidP="00CF5836">
      <w:pPr>
        <w:spacing w:line="360" w:lineRule="auto"/>
        <w:rPr>
          <w:del w:id="25" w:author="Hockenberry, Adam J" w:date="2018-10-12T12:32:00Z"/>
          <w:rFonts w:ascii="Helvetica" w:hAnsi="Helvetica"/>
        </w:rPr>
      </w:pPr>
    </w:p>
    <w:p w14:paraId="5E176DA4" w14:textId="77777777" w:rsidR="000E3E2A" w:rsidRDefault="000E3E2A" w:rsidP="000E3E2A">
      <w:pPr>
        <w:spacing w:line="360" w:lineRule="auto"/>
        <w:rPr>
          <w:del w:id="26" w:author="Hockenberry, Adam J" w:date="2018-10-12T12:32:00Z"/>
          <w:rFonts w:ascii="Helvetica" w:hAnsi="Helvetica"/>
        </w:rPr>
      </w:pPr>
      <w:del w:id="27" w:author="Hockenberry, Adam J" w:date="2018-10-12T12:32:00Z">
        <w:r>
          <w:rPr>
            <w:rFonts w:ascii="Helvetica" w:hAnsi="Helvetica"/>
          </w:rPr>
          <w:delText>To partially alleviate this concern, p</w:delText>
        </w:r>
        <w:r w:rsidRPr="00477CC4">
          <w:rPr>
            <w:rFonts w:ascii="Helvetica" w:hAnsi="Helvetica"/>
          </w:rPr>
          <w:delText xml:space="preserve">revious work has shown that the species composition of an environment can serve as a </w:delText>
        </w:r>
        <w:r>
          <w:rPr>
            <w:rFonts w:ascii="Helvetica" w:hAnsi="Helvetica"/>
          </w:rPr>
          <w:delText>rapid and low-cost biosensor</w:delText>
        </w:r>
        <w:r w:rsidRPr="00477CC4">
          <w:rPr>
            <w:rFonts w:ascii="Helvetica" w:hAnsi="Helvetica"/>
          </w:rPr>
          <w:delText xml:space="preserve"> to indicate the</w:delText>
        </w:r>
        <w:r>
          <w:rPr>
            <w:rFonts w:ascii="Helvetica" w:hAnsi="Helvetica"/>
          </w:rPr>
          <w:delText xml:space="preserve"> </w:delText>
        </w:r>
        <w:r w:rsidRPr="00477CC4">
          <w:rPr>
            <w:rFonts w:ascii="Helvetica" w:hAnsi="Helvetica"/>
          </w:rPr>
          <w:delText>presence of various contaminants</w:delText>
        </w:r>
        <w:r>
          <w:rPr>
            <w:rFonts w:ascii="Helvetica" w:hAnsi="Helvetica"/>
          </w:rPr>
          <w:delText xml:space="preserve"> according to the </w:delText>
        </w:r>
        <w:r w:rsidR="001C0A6D">
          <w:rPr>
            <w:rFonts w:ascii="Helvetica" w:hAnsi="Helvetica"/>
          </w:rPr>
          <w:delText xml:space="preserve">species abundances </w:delText>
        </w:r>
        <w:r>
          <w:rPr>
            <w:rFonts w:ascii="Helvetica" w:hAnsi="Helvetica"/>
          </w:rPr>
          <w:delText xml:space="preserve">identified </w:delText>
        </w:r>
        <w:r w:rsidR="00AD7884">
          <w:rPr>
            <w:rFonts w:ascii="Helvetica" w:hAnsi="Helvetica"/>
          </w:rPr>
          <w:delText>via meta-genomic sequencing</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eklELC3b","properties":{"formattedCitation":"[3,10,11]","plainCitation":"[3,10,11]","noteIndex":0},"citationItems":[{"id":"nOtA0lSj/1qwrHUAi","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id":16,"uris":["http://zotero.org/users/local/WXskNUvk/items/YSR2DX9S"],"uri":["http://zotero.org/users/local/WXskNUvk/items/YSR2DX9S"],"itemData":{"id":16,"type":"article-journal","title":"Functional microbial diversity explains groundwater chemistry in a pristine aquifer","container-title":"BMC microbiology","page":"146","volume":"13","source":"PubMed","abstract":"BACKGROUND: The diverse microbial populations that inhabit pristine aquifers are known to catalyze critical in situ biogeochemical reactions, yet little is known about how the structure and diversity of this subsurface community correlates with and impacts upon groundwater chemistry. Herein we examine 8,786 bacterial and 8,166 archaeal 16S rRNA gene sequences from an array of monitoring wells in the Mahomet aquifer of east-central Illinois. Using multivariate statistical analyses we provide a comparative analysis of the relationship between groundwater chemistry and the microbial communities attached to aquifer sediment along with those suspended in groundwater.\nRESULTS: Statistical analyses of 16S rRNA gene sequences showed a clear distinction between attached and suspended communities; with iron-reducing bacteria far more abundant in attached samples than suspended, while archaeal clones related to groups associated with anaerobic methane oxidation and deep subsurface gold mines (ANME-2D and SAGMEG-1, respectively) distinguished the suspended community from the attached. Within the attached bacterial community, cloned sequences most closely related to the sulfate-reducing Desulfobacter and Desulfobulbus genera represented 20% of the bacterial community in wells where the concentration of sulfate in groundwater was high (&gt; 0.2 mM), compared to only 3% in wells with less sulfate. Sequences related to the genus Geobacter, a genus containing ferric-iron reducers, were of nearly equal abundance (15%) to the sulfate reducers under high sulfate conditions, however their relative abundance increased to 34% when sulfate concentrations were &lt; 0.03 mM. Also, in areas where sulfate concentrations were &lt;0.03 mM, archaeal 16S rRNA gene sequences similar to those found in methanogens such as Methanosarcina and Methanosaeta comprised 73-80% of the community, and dissolved CH4 ranged between 220 and 1240 μM in these groundwaters. In contrast, methanogens (and their product, CH4) were nearly absent in samples collected from groundwater samples with &gt; 0.2 mM sulfate. In the suspended fraction of wells where the concentration of sulfate was between 0.03 and 0.2 mM, the archaeal community was dominated by sequences most closely related to the ANME-2D, a group of archaea known for anaerobically oxidizing methane. Based on available energy (∆GA) estimations, results varied little for both sulfate reduction and methanogenesis throughout all wells studied, but could favor anaerobic oxidation of methane (AOM) in wells containing minimal sulfate and dihydrogen, suggesting AOM coupled with H2-oxidizing organisms such as sulfate or iron reducers could be an important pathway occurring in the Mahomet aquifer.\nCONCLUSIONS: Overall, the results show several distinct factors control the composition of microbial communities in the Mahomet aquifer. Bacteria that respire insoluble substrates such as iron oxides, i.e. Geobacter, comprise a greater abundance of the attached community than the suspended regardless of groundwater chemistry. Differences in community structure driven by the concentration of sulfate point to a clear link between the availability of substrate and the abundance of certain functional groups, particularly iron reducers, sulfate reducers, methanogens, and methanotrophs. Integrating both geochemical and microbiological observations suggest that the relationships between these functional groups could be driven in part by mutualism, especially between ferric-iron and sulfate reducers.","DOI":"10.1186/1471-2180-13-146","ISSN":"1471-2180","note":"PMID: 23800252\nPMCID: PMC3700874","journalAbbreviation":"BMC Microbiol.","language":"eng","author":[{"family":"Flynn","given":"Theodore M."},{"family":"Sanford","given":"Robert A."},{"family":"Ryu","given":"Hodon"},{"family":"Bethke","given":"Craig M."},{"family":"Levine","given":"Audrey D."},{"family":"Ashbolt","given":"Nicholas J."},{"family":"Santo Domingo","given":"Jorge W."}],"issued":{"date-parts":[["2013",6,24]]}}},{"id":14,"uris":["http://zotero.org/users/local/WXskNUvk/items/89Y2EAPQ"],"uri":["http://zotero.org/users/local/WXskNUvk/items/89Y2EAPQ"],"itemData":{"id":14,"type":"article-journal","title":"Metagenomic insights into evolution of a heavy metal-contaminated groundwater microbial community","container-title":"The ISME journal","page":"660-672","volume":"4","issue":"5","source":"PubMed","abstract":"Understanding adaptation of biological communities to environmental change is a central issue in ecology and evolution. Metagenomic analysis of a stressed groundwater microbial community reveals that prolonged exposure to high concentrations of heavy metals, nitric acid and organic solvents ( approximately 50 years) has resulted in a massive decrease in species and allelic diversity as well as a significant loss of metabolic diversity. Although the surviving microbial community possesses all metabolic pathways necessary for survival and growth in such an extreme environment, its structure is very simple, primarily composed of clonal denitrifying gamma- and beta-proteobacterial populations. The resulting community is overabundant in key genes conferring resistance to specific stresses including nitrate, heavy metals and acetone. Evolutionary analysis indicates that lateral gene transfer could have a key function in rapid response and adaptation to environmental contamination. The results presented in this study have important implications in understanding, assessing and predicting the impacts of human-induced activities on microbial communities ranging from human health to agriculture to environmental management, and their responses to environmental changes.","DOI":"10.1038/ismej.2009.154","ISSN":"1751-7370","note":"PMID: 20182523","journalAbbreviation":"ISME J","language":"eng","author":[{"family":"Hemme","given":"Christopher L."},{"family":"Deng","given":"Ye"},{"family":"Gentry","given":"Terry J."},{"family":"Fields","given":"Matthew W."},{"family":"Wu","given":"Liyou"},{"family":"Barua","given":"Soumitra"},{"family":"Barry","given":"Kerrie"},{"family":"Tringe","given":"Susannah G."},{"family":"Watson","given":"David B."},{"family":"He","given":"Zhili"},{"family":"Hazen","given":"Terry C."},{"family":"Tiedje","given":"James M."},{"family":"Rubin","given":"Edward M."},{"family":"Zhou","given":"Jizhong"}],"issued":{"date-parts":[["2010",5]]}}}],"schema":"https://github.com/citation-style-language/schema/raw/master/csl-citation.json"} </w:delInstrText>
        </w:r>
        <w:r>
          <w:rPr>
            <w:rFonts w:ascii="Helvetica" w:hAnsi="Helvetica"/>
          </w:rPr>
          <w:fldChar w:fldCharType="separate"/>
        </w:r>
        <w:r w:rsidR="00593FE8" w:rsidRPr="00593FE8">
          <w:rPr>
            <w:rFonts w:ascii="Helvetica" w:hAnsi="Helvetica"/>
          </w:rPr>
          <w:delText>[3,10,11]</w:delText>
        </w:r>
        <w:r>
          <w:rPr>
            <w:rFonts w:ascii="Helvetica" w:hAnsi="Helvetica"/>
          </w:rPr>
          <w:fldChar w:fldCharType="end"/>
        </w:r>
        <w:r>
          <w:rPr>
            <w:rFonts w:ascii="Helvetica" w:hAnsi="Helvetica"/>
          </w:rPr>
          <w:delText xml:space="preserve">. </w:delText>
        </w:r>
        <w:r w:rsidR="004E6BC8">
          <w:rPr>
            <w:rFonts w:ascii="Helvetica" w:hAnsi="Helvetica"/>
          </w:rPr>
          <w:delText>However, l</w:delText>
        </w:r>
        <w:r w:rsidR="00D34862">
          <w:rPr>
            <w:rFonts w:ascii="Helvetica" w:hAnsi="Helvetica"/>
          </w:rPr>
          <w:delText xml:space="preserve">ooking </w:delText>
        </w:r>
        <w:r>
          <w:rPr>
            <w:rFonts w:ascii="Helvetica" w:hAnsi="Helvetica"/>
          </w:rPr>
          <w:delText xml:space="preserve">at the species composition alone fails to account for the fact that gene </w:delText>
        </w:r>
        <w:r w:rsidRPr="00AD7884">
          <w:rPr>
            <w:rFonts w:ascii="Helvetica" w:hAnsi="Helvetica"/>
          </w:rPr>
          <w:delText>expression</w:delText>
        </w:r>
        <w:r>
          <w:rPr>
            <w:rFonts w:ascii="Helvetica" w:hAnsi="Helvetica"/>
          </w:rPr>
          <w:delText xml:space="preserve"> patterns of individual species</w:delText>
        </w:r>
        <w:r w:rsidR="006E16DA">
          <w:rPr>
            <w:rFonts w:ascii="Helvetica" w:hAnsi="Helvetica"/>
          </w:rPr>
          <w:delText xml:space="preserve">—particularly for generalists—may </w:delText>
        </w:r>
        <w:r w:rsidRPr="00477CC4">
          <w:rPr>
            <w:rFonts w:ascii="Helvetica" w:hAnsi="Helvetica"/>
          </w:rPr>
          <w:delText xml:space="preserve">provide </w:delText>
        </w:r>
        <w:r>
          <w:rPr>
            <w:rFonts w:ascii="Helvetica" w:hAnsi="Helvetica"/>
          </w:rPr>
          <w:delText xml:space="preserve">even higher </w:delText>
        </w:r>
        <w:r w:rsidRPr="00477CC4">
          <w:rPr>
            <w:rFonts w:ascii="Helvetica" w:hAnsi="Helvetica"/>
          </w:rPr>
          <w:delText>resolution into the past and current chemical composition of environments</w:delText>
        </w:r>
        <w:r>
          <w:rPr>
            <w:rFonts w:ascii="Helvetica" w:hAnsi="Helvetica"/>
          </w:rPr>
          <w:delText>.</w:delText>
        </w:r>
        <w:r w:rsidRPr="00477CC4">
          <w:rPr>
            <w:rFonts w:ascii="Helvetica" w:hAnsi="Helvetica"/>
          </w:rPr>
          <w:delText xml:space="preserve"> </w:delText>
        </w:r>
        <w:r w:rsidR="004E6BC8">
          <w:rPr>
            <w:rFonts w:ascii="Helvetica" w:hAnsi="Helvetica"/>
          </w:rPr>
          <w:delText>The extent to which</w:delText>
        </w:r>
        <w:r>
          <w:rPr>
            <w:rFonts w:ascii="Helvetica" w:hAnsi="Helvetica"/>
          </w:rPr>
          <w:delText xml:space="preserve"> gene expression patterns of</w:delText>
        </w:r>
        <w:r w:rsidR="004E6BC8">
          <w:rPr>
            <w:rFonts w:ascii="Helvetica" w:hAnsi="Helvetica"/>
          </w:rPr>
          <w:delText xml:space="preserve"> individual generalist species can be used to discriminate between environmental conditions remains unknown</w:delText>
        </w:r>
        <w:r w:rsidRPr="00477CC4">
          <w:rPr>
            <w:rFonts w:ascii="Helvetica" w:hAnsi="Helvetica"/>
          </w:rPr>
          <w:delText xml:space="preserve">. </w:delText>
        </w:r>
      </w:del>
    </w:p>
    <w:p w14:paraId="43D6055E" w14:textId="77777777" w:rsidR="000E3E2A" w:rsidRDefault="000E3E2A" w:rsidP="00CF5836">
      <w:pPr>
        <w:spacing w:line="360" w:lineRule="auto"/>
        <w:rPr>
          <w:del w:id="28" w:author="Hockenberry, Adam J" w:date="2018-10-12T12:32:00Z"/>
          <w:rFonts w:ascii="Helvetica" w:hAnsi="Helvetica"/>
        </w:rPr>
      </w:pPr>
    </w:p>
    <w:p w14:paraId="0498CA5C" w14:textId="77777777" w:rsidR="007134EF" w:rsidRPr="009E0418" w:rsidRDefault="00B47040" w:rsidP="007134EF">
      <w:pPr>
        <w:spacing w:line="360" w:lineRule="auto"/>
        <w:rPr>
          <w:del w:id="29" w:author="Hockenberry, Adam J" w:date="2018-10-12T12:32:00Z"/>
          <w:rFonts w:ascii="Helvetica" w:hAnsi="Helvetica"/>
        </w:rPr>
      </w:pPr>
      <w:del w:id="30" w:author="Hockenberry, Adam J" w:date="2018-10-12T12:32:00Z">
        <w:r>
          <w:rPr>
            <w:rFonts w:ascii="Helvetica" w:hAnsi="Helvetica"/>
          </w:rPr>
          <w:delText>Combining different</w:delText>
        </w:r>
        <w:r w:rsidRPr="00477CC4">
          <w:rPr>
            <w:rFonts w:ascii="Helvetica" w:hAnsi="Helvetica"/>
          </w:rPr>
          <w:delText xml:space="preserve"> ‘omics’-scale technologies </w:delText>
        </w:r>
        <w:r>
          <w:rPr>
            <w:rFonts w:ascii="Helvetica" w:hAnsi="Helvetica"/>
          </w:rPr>
          <w:delText>is likely to</w:delText>
        </w:r>
        <w:r w:rsidRPr="00477CC4">
          <w:rPr>
            <w:rFonts w:ascii="Helvetica" w:hAnsi="Helvetica"/>
          </w:rPr>
          <w:delText xml:space="preserve"> provide better discriminatory capability</w:delText>
        </w:r>
        <w:r>
          <w:rPr>
            <w:rFonts w:ascii="Helvetica" w:hAnsi="Helvetica"/>
          </w:rPr>
          <w:delText xml:space="preserve"> </w:delText>
        </w:r>
        <w:r w:rsidR="009D1C2F">
          <w:rPr>
            <w:rFonts w:ascii="Helvetica" w:hAnsi="Helvetica"/>
          </w:rPr>
          <w:delText>versus</w:delText>
        </w:r>
        <w:r>
          <w:rPr>
            <w:rFonts w:ascii="Helvetica" w:hAnsi="Helvetica"/>
          </w:rPr>
          <w:delText xml:space="preserve"> only monitoring mRNA abundances, for instance</w:delText>
        </w:r>
        <w:r w:rsidRPr="00477CC4">
          <w:rPr>
            <w:rFonts w:ascii="Helvetica" w:hAnsi="Helvetica"/>
          </w:rPr>
          <w:delText xml:space="preserve">, but integrating datasets is challenging </w:delText>
        </w:r>
        <w:r w:rsidR="009D1C2F">
          <w:rPr>
            <w:rFonts w:ascii="Helvetica" w:hAnsi="Helvetica"/>
          </w:rPr>
          <w:delText>due to</w:delText>
        </w:r>
        <w:r w:rsidRPr="00477CC4">
          <w:rPr>
            <w:rFonts w:ascii="Helvetica" w:hAnsi="Helvetica"/>
          </w:rPr>
          <w:delText xml:space="preserve"> the biases of individual methods</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NueCSyNl","properties":{"formattedCitation":"[12]","plainCitation":"[12]","noteIndex":0},"citationItems":[{"id":"nOtA0lSj/2kIt9CYM","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delInstrText>
        </w:r>
        <w:r>
          <w:rPr>
            <w:rFonts w:ascii="Helvetica" w:hAnsi="Helvetica"/>
          </w:rPr>
          <w:fldChar w:fldCharType="separate"/>
        </w:r>
        <w:r w:rsidR="00593FE8">
          <w:rPr>
            <w:rFonts w:ascii="Helvetica" w:hAnsi="Helvetica"/>
          </w:rPr>
          <w:delText>[12]</w:delText>
        </w:r>
        <w:r>
          <w:rPr>
            <w:rFonts w:ascii="Helvetica" w:hAnsi="Helvetica"/>
          </w:rPr>
          <w:fldChar w:fldCharType="end"/>
        </w:r>
        <w:r w:rsidR="007134EF">
          <w:rPr>
            <w:rFonts w:ascii="Helvetica" w:hAnsi="Helvetica"/>
          </w:rPr>
          <w:delText xml:space="preserve"> </w:delText>
        </w:r>
        <w:r w:rsidR="007134EF" w:rsidRPr="00477CC4">
          <w:rPr>
            <w:rFonts w:ascii="Helvetica" w:hAnsi="Helvetica"/>
          </w:rPr>
          <w:delText>and the inevitability of batch-level effects that occur when datasets are generated across multiple labs and</w:delText>
        </w:r>
        <w:r w:rsidR="007134EF">
          <w:rPr>
            <w:rFonts w:ascii="Helvetica" w:hAnsi="Helvetica"/>
          </w:rPr>
          <w:delText xml:space="preserve"> platforms</w:delText>
        </w:r>
        <w:r w:rsidR="00441461">
          <w:rPr>
            <w:rFonts w:ascii="Helvetica" w:hAnsi="Helvetica"/>
          </w:rPr>
          <w:delText xml:space="preserve"> </w:delText>
        </w:r>
        <w:r w:rsidR="007134EF">
          <w:rPr>
            <w:rFonts w:ascii="Helvetica" w:hAnsi="Helvetica"/>
          </w:rPr>
          <w:fldChar w:fldCharType="begin"/>
        </w:r>
        <w:r w:rsidR="00593FE8">
          <w:rPr>
            <w:rFonts w:ascii="Helvetica" w:hAnsi="Helvetica"/>
          </w:rPr>
          <w:delInstrText xml:space="preserve"> ADDIN ZOTERO_ITEM CSL_CITATION {"citationID":"sW9LSxt5","properties":{"formattedCitation":"[13,14]","plainCitation":"[13,14]","noteIndex":0},"citationItems":[{"id":"nOtA0lSj/toPBEHoe","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nOtA0lSj/YChaDFFF","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delInstrText>
        </w:r>
        <w:r w:rsidR="007134EF">
          <w:rPr>
            <w:rFonts w:ascii="Helvetica" w:hAnsi="Helvetica"/>
          </w:rPr>
          <w:fldChar w:fldCharType="separate"/>
        </w:r>
        <w:r w:rsidR="00593FE8">
          <w:rPr>
            <w:rFonts w:ascii="Helvetica" w:hAnsi="Helvetica"/>
          </w:rPr>
          <w:delText>[13,14]</w:delText>
        </w:r>
        <w:r w:rsidR="007134EF">
          <w:rPr>
            <w:rFonts w:ascii="Helvetica" w:hAnsi="Helvetica"/>
          </w:rPr>
          <w:fldChar w:fldCharType="end"/>
        </w:r>
        <w:r w:rsidR="007134EF">
          <w:rPr>
            <w:rFonts w:ascii="Helvetica" w:hAnsi="Helvetica"/>
          </w:rPr>
          <w:delText xml:space="preserve"> . These problems are further exacerbated when considering the ultimate goal of detecting different environmental conditions </w:delText>
        </w:r>
        <w:r w:rsidR="007134EF">
          <w:rPr>
            <w:rFonts w:ascii="Helvetica" w:hAnsi="Helvetica"/>
            <w:i/>
          </w:rPr>
          <w:delText>in situ</w:delText>
        </w:r>
        <w:r w:rsidR="007134EF">
          <w:rPr>
            <w:rFonts w:ascii="Helvetica" w:hAnsi="Helvetica"/>
          </w:rPr>
          <w:delText xml:space="preserve">. </w:delText>
        </w:r>
      </w:del>
    </w:p>
    <w:p w14:paraId="7497CB6A" w14:textId="77777777" w:rsidR="000E3E2A" w:rsidRDefault="000E3E2A" w:rsidP="00CF5836">
      <w:pPr>
        <w:spacing w:line="360" w:lineRule="auto"/>
        <w:rPr>
          <w:del w:id="31" w:author="Hockenberry, Adam J" w:date="2018-10-12T12:32:00Z"/>
          <w:rFonts w:ascii="Helvetica" w:hAnsi="Helvetica"/>
        </w:rPr>
      </w:pPr>
    </w:p>
    <w:p w14:paraId="7E6390D9" w14:textId="77777777" w:rsidR="00F74437" w:rsidRPr="00477CC4" w:rsidRDefault="00593FE8" w:rsidP="00F74437">
      <w:pPr>
        <w:spacing w:line="360" w:lineRule="auto"/>
        <w:rPr>
          <w:del w:id="32" w:author="Hockenberry, Adam J" w:date="2018-10-12T12:32:00Z"/>
          <w:rFonts w:ascii="Helvetica" w:hAnsi="Helvetica"/>
        </w:rPr>
      </w:pPr>
      <w:del w:id="33" w:author="Hockenberry, Adam J" w:date="2018-10-12T12:32:00Z">
        <w:r>
          <w:rPr>
            <w:rFonts w:ascii="Helvetica" w:hAnsi="Helvetica"/>
          </w:rPr>
          <w:delText>Prior studies have</w:delText>
        </w:r>
        <w:r w:rsidR="007134EF">
          <w:rPr>
            <w:rFonts w:ascii="Helvetica" w:hAnsi="Helvetica"/>
          </w:rPr>
          <w:delText xml:space="preserve"> looked into the question of</w:delText>
        </w:r>
        <w:r w:rsidR="007134EF" w:rsidRPr="00477CC4">
          <w:rPr>
            <w:rFonts w:ascii="Helvetica" w:hAnsi="Helvetica"/>
          </w:rPr>
          <w:delText xml:space="preserve"> predicting external conditions by using the cells</w:delText>
        </w:r>
        <w:r w:rsidR="00153A99">
          <w:rPr>
            <w:rFonts w:ascii="Helvetica" w:hAnsi="Helvetica"/>
          </w:rPr>
          <w:delText>’</w:delText>
        </w:r>
        <w:r w:rsidR="007134EF" w:rsidRPr="00477CC4">
          <w:rPr>
            <w:rFonts w:ascii="Helvetica" w:hAnsi="Helvetica"/>
          </w:rPr>
          <w:delText xml:space="preserve"> internal </w:delText>
        </w:r>
        <w:r w:rsidR="007134EF">
          <w:rPr>
            <w:rFonts w:ascii="Helvetica" w:hAnsi="Helvetica"/>
          </w:rPr>
          <w:delText>variables</w:delText>
        </w:r>
        <w:r w:rsidR="00441461">
          <w:rPr>
            <w:rFonts w:ascii="Helvetica" w:hAnsi="Helvetica"/>
          </w:rPr>
          <w:delText xml:space="preserve"> </w:delText>
        </w:r>
        <w:r w:rsidR="007134EF">
          <w:rPr>
            <w:rFonts w:ascii="Helvetica" w:hAnsi="Helvetica"/>
          </w:rPr>
          <w:fldChar w:fldCharType="begin"/>
        </w:r>
        <w:r>
          <w:rPr>
            <w:rFonts w:ascii="Helvetica" w:hAnsi="Helvetica"/>
          </w:rPr>
          <w:delInstrText xml:space="preserve"> ADDIN ZOTERO_ITEM CSL_CITATION {"citationID":"olAuVFak","properties":{"formattedCitation":"[15,16]","plainCitation":"[15,16]","noteIndex":0},"citationItems":[{"id":"nOtA0lSj/UrpwGKBJ","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nOtA0lSj/cAsAEZeR","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delInstrText>
        </w:r>
        <w:r>
          <w:rPr>
            <w:rFonts w:ascii="Cambria Math" w:hAnsi="Cambria Math" w:cs="Cambria Math"/>
          </w:rPr>
          <w:delInstrText>∼</w:delInstrText>
        </w:r>
        <w:r>
          <w:rPr>
            <w:rFonts w:ascii="Helvetica" w:hAnsi="Helvetica"/>
          </w:rPr>
          <w:del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delInstrText>
        </w:r>
        <w:r w:rsidR="007134EF">
          <w:rPr>
            <w:rFonts w:ascii="Helvetica" w:hAnsi="Helvetica"/>
          </w:rPr>
          <w:fldChar w:fldCharType="separate"/>
        </w:r>
        <w:r>
          <w:rPr>
            <w:rFonts w:ascii="Helvetica" w:hAnsi="Helvetica"/>
          </w:rPr>
          <w:delText>[15,16]</w:delText>
        </w:r>
        <w:r w:rsidR="007134EF">
          <w:rPr>
            <w:rFonts w:ascii="Helvetica" w:hAnsi="Helvetica"/>
          </w:rPr>
          <w:fldChar w:fldCharType="end"/>
        </w:r>
        <w:r w:rsidR="007134EF">
          <w:rPr>
            <w:rFonts w:ascii="Helvetica" w:hAnsi="Helvetica"/>
          </w:rPr>
          <w:delText>.</w:delText>
        </w:r>
        <w:r w:rsidR="00DD1526">
          <w:rPr>
            <w:rFonts w:ascii="Helvetica" w:hAnsi="Helvetica"/>
          </w:rPr>
          <w:delText xml:space="preserve"> </w:delText>
        </w:r>
        <w:r w:rsidR="00DD1526" w:rsidRPr="00477CC4">
          <w:rPr>
            <w:rFonts w:ascii="Helvetica" w:hAnsi="Helvetica"/>
          </w:rPr>
          <w:delText xml:space="preserve">Other studies </w:delText>
        </w:r>
        <w:r w:rsidR="00DD1526">
          <w:rPr>
            <w:rFonts w:ascii="Helvetica" w:hAnsi="Helvetica"/>
          </w:rPr>
          <w:delText>have interrogated</w:delText>
        </w:r>
        <w:r w:rsidR="00DD1526" w:rsidRPr="00477CC4">
          <w:rPr>
            <w:rFonts w:ascii="Helvetica" w:hAnsi="Helvetica"/>
          </w:rPr>
          <w:delText xml:space="preserve"> multi-omic datasets from different growth conditions to understand the function of regulatory networks, individual gene functions, and resource allocation strategies</w:delText>
        </w:r>
        <w:r w:rsidR="00441461">
          <w:rPr>
            <w:rFonts w:ascii="Helvetica" w:hAnsi="Helvetica"/>
          </w:rPr>
          <w:delText xml:space="preserve"> </w:delText>
        </w:r>
        <w:r w:rsidR="00F74437">
          <w:rPr>
            <w:rFonts w:ascii="Helvetica" w:hAnsi="Helvetica"/>
          </w:rPr>
          <w:fldChar w:fldCharType="begin"/>
        </w:r>
        <w:r>
          <w:rPr>
            <w:rFonts w:ascii="Helvetica" w:hAnsi="Helvetica"/>
          </w:rPr>
          <w:delInstrText xml:space="preserve"> ADDIN ZOTERO_ITEM CSL_CITATION {"citationID":"0GAyL12i","properties":{"formattedCitation":"[7,17]","plainCitation":"[7,17]","noteIndex":0},"citationItems":[{"id":"nOtA0lSj/4VCyA5IH","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nOtA0lSj/djniyMdE","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delInstrText>
        </w:r>
        <w:r w:rsidR="00F74437">
          <w:rPr>
            <w:rFonts w:ascii="Helvetica" w:hAnsi="Helvetica"/>
          </w:rPr>
          <w:fldChar w:fldCharType="separate"/>
        </w:r>
        <w:r>
          <w:rPr>
            <w:rFonts w:ascii="Helvetica" w:hAnsi="Helvetica"/>
          </w:rPr>
          <w:delText>[7,17]</w:delText>
        </w:r>
        <w:r w:rsidR="00F74437">
          <w:rPr>
            <w:rFonts w:ascii="Helvetica" w:hAnsi="Helvetica"/>
          </w:rPr>
          <w:fldChar w:fldCharType="end"/>
        </w:r>
        <w:r w:rsidR="00F74437">
          <w:rPr>
            <w:rFonts w:ascii="Helvetica" w:hAnsi="Helvetica"/>
          </w:rPr>
          <w:delText xml:space="preserve">. </w:delText>
        </w:r>
        <w:r w:rsidR="00F74437" w:rsidRPr="00477CC4">
          <w:rPr>
            <w:rFonts w:ascii="Helvetica" w:hAnsi="Helvetica"/>
          </w:rPr>
          <w:delText xml:space="preserve">However, the main focus of many of these studies has been to understand differences in gene expression patterns across environmental conditions so as to provide insight into </w:delText>
        </w:r>
        <w:r w:rsidR="00F74437">
          <w:rPr>
            <w:rFonts w:ascii="Helvetica" w:hAnsi="Helvetica"/>
            <w:i/>
          </w:rPr>
          <w:delText xml:space="preserve">internal </w:delText>
        </w:r>
        <w:r w:rsidR="00F74437" w:rsidRPr="00477CC4">
          <w:rPr>
            <w:rFonts w:ascii="Helvetica" w:hAnsi="Helvetica"/>
          </w:rPr>
          <w:delText>cellular mechanisms and pathways or to predict cellular level phenotypes such as specific growth rates</w:delText>
        </w:r>
        <w:r w:rsidR="00F74437">
          <w:rPr>
            <w:rFonts w:ascii="Helvetica" w:hAnsi="Helvetica"/>
          </w:rPr>
          <w:delText xml:space="preserve">. By contrast, few studies have focused on using the internal state of cells to predict external environmental conditions across a range of partially-overlapping conditions and cellular growth rates. </w:delText>
        </w:r>
      </w:del>
    </w:p>
    <w:p w14:paraId="4CB8D209" w14:textId="77777777" w:rsidR="007134EF" w:rsidRDefault="007134EF" w:rsidP="00CF5836">
      <w:pPr>
        <w:spacing w:line="360" w:lineRule="auto"/>
        <w:rPr>
          <w:del w:id="34" w:author="Hockenberry, Adam J" w:date="2018-10-12T12:32:00Z"/>
          <w:rFonts w:ascii="Helvetica" w:hAnsi="Helvetica"/>
        </w:rPr>
      </w:pPr>
    </w:p>
    <w:p w14:paraId="332812D8" w14:textId="4E3D9E47" w:rsidR="00C9442A" w:rsidRDefault="00BC6877" w:rsidP="00CF5836">
      <w:pPr>
        <w:spacing w:line="360" w:lineRule="auto"/>
        <w:rPr>
          <w:ins w:id="35" w:author="Hockenberry, Adam J" w:date="2018-10-12T12:32:00Z"/>
          <w:rFonts w:ascii="Helvetica" w:hAnsi="Helvetica"/>
        </w:rPr>
      </w:pPr>
      <w:ins w:id="36" w:author="Hockenberry, Adam J" w:date="2018-10-12T12:32:00Z">
        <w:r>
          <w:rPr>
            <w:rFonts w:ascii="Helvetica" w:hAnsi="Helvetica"/>
          </w:rPr>
          <w:t xml:space="preserve">Gene expression profiles for individual cells or populations contain a wealth of information about their current physiological state, but measurements for thousands of genes across numerous conditions are challenging to integrate under traditional statistical methods. </w:t>
        </w:r>
        <w:r w:rsidR="00732019">
          <w:rPr>
            <w:rFonts w:ascii="Helvetica" w:hAnsi="Helvetica"/>
          </w:rPr>
          <w:t>Further,</w:t>
        </w:r>
        <w:r w:rsidR="00217A29">
          <w:rPr>
            <w:rFonts w:ascii="Helvetica" w:hAnsi="Helvetica"/>
          </w:rPr>
          <w:t xml:space="preserve"> c</w:t>
        </w:r>
        <w:r w:rsidR="00B47040">
          <w:rPr>
            <w:rFonts w:ascii="Helvetica" w:hAnsi="Helvetica"/>
          </w:rPr>
          <w:t>ombining different</w:t>
        </w:r>
        <w:r w:rsidR="00B47040" w:rsidRPr="00477CC4">
          <w:rPr>
            <w:rFonts w:ascii="Helvetica" w:hAnsi="Helvetica"/>
          </w:rPr>
          <w:t xml:space="preserve"> ‘omics’-scale technologies </w:t>
        </w:r>
        <w:r w:rsidR="00732019">
          <w:rPr>
            <w:rFonts w:ascii="Helvetica" w:hAnsi="Helvetica"/>
          </w:rPr>
          <w:t>has been shown</w:t>
        </w:r>
        <w:r w:rsidR="00F44206">
          <w:rPr>
            <w:rFonts w:ascii="Helvetica" w:hAnsi="Helvetica"/>
          </w:rPr>
          <w:t xml:space="preserve"> to</w:t>
        </w:r>
        <w:r w:rsidR="00B47040" w:rsidRPr="00477CC4">
          <w:rPr>
            <w:rFonts w:ascii="Helvetica" w:hAnsi="Helvetica"/>
          </w:rPr>
          <w:t xml:space="preserve"> provide </w:t>
        </w:r>
        <w:r w:rsidR="00217A29">
          <w:rPr>
            <w:rFonts w:ascii="Helvetica" w:hAnsi="Helvetica"/>
          </w:rPr>
          <w:t>more valuable information compared to</w:t>
        </w:r>
        <w:r w:rsidR="00B47040">
          <w:rPr>
            <w:rFonts w:ascii="Helvetica" w:hAnsi="Helvetica"/>
          </w:rPr>
          <w:t xml:space="preserve"> monitoring </w:t>
        </w:r>
        <w:r w:rsidR="00217A29">
          <w:rPr>
            <w:rFonts w:ascii="Helvetica" w:hAnsi="Helvetica"/>
          </w:rPr>
          <w:t xml:space="preserve">only </w:t>
        </w:r>
        <w:r w:rsidR="00B47040">
          <w:rPr>
            <w:rFonts w:ascii="Helvetica" w:hAnsi="Helvetica"/>
          </w:rPr>
          <w:t>mRNA abundances</w:t>
        </w:r>
        <w:r w:rsidR="00217A29">
          <w:rPr>
            <w:rFonts w:ascii="Helvetica" w:hAnsi="Helvetica"/>
          </w:rPr>
          <w:t xml:space="preserve"> alone, </w:t>
        </w:r>
        <w:r w:rsidR="00B47040" w:rsidRPr="00477CC4">
          <w:rPr>
            <w:rFonts w:ascii="Helvetica" w:hAnsi="Helvetica"/>
          </w:rPr>
          <w:t xml:space="preserve">but integrating datasets is challenging </w:t>
        </w:r>
        <w:r w:rsidR="009D1C2F">
          <w:rPr>
            <w:rFonts w:ascii="Helvetica" w:hAnsi="Helvetica"/>
          </w:rPr>
          <w:t>due to</w:t>
        </w:r>
        <w:r w:rsidR="00B47040" w:rsidRPr="00477CC4">
          <w:rPr>
            <w:rFonts w:ascii="Helvetica" w:hAnsi="Helvetica"/>
          </w:rPr>
          <w:t xml:space="preserve"> the biases of individual methods</w:t>
        </w:r>
        <w:r w:rsidR="00441461">
          <w:rPr>
            <w:rFonts w:ascii="Helvetica" w:hAnsi="Helvetica"/>
          </w:rPr>
          <w:t xml:space="preserve"> </w:t>
        </w:r>
        <w:r w:rsidR="00B47040">
          <w:rPr>
            <w:rFonts w:ascii="Helvetica" w:hAnsi="Helvetica"/>
          </w:rPr>
          <w:fldChar w:fldCharType="begin"/>
        </w:r>
        <w:r w:rsidR="005E39D1">
          <w:rPr>
            <w:rFonts w:ascii="Helvetica" w:hAnsi="Helvetica"/>
          </w:rPr>
          <w:instrText xml:space="preserve"> ADDIN ZOTERO_ITEM CSL_CITATION {"citationID":"NueCSyNl","properties":{"formattedCitation":"[13]","plainCitation":"[13]","noteIndex":0},"citationItems":[{"id":"LYPrkEGO/4D5UTQQu","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B47040">
          <w:rPr>
            <w:rFonts w:ascii="Helvetica" w:hAnsi="Helvetica"/>
          </w:rPr>
          <w:fldChar w:fldCharType="separate"/>
        </w:r>
        <w:r w:rsidR="00906D8D">
          <w:rPr>
            <w:rFonts w:ascii="Helvetica" w:hAnsi="Helvetica"/>
          </w:rPr>
          <w:t>[13]</w:t>
        </w:r>
        <w:r w:rsidR="00B47040">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sW9LSxt5","properties":{"formattedCitation":"[14,15]","plainCitation":"[14,15]","noteIndex":0},"citationItems":[{"id":"LYPrkEGO/zfvQFRaF","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LYPrkEGO/iM80T3Hv","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906D8D">
          <w:rPr>
            <w:rFonts w:ascii="Helvetica" w:hAnsi="Helvetica"/>
          </w:rPr>
          <w:t>[14,15]</w:t>
        </w:r>
        <w:r w:rsidR="007134EF">
          <w:rPr>
            <w:rFonts w:ascii="Helvetica" w:hAnsi="Helvetica"/>
          </w:rPr>
          <w:fldChar w:fldCharType="end"/>
        </w:r>
        <w:r w:rsidR="007134EF">
          <w:rPr>
            <w:rFonts w:ascii="Helvetica" w:hAnsi="Helvetica"/>
          </w:rPr>
          <w:t>.</w:t>
        </w:r>
        <w:r w:rsidR="00217A29">
          <w:rPr>
            <w:rFonts w:ascii="Helvetica" w:hAnsi="Helvetica"/>
          </w:rPr>
          <w:t xml:space="preserve"> Machine learning methods, by contrast, are frequently applied to such data-rich applications</w:t>
        </w:r>
        <w:r w:rsidR="007C4E25">
          <w:rPr>
            <w:rFonts w:ascii="Helvetica" w:hAnsi="Helvetica"/>
          </w:rPr>
          <w:t xml:space="preserve">, </w:t>
        </w:r>
        <w:r w:rsidR="00372904">
          <w:rPr>
            <w:rFonts w:ascii="Helvetica" w:hAnsi="Helvetica"/>
          </w:rPr>
          <w:t xml:space="preserve">for example to </w:t>
        </w:r>
        <w:r w:rsidR="007C4E25">
          <w:rPr>
            <w:rFonts w:ascii="Helvetica" w:hAnsi="Helvetica"/>
          </w:rPr>
          <w:t>differentiate</w:t>
        </w:r>
        <w:r w:rsidR="00217A29">
          <w:rPr>
            <w:rFonts w:ascii="Helvetica" w:hAnsi="Helvetica"/>
          </w:rPr>
          <w:t xml:space="preserve"> between cancerous and normal cells/tissues</w:t>
        </w:r>
        <w:r w:rsidR="00732019">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LDwq2QOt","properties":{"unsorted":true,"formattedCitation":"[16\\uc0\\u8211{}20]","plainCitation":"[16–20]","noteIndex":0},"citationItems":[{"id":20,"uris":["http://zotero.org/users/local/WXskNUvk/items/HML9G8LF"],"uri":["http://zotero.org/users/local/WXskNUvk/items/HML9G8LF"],"itemData":{"id":20,"type":"article-journal","title":"Multiclass cancer diagnosis using tumor gene expression signatures","container-title":"Proceedings of the National Academy of Sciences","page":"15149-15154","volume":"98","issue":"26","source":"Crossref","DOI":"10.1073/pnas.211566398","ISSN":"0027-8424, 1091-6490","language":"en","author":[{"family":"Ramaswamy","given":"S."},{"family":"Tamayo","given":"P."},{"family":"Rifkin","given":"R."},{"family":"Mukherjee","given":"S."},{"family":"Yeang","given":"C.-H."},{"family":"Angelo","given":"M."},{"family":"Ladd","given":"C."},{"family":"Reich","given":"M."},{"family":"Latulippe","given":"E."},{"family":"Mesirov","given":"J. P."},{"family":"Poggio","given":"T."},{"family":"Gerald","given":"W."},{"family":"Loda","given":"M."},{"family":"Lander","given":"E. S."},{"family":"Golub","given":"T. R."}],"issued":{"date-parts":[["2001",12,18]]}}},{"id":22,"uris":["http://zotero.org/users/local/WXskNUvk/items/2CHHIQEH"],"uri":["http://zotero.org/users/local/WXskNUvk/items/2CHHIQEH"],"itemData":{"id":22,"type":"article-journal","title":"Multi-class cancer classification via partial least squares with gene expression profiles","container-title":"Bioinformatics","page":"1216-1226","volume":"18","issue":"9","source":"Crossref","DOI":"10.1093/bioinformatics/18.9.1216","ISSN":"1367-4803, 1460-2059","language":"en","author":[{"family":"Nguyen","given":"D. V."},{"family":"Rocke","given":"D. M."}],"issued":{"date-parts":[["2002",9,1]]}}},{"id":21,"uris":["http://zotero.org/users/local/WXskNUvk/items/ERMZLA8N"],"uri":["http://zotero.org/users/local/WXskNUvk/items/ERMZLA8N"],"itemData":{"id":21,"type":"article-journal","title":"Tumor classification by partial least squares using microarray gene expression data","container-title":"Bioinformatics","page":"39-50","volume":"18","issue":"1","source":"Crossref","DOI":"10.1093/bioinformatics/18.1.39","ISSN":"1367-4803, 1460-2059","language":"en","author":[{"family":"Nguyen","given":"D. V."},{"family":"Rocke","given":"D. M."}],"issued":{"date-parts":[["2002",1,1]]}}},{"id":23,"uris":["http://zotero.org/users/local/WXskNUvk/items/9IPY2FXD"],"uri":["http://zotero.org/users/local/WXskNUvk/items/9IPY2FXD"],"itemData":{"id":23,"type":"article-journal","title":"Classification of multiple cancer types by multicategory support vector machines using gene expression data","container-title":"Bioinformatics","page":"1132-1139","volume":"19","issue":"9","source":"Crossref","DOI":"10.1093/bioinformatics/btg102","ISSN":"1367-4803, 1460-2059","language":"en","author":[{"family":"Lee","given":"Y."},{"family":"Lee","given":"C.-K."}],"issued":{"date-parts":[["2003",6,12]]}}},{"id":26,"uris":["http://zotero.org/users/local/WXskNUvk/items/YUF7SE6Y"],"uri":["http://zotero.org/users/local/WXskNUvk/items/YUF7SE6Y"],"itemData":{"id":26,"type":"article-journal","title":"Support vector machine classification and validation of cancer tissue samples using microarray expression data","container-title":"Bioinformatics","page":"906-914","volume":"16","issue":"10","source":"Crossref","DOI":"10.1093/bioinformatics/16.10.906","ISSN":"1367-4803, 1460-2059","language":"en","author":[{"family":"Furey","given":"T. S."},{"family":"Cristianini","given":"N."},{"family":"Duffy","given":"N."},{"family":"Bednarski","given":"D. W."},{"family":"Schummer","given":"M."},{"family":"Haussler","given":"D."}],"issued":{"date-parts":[["2000",10,1]]}}}],"schema":"https://github.com/citation-style-language/schema/raw/master/csl-citation.json"} </w:instrText>
        </w:r>
        <w:r w:rsidR="007C4E25">
          <w:rPr>
            <w:rFonts w:ascii="Helvetica" w:hAnsi="Helvetica"/>
          </w:rPr>
          <w:fldChar w:fldCharType="separate"/>
        </w:r>
        <w:r w:rsidR="00906D8D" w:rsidRPr="00906D8D">
          <w:rPr>
            <w:rFonts w:ascii="Helvetica" w:hAnsi="Helvetica"/>
          </w:rPr>
          <w:t>[16–20]</w:t>
        </w:r>
        <w:r w:rsidR="007C4E25">
          <w:rPr>
            <w:rFonts w:ascii="Helvetica" w:hAnsi="Helvetica"/>
          </w:rPr>
          <w:fldChar w:fldCharType="end"/>
        </w:r>
        <w:r w:rsidR="007C4E25">
          <w:rPr>
            <w:rFonts w:ascii="Helvetica" w:hAnsi="Helvetica"/>
          </w:rPr>
          <w:t xml:space="preserve"> </w:t>
        </w:r>
        <w:r w:rsidR="00732019">
          <w:rPr>
            <w:rFonts w:ascii="Helvetica" w:hAnsi="Helvetica"/>
          </w:rPr>
          <w:t>using a variety of different machine learning models</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3WMUX5lU","properties":{"formattedCitation":"[21,22]","plainCitation":"[21,22]","noteIndex":0},"citationItems":[{"id":24,"uris":["http://zotero.org/users/local/WXskNUvk/items/KMQF2UNR"],"uri":["http://zotero.org/users/local/WXskNUvk/items/KMQF2UNR"],"itemData":{"id":24,"type":"article-journal","title":"A comprehensive evaluation of multicategory classification methods for microarray gene expression cancer diagnosis","container-title":"Bioinformatics","page":"631-643","volume":"21","issue":"5","source":"Crossref","DOI":"10.1093/bioinformatics/bti033","ISSN":"1367-4803, 1460-2059","language":"en","author":[{"family":"Statnikov","given":"A."},{"family":"Aliferis","given":"C. F."},{"family":"Tsamardinos","given":"I."},{"family":"Hardin","given":"D."},{"family":"Levy","given":"S."}],"issued":{"date-parts":[["2005",3,1]]}}},{"id":25,"uris":["http://zotero.org/users/local/WXskNUvk/items/NCMI56UT"],"uri":["http://zotero.org/users/local/WXskNUvk/items/NCMI56UT"],"itemData":{"id":25,"type":"article-journal","title":"A comprehensive comparison of random forests and support vector machines for microarray-based cancer classification","container-title":"BMC Bioinformatics","page":"319","volume":"9","issue":"1","source":"Crossref","DOI":"10.1186/1471-2105-9-319","ISSN":"1471-2105","language":"en","author":[{"family":"Statnikov","given":"Alexander"},{"family":"Wang","given":"Lily"},{"family":"Aliferis","given":"Constantin F"}],"issued":{"date-parts":[["2008"]]}}}],"schema":"https://github.com/citation-style-language/schema/raw/master/csl-citation.json"} </w:instrText>
        </w:r>
        <w:r w:rsidR="007C4E25">
          <w:rPr>
            <w:rFonts w:ascii="Helvetica" w:hAnsi="Helvetica"/>
          </w:rPr>
          <w:fldChar w:fldCharType="separate"/>
        </w:r>
        <w:r w:rsidR="00906D8D">
          <w:rPr>
            <w:rFonts w:ascii="Helvetica" w:hAnsi="Helvetica"/>
          </w:rPr>
          <w:t>[21,22]</w:t>
        </w:r>
        <w:r w:rsidR="007C4E25">
          <w:rPr>
            <w:rFonts w:ascii="Helvetica" w:hAnsi="Helvetica"/>
          </w:rPr>
          <w:fldChar w:fldCharType="end"/>
        </w:r>
        <w:r w:rsidR="00217A29">
          <w:rPr>
            <w:rFonts w:ascii="Helvetica" w:hAnsi="Helvetica"/>
          </w:rPr>
          <w:t xml:space="preserve">. </w:t>
        </w:r>
      </w:ins>
    </w:p>
    <w:p w14:paraId="44678B9B" w14:textId="77777777" w:rsidR="00C9442A" w:rsidRDefault="00C9442A" w:rsidP="00CF5836">
      <w:pPr>
        <w:spacing w:line="360" w:lineRule="auto"/>
        <w:rPr>
          <w:ins w:id="37" w:author="Hockenberry, Adam J" w:date="2018-10-12T12:32:00Z"/>
          <w:rFonts w:ascii="Helvetica" w:hAnsi="Helvetica"/>
        </w:rPr>
      </w:pPr>
    </w:p>
    <w:p w14:paraId="006CE24A" w14:textId="11C7C317" w:rsidR="00F74437" w:rsidRPr="00477CC4" w:rsidRDefault="00732019" w:rsidP="00732019">
      <w:pPr>
        <w:spacing w:line="360" w:lineRule="auto"/>
        <w:rPr>
          <w:ins w:id="38" w:author="Hockenberry, Adam J" w:date="2018-10-12T12:32:00Z"/>
          <w:rFonts w:ascii="Helvetica" w:hAnsi="Helvetica"/>
        </w:rPr>
      </w:pPr>
      <w:ins w:id="39" w:author="Hockenberry, Adam J" w:date="2018-10-12T12:32:00Z">
        <w:r>
          <w:rPr>
            <w:rFonts w:ascii="Helvetica" w:hAnsi="Helvetica"/>
          </w:rPr>
          <w:t xml:space="preserve">In microbiology applications, machine learning </w:t>
        </w:r>
        <w:r w:rsidR="00012562">
          <w:rPr>
            <w:rFonts w:ascii="Helvetica" w:hAnsi="Helvetica"/>
          </w:rPr>
          <w:t>has</w:t>
        </w:r>
        <w:r w:rsidR="00217A29">
          <w:rPr>
            <w:rFonts w:ascii="Helvetica" w:hAnsi="Helvetica"/>
          </w:rPr>
          <w:t xml:space="preserve"> been </w:t>
        </w:r>
        <w:r w:rsidR="00C9442A">
          <w:rPr>
            <w:rFonts w:ascii="Helvetica" w:hAnsi="Helvetica"/>
          </w:rPr>
          <w:t>frequently</w:t>
        </w:r>
        <w:r w:rsidR="00217A29">
          <w:rPr>
            <w:rFonts w:ascii="Helvetica" w:hAnsi="Helvetica"/>
          </w:rPr>
          <w:t xml:space="preserve"> applied to infer regulatory networks and molecular pathways</w:t>
        </w:r>
        <w:r w:rsidR="00C9442A">
          <w:rPr>
            <w:rFonts w:ascii="Helvetica" w:hAnsi="Helvetica"/>
          </w:rPr>
          <w:t xml:space="preserve"> from gene expression data</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HNUdDwWz","properties":{"unsorted":true,"formattedCitation":"[23\\uc0\\u8211{}25]","plainCitation":"[23–25]","noteIndex":0},"citationItems":[{"id":28,"uris":["http://zotero.org/users/local/WXskNUvk/items/QE6DKTBL"],"uri":["http://zotero.org/users/local/WXskNUvk/items/QE6DKTBL"],"itemData":{"id":28,"type":"article-journal","title":"The Inferelator: an algorithm for learning parsimonious regulatory networks from systems-biology data sets de novo","container-title":"Genome Biology","page":"R36","volume":"7","issue":"5","source":"PubMed","abstract":"We present a method (the Inferelator) for deriving genome-wide transcriptional regulatory interactions, and apply the method to predict a large portion of the regulatory network of the archaeon Halobacterium NRC-1. The Inferelator uses regression and variable selection to identify transcriptional influences on genes based on the integration of genome annotation and expression data. The learned network successfully predicted Halobacterium's global expression under novel perturbations with predictive power similar to that seen over training data. Several specific regulatory predictions were experimentally tested and verified.","DOI":"10.1186/gb-2006-7-5-r36","ISSN":"1474-760X","note":"PMID: 16686963\nPMCID: PMC1779511","shortTitle":"The Inferelator","journalAbbreviation":"Genome Biol.","language":"eng","author":[{"family":"Bonneau","given":"Richard"},{"family":"Reiss","given":"David J."},{"family":"Shannon","given":"Paul"},{"family":"Facciotti","given":"Marc"},{"family":"Hood","given":"Leroy"},{"family":"Baliga","given":"Nitin S."},{"family":"Thorsson","given":"Vesteinn"}],"issued":{"date-parts":[["2006"]]}}},{"id":30,"uris":["http://zotero.org/users/local/WXskNUvk/items/GJ45VZHN"],"uri":["http://zotero.org/users/local/WXskNUvk/items/GJ45VZHN"],"itemData":{"id":30,"type":"article-journal","title":"How to infer gene networks from expression profiles","container-title":"Molecular Systems Biology","volume":"3","source":"Crossref","URL":"http://msb.embopress.org/cgi/doi/10.1038/msb4100120","DOI":"10.1038/msb4100120","ISSN":"1744-4292","author":[{"family":"Bansal","given":"Mukesh"},{"family":"Belcastro","given":"Vincenzo"},{"family":"Ambesi-Impiombato","given":"Alberto"},{"family":"Bernardo","given":"Diego","non-dropping-particle":"di"}],"issued":{"date-parts":[["2007",2,13]]},"accessed":{"date-parts":[["2018",9,13]]}}},{"id":27,"uris":["http://zotero.org/users/local/WXskNUvk/items/RJXKA2VY"],"uri":["http://zotero.org/users/local/WXskNUvk/items/RJXKA2VY"],"itemData":{"id":27,"type":"article-journal","title":"Large-Scale Mapping and Validation of Escherichia coli Transcriptional Regulation from a Compendium of Expression Profiles","container-title":"PLoS Biology","page":"e8","volume":"5","issue":"1","source":"Crossref","DOI":"10.1371/journal.pbio.0050008","ISSN":"1545-7885","language":"en","author":[{"family":"Faith","given":"Jeremiah J"},{"family":"Hayete","given":"Boris"},{"family":"Thaden","given":"Joshua T"},{"family":"Mogno","given":"Ilaria"},{"family":"Wierzbowski","given":"Jamey"},{"family":"Cottarel","given":"Guillaume"},{"family":"Kasif","given":"Simon"},{"family":"Collins","given":"James J"},{"family":"Gardner","given":"Timothy S"}],"editor":[{"family":"Levchenko","given":"Andre"}],"issued":{"date-parts":[["2007",1,9]]}}}],"schema":"https://github.com/citation-style-language/schema/raw/master/csl-citation.json"} </w:instrText>
        </w:r>
        <w:r w:rsidR="007C4E25">
          <w:rPr>
            <w:rFonts w:ascii="Helvetica" w:hAnsi="Helvetica"/>
          </w:rPr>
          <w:fldChar w:fldCharType="separate"/>
        </w:r>
        <w:r w:rsidR="00906D8D" w:rsidRPr="00906D8D">
          <w:rPr>
            <w:rFonts w:ascii="Helvetica" w:hAnsi="Helvetica"/>
          </w:rPr>
          <w:t>[23–25]</w:t>
        </w:r>
        <w:r w:rsidR="007C4E25">
          <w:rPr>
            <w:rFonts w:ascii="Helvetica" w:hAnsi="Helvetica"/>
          </w:rPr>
          <w:fldChar w:fldCharType="end"/>
        </w:r>
        <w:r w:rsidR="00217A29">
          <w:rPr>
            <w:rFonts w:ascii="Helvetica" w:hAnsi="Helvetica"/>
          </w:rPr>
          <w:t>, and from this knowledge to predict the growth capabilities of cells</w:t>
        </w:r>
        <w:r w:rsidR="00C9442A">
          <w:rPr>
            <w:rFonts w:ascii="Helvetica" w:hAnsi="Helvetica"/>
          </w:rPr>
          <w:t xml:space="preserve"> in different environments</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0LIWgOfE","properties":{"formattedCitation":"[26\\uc0\\u8211{}28]","plainCitation":"[26–28]","noteIndex":0},"citationItems":[{"id":31,"uris":["http://zotero.org/users/local/WXskNUvk/items/K4YRUYKT"],"uri":["http://zotero.org/users/local/WXskNUvk/items/K4YRUYKT"],"itemData":{"id":31,"type":"article-journal","title":"A Predictive Model for Transcriptional Control of Physiology in a Free Living Cell","container-title":"Cell","page":"1354-1365","volume":"131","issue":"7","source":"Crossref","DOI":"10.1016/j.cell.2007.10.053","ISSN":"00928674","language":"en","author":[{"family":"Bonneau","given":"Richard"},{"family":"Facciotti","given":"Marc T."},{"family":"Reiss","given":"David J."},{"family":"Schmid","given":"Amy K."},{"family":"Pan","given":"Min"},{"family":"Kaur","given":"Amardeep"},{"family":"Thorsson","given":"Vesteinn"},{"family":"Shannon","given":"Paul"},{"family":"Johnson","given":"Michael H."},{"family":"Bare","given":"J. Christopher"},{"family":"Longabaugh","given":"William"},{"family":"Vuthoori","given":"Madhavi"},{"family":"Whitehead","given":"Kenia"},{"family":"Madar","given":"Aviv"},{"family":"Suzuki","given":"Lena"},{"family":"Mori","given":"Tetsuya"},{"family":"Chang","given":"Dong-Eun"},{"family":"DiRuggiero","given":"Jocelyne"},{"family":"Johnson","given":"Carl H."},{"family":"Hood","given":"Leroy"},{"family":"Baliga","given":"Nitin S."}],"issued":{"date-parts":[["2007",12]]}}},{"id":32,"uris":["http://zotero.org/users/local/WXskNUvk/items/EBC6ISUR"],"uri":["http://zotero.org/users/local/WXskNUvk/items/EBC6ISUR"],"itemData":{"id":32,"type":"article-journal","title":"Probabilistic integrative modeling of genome-scale metabolic and regulatory networks in &lt;i&gt;Escherichia coli&lt;/i&gt; and &lt;i&gt;Mycobacterium tuberculosis&lt;/i&gt;","container-title":"Proceedings of the National Academy of Sciences","page":"17845-17850","volume":"107","issue":"41","source":"Crossref","DOI":"10.1073/pnas.1005139107","ISSN":"0027-8424, 1091-6490","language":"en","author":[{"family":"Chandrasekaran","given":"Sriram"},{"family":"Price","given":"Nathan D."}],"issued":{"date-parts":[["2010",10,12]]}}},{"id":33,"uris":["http://zotero.org/users/local/WXskNUvk/items/AGMSE7W3"],"uri":["http://zotero.org/users/local/WXskNUvk/items/AGMSE7W3"],"itemData":{"id":33,"type":"article-journal","title":"An integrative, multi-scale, genome-wide model reveals the phenotypic landscape of Escherichia coli","container-title":"Molecular Systems Biology","page":"735-735","volume":"10","issue":"7","source":"Crossref","DOI":"10.15252/msb.20145108","ISSN":"1744-4292","language":"en","author":[{"family":"Carrera","given":"J."},{"family":"Estrela","given":"R."},{"family":"Luo","given":"J."},{"family":"Rai","given":"N."},{"family":"Tsoukalas","given":"A."},{"family":"Tagkopoulos","given":"I."}],"issued":{"date-parts":[["2014",7,1]]}}}],"schema":"https://github.com/citation-style-language/schema/raw/master/csl-citation.json"} </w:instrText>
        </w:r>
        <w:r w:rsidR="007C4E25">
          <w:rPr>
            <w:rFonts w:ascii="Helvetica" w:hAnsi="Helvetica"/>
          </w:rPr>
          <w:fldChar w:fldCharType="separate"/>
        </w:r>
        <w:r w:rsidR="00906D8D" w:rsidRPr="00906D8D">
          <w:rPr>
            <w:rFonts w:ascii="Helvetica" w:hAnsi="Helvetica"/>
          </w:rPr>
          <w:t>[26–28]</w:t>
        </w:r>
        <w:r w:rsidR="007C4E25">
          <w:rPr>
            <w:rFonts w:ascii="Helvetica" w:hAnsi="Helvetica"/>
          </w:rPr>
          <w:fldChar w:fldCharType="end"/>
        </w:r>
        <w:r w:rsidR="00C9442A">
          <w:rPr>
            <w:rFonts w:ascii="Helvetica" w:hAnsi="Helvetica"/>
          </w:rPr>
          <w:t xml:space="preserve">. </w:t>
        </w:r>
        <w:r w:rsidR="00217A29">
          <w:rPr>
            <w:rFonts w:ascii="Helvetica" w:hAnsi="Helvetica"/>
          </w:rPr>
          <w:t xml:space="preserve">However, the primary focus </w:t>
        </w:r>
        <w:r>
          <w:rPr>
            <w:rFonts w:ascii="Helvetica" w:hAnsi="Helvetica"/>
          </w:rPr>
          <w:t>in many of these studies</w:t>
        </w:r>
        <w:r w:rsidR="00217A29">
          <w:rPr>
            <w:rFonts w:ascii="Helvetica" w:hAnsi="Helvetica"/>
          </w:rPr>
          <w:t xml:space="preserve"> has been to understand aspects of the cellular physiology</w:t>
        </w:r>
        <w:r>
          <w:rPr>
            <w:rFonts w:ascii="Helvetica" w:hAnsi="Helvetica"/>
          </w:rPr>
          <w:t xml:space="preserve">. In this framework, environmental change serves as a perturbation that can be used to </w:t>
        </w:r>
        <w:r w:rsidRPr="00477CC4">
          <w:rPr>
            <w:rFonts w:ascii="Helvetica" w:hAnsi="Helvetica"/>
          </w:rPr>
          <w:t xml:space="preserve">provide insight into </w:t>
        </w:r>
        <w:r>
          <w:rPr>
            <w:rFonts w:ascii="Helvetica" w:hAnsi="Helvetica"/>
            <w:i/>
          </w:rPr>
          <w:t xml:space="preserve">internal </w:t>
        </w:r>
        <w:r>
          <w:rPr>
            <w:rFonts w:ascii="Helvetica" w:hAnsi="Helvetica"/>
          </w:rPr>
          <w:t>cellular mechanisms/</w:t>
        </w:r>
        <w:r w:rsidRPr="00477CC4">
          <w:rPr>
            <w:rFonts w:ascii="Helvetica" w:hAnsi="Helvetica"/>
          </w:rPr>
          <w:t>pathways</w:t>
        </w:r>
        <w:r w:rsidR="008B2C27">
          <w:rPr>
            <w:rFonts w:ascii="Helvetica" w:hAnsi="Helvetica"/>
          </w:rPr>
          <w:t xml:space="preserve"> </w:t>
        </w:r>
        <w:r w:rsidR="008B2C27">
          <w:rPr>
            <w:rFonts w:ascii="Helvetica" w:hAnsi="Helvetica"/>
          </w:rPr>
          <w:fldChar w:fldCharType="begin"/>
        </w:r>
        <w:r w:rsidR="00906D8D">
          <w:rPr>
            <w:rFonts w:ascii="Helvetica" w:hAnsi="Helvetica"/>
          </w:rPr>
          <w:instrText xml:space="preserve"> ADDIN ZOTERO_ITEM CSL_CITATION {"citationID":"k3MZIkC2","properties":{"formattedCitation":"[29]","plainCitation":"[29]","noteIndex":0},"citationItems":[{"id":36,"uris":["http://zotero.org/users/local/WXskNUvk/items/QFUHNSKZ"],"uri":["http://zotero.org/users/local/WXskNUvk/items/QFUHNSKZ"],"itemData":{"id":36,"type":"article-journal","title":"Systematic Evaluation of Methods for Integration of Transcriptomic Data into Constraint-Based Models of Metabolism","container-title":"PLoS Computational Biology","page":"e1003580","volume":"10","issue":"4","source":"Crossref","DOI":"10.1371/journal.pcbi.1003580","ISSN":"1553-7358","language":"en","author":[{"family":"Machado","given":"Daniel"},{"family":"Herrgård","given":"Markus"}],"editor":[{"family":"Maranas","given":"Costas D."}],"issued":{"date-parts":[["2014",4,24]]}}}],"schema":"https://github.com/citation-style-language/schema/raw/master/csl-citation.json"} </w:instrText>
        </w:r>
        <w:r w:rsidR="008B2C27">
          <w:rPr>
            <w:rFonts w:ascii="Helvetica" w:hAnsi="Helvetica"/>
          </w:rPr>
          <w:fldChar w:fldCharType="separate"/>
        </w:r>
        <w:r w:rsidR="00906D8D">
          <w:rPr>
            <w:rFonts w:ascii="Helvetica" w:hAnsi="Helvetica"/>
          </w:rPr>
          <w:t>[29]</w:t>
        </w:r>
        <w:r w:rsidR="008B2C27">
          <w:rPr>
            <w:rFonts w:ascii="Helvetica" w:hAnsi="Helvetica"/>
          </w:rPr>
          <w:fldChar w:fldCharType="end"/>
        </w:r>
        <w:r>
          <w:rPr>
            <w:rFonts w:ascii="Helvetica" w:hAnsi="Helvetica"/>
          </w:rPr>
          <w:t xml:space="preserve">. While explicitly representing a cell’s internal </w:t>
        </w:r>
        <w:r w:rsidR="00E465D6">
          <w:rPr>
            <w:rFonts w:ascii="Helvetica" w:hAnsi="Helvetica"/>
          </w:rPr>
          <w:t>state</w:t>
        </w:r>
        <w:r>
          <w:rPr>
            <w:rFonts w:ascii="Helvetica" w:hAnsi="Helvetica"/>
          </w:rPr>
          <w:t xml:space="preserve"> </w:t>
        </w:r>
        <w:r w:rsidR="00012562">
          <w:rPr>
            <w:rFonts w:ascii="Helvetica" w:hAnsi="Helvetica"/>
          </w:rPr>
          <w:t>may</w:t>
        </w:r>
        <w:r>
          <w:rPr>
            <w:rFonts w:ascii="Helvetica" w:hAnsi="Helvetica"/>
          </w:rPr>
          <w:t xml:space="preserve"> </w:t>
        </w:r>
        <w:r w:rsidR="00E465D6">
          <w:rPr>
            <w:rFonts w:ascii="Helvetica" w:hAnsi="Helvetica"/>
          </w:rPr>
          <w:t xml:space="preserve">help to predict cellular phenotypes such as </w:t>
        </w:r>
        <w:r>
          <w:rPr>
            <w:rFonts w:ascii="Helvetica" w:hAnsi="Helvetica"/>
          </w:rPr>
          <w:t>growth</w:t>
        </w:r>
        <w:r w:rsidR="00012562">
          <w:rPr>
            <w:rFonts w:ascii="Helvetica" w:hAnsi="Helvetica"/>
          </w:rPr>
          <w:t xml:space="preserve"> capabilities across environments</w:t>
        </w:r>
        <w:r w:rsidR="00441461">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bUysrHoJ","properties":{"formattedCitation":"[30\\uc0\\u8211{}32]","plainCitation":"[30–32]","noteIndex":0},"citationItems":[{"id":"LYPrkEGO/izPT8m5x","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LYPrkEGO/Mzblfjt4","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5E39D1">
          <w:rPr>
            <w:rFonts w:ascii="Cambria Math" w:hAnsi="Cambria Math" w:cs="Cambria Math"/>
          </w:rPr>
          <w:instrText>∼</w:instrText>
        </w:r>
        <w:r w:rsidR="005E39D1">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id":"LYPrkEGO/fQLggCa3","uris":["http://zotero.org/users/local/FOPKHRFW/items/WXV5M37V"],"uri":["http://zotero.org/users/local/FOPKHRFW/items/WXV5M37V"],"itemData":{"id":"tCF91e3y/srh8bYE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R."}],"issued":{"date-parts":[["2015",2,1]]}}}],"schema":"https://github.com/citation-style-language/schema/raw/master/csl-citation.json"} </w:instrText>
        </w:r>
        <w:r w:rsidR="007134EF">
          <w:rPr>
            <w:rFonts w:ascii="Helvetica" w:hAnsi="Helvetica"/>
          </w:rPr>
          <w:fldChar w:fldCharType="separate"/>
        </w:r>
        <w:r w:rsidR="00906D8D" w:rsidRPr="00906D8D">
          <w:rPr>
            <w:rFonts w:ascii="Helvetica" w:hAnsi="Helvetica"/>
          </w:rPr>
          <w:t>[30–32]</w:t>
        </w:r>
        <w:r w:rsidR="007134EF">
          <w:rPr>
            <w:rFonts w:ascii="Helvetica" w:hAnsi="Helvetica"/>
          </w:rPr>
          <w:fldChar w:fldCharType="end"/>
        </w:r>
        <w:r w:rsidR="00E465D6">
          <w:rPr>
            <w:rFonts w:ascii="Helvetica" w:hAnsi="Helvetica"/>
          </w:rPr>
          <w:t>, it is unclear whether explicit representation of cellular metabolic pathways</w:t>
        </w:r>
        <w:r w:rsidR="00012562">
          <w:rPr>
            <w:rFonts w:ascii="Helvetica" w:hAnsi="Helvetica"/>
          </w:rPr>
          <w:t xml:space="preserve">, for instance, </w:t>
        </w:r>
        <w:r>
          <w:rPr>
            <w:rFonts w:ascii="Helvetica" w:hAnsi="Helvetica"/>
          </w:rPr>
          <w:t xml:space="preserve">are necessary to </w:t>
        </w:r>
        <w:r w:rsidR="00012562">
          <w:rPr>
            <w:rFonts w:ascii="Helvetica" w:hAnsi="Helvetica"/>
          </w:rPr>
          <w:t xml:space="preserve">distinguish between cells growing in different </w:t>
        </w:r>
        <w:r>
          <w:rPr>
            <w:rFonts w:ascii="Helvetica" w:hAnsi="Helvetica"/>
          </w:rPr>
          <w:t>environmental conditions</w:t>
        </w:r>
        <w:r w:rsidR="008B2C27">
          <w:rPr>
            <w:rFonts w:ascii="Helvetica" w:hAnsi="Helvetica"/>
          </w:rPr>
          <w:t xml:space="preserve"> </w:t>
        </w:r>
        <w:r w:rsidR="008B2C27">
          <w:rPr>
            <w:rFonts w:ascii="Helvetica" w:hAnsi="Helvetica"/>
          </w:rPr>
          <w:fldChar w:fldCharType="begin"/>
        </w:r>
        <w:r w:rsidR="00906D8D">
          <w:rPr>
            <w:rFonts w:ascii="Helvetica" w:hAnsi="Helvetica"/>
          </w:rPr>
          <w:instrText xml:space="preserve"> ADDIN ZOTERO_ITEM CSL_CITATION {"citationID":"Jwj2ETx8","properties":{"formattedCitation":"[33,34]","plainCitation":"[33,34]","noteIndex":0},"citationItems":[{"id":34,"uris":["http://zotero.org/users/local/WXskNUvk/items/SDNZJ3HR"],"uri":["http://zotero.org/users/local/WXskNUvk/items/SDNZJ3HR"],"itemData":{"id":34,"type":"article-journal","title":"Predicting Cellular Growth from Gene Expression Signatures","container-title":"PLoS Computational Biology","page":"e1000257","volume":"5","issue":"1","source":"Crossref","DOI":"10.1371/journal.pcbi.1000257","ISSN":"1553-7358","language":"en","author":[{"family":"Airoldi","given":"Edoardo M."},{"family":"Huttenhower","given":"Curtis"},{"family":"Gresham","given":"David"},{"family":"Lu","given":"Charles"},{"family":"Caudy","given":"Amy A."},{"family":"Dunham","given":"Maitreya J."},{"family":"Broach","given":"James R."},{"family":"Botstein","given":"David"},{"family":"Troyanskaya","given":"Olga G."}],"editor":[{"family":"Rzhetsky","given":"Andrey"}],"issued":{"date-parts":[["2009",1,2]]}}},{"id":35,"uris":["http://zotero.org/users/local/WXskNUvk/items/XMS7WXYM"],"uri":["http://zotero.org/users/local/WXskNUvk/items/XMS7WXYM"],"itemData":{"id":35,"type":"article-journal","title":"Nutrient control of eukaryote cell growth: a systems biology study in yeast","container-title":"BMC Biology","page":"68","volume":"8","issue":"1","source":"Crossref","DOI":"10.1186/1741-7007-8-68","ISSN":"1741-7007","shortTitle":"Nutrient control of eukaryote cell growth","language":"en","author":[{"family":"Gutteridge","given":"Alex"},{"family":"Pir","given":"Pınar"},{"family":"Castrillo","given":"Juan I"},{"family":"Charles","given":"Philip D"},{"family":"Lilley","given":"Kathryn S"},{"family":"Oliver","given":"Stephen G"}],"issued":{"date-parts":[["2010"]]}}}],"schema":"https://github.com/citation-style-language/schema/raw/master/csl-citation.json"} </w:instrText>
        </w:r>
        <w:r w:rsidR="008B2C27">
          <w:rPr>
            <w:rFonts w:ascii="Helvetica" w:hAnsi="Helvetica"/>
          </w:rPr>
          <w:fldChar w:fldCharType="separate"/>
        </w:r>
        <w:r w:rsidR="00906D8D">
          <w:rPr>
            <w:rFonts w:ascii="Helvetica" w:hAnsi="Helvetica"/>
          </w:rPr>
          <w:t>[33,34]</w:t>
        </w:r>
        <w:r w:rsidR="008B2C27">
          <w:rPr>
            <w:rFonts w:ascii="Helvetica" w:hAnsi="Helvetica"/>
          </w:rPr>
          <w:fldChar w:fldCharType="end"/>
        </w:r>
        <w:r w:rsidR="007134EF">
          <w:rPr>
            <w:rFonts w:ascii="Helvetica" w:hAnsi="Helvetica"/>
          </w:rPr>
          <w:t>.</w:t>
        </w:r>
        <w:r>
          <w:rPr>
            <w:rFonts w:ascii="Helvetica" w:hAnsi="Helvetica"/>
          </w:rPr>
          <w:t xml:space="preserve"> </w:t>
        </w:r>
        <w:r w:rsidR="00E465D6">
          <w:rPr>
            <w:rFonts w:ascii="Helvetica" w:hAnsi="Helvetica"/>
          </w:rPr>
          <w:t>F</w:t>
        </w:r>
        <w:r w:rsidR="00F74437">
          <w:rPr>
            <w:rFonts w:ascii="Helvetica" w:hAnsi="Helvetica"/>
          </w:rPr>
          <w:t>e</w:t>
        </w:r>
        <w:r w:rsidR="00E465D6">
          <w:rPr>
            <w:rFonts w:ascii="Helvetica" w:hAnsi="Helvetica"/>
          </w:rPr>
          <w:t xml:space="preserve">w studies have focused on using the abundance of </w:t>
        </w:r>
        <w:r w:rsidR="00C241C6">
          <w:rPr>
            <w:rFonts w:ascii="Helvetica" w:hAnsi="Helvetica"/>
          </w:rPr>
          <w:t>cellular macro</w:t>
        </w:r>
        <w:r w:rsidR="00E465D6">
          <w:rPr>
            <w:rFonts w:ascii="Helvetica" w:hAnsi="Helvetica"/>
          </w:rPr>
          <w:t>molecules to</w:t>
        </w:r>
        <w:r w:rsidR="00F74437">
          <w:rPr>
            <w:rFonts w:ascii="Helvetica" w:hAnsi="Helvetica"/>
          </w:rPr>
          <w:t xml:space="preserve"> predict external environmental </w:t>
        </w:r>
        <w:r w:rsidR="00E465D6">
          <w:rPr>
            <w:rFonts w:ascii="Helvetica" w:hAnsi="Helvetica"/>
          </w:rPr>
          <w:t>features</w:t>
        </w:r>
        <w:r w:rsidR="00F74437">
          <w:rPr>
            <w:rFonts w:ascii="Helvetica" w:hAnsi="Helvetica"/>
          </w:rPr>
          <w:t xml:space="preserve"> across a range of partially-overlapping cond</w:t>
        </w:r>
        <w:r w:rsidR="00E465D6">
          <w:rPr>
            <w:rFonts w:ascii="Helvetica" w:hAnsi="Helvetica"/>
          </w:rPr>
          <w:t>itions and cellular growth states</w:t>
        </w:r>
        <w:r w:rsidR="00C9442A">
          <w:rPr>
            <w:rFonts w:ascii="Helvetica" w:hAnsi="Helvetica"/>
          </w:rPr>
          <w:t>.</w:t>
        </w:r>
      </w:ins>
    </w:p>
    <w:p w14:paraId="6C31F13E" w14:textId="77777777" w:rsidR="007134EF" w:rsidRDefault="007134EF" w:rsidP="00CF5836">
      <w:pPr>
        <w:spacing w:line="360" w:lineRule="auto"/>
        <w:rPr>
          <w:ins w:id="40" w:author="Hockenberry, Adam J" w:date="2018-10-12T12:32:00Z"/>
          <w:rFonts w:ascii="Helvetica" w:hAnsi="Helvetica"/>
        </w:rPr>
      </w:pPr>
    </w:p>
    <w:p w14:paraId="5300D8DA" w14:textId="06B051A7"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w:t>
      </w:r>
      <w:ins w:id="41" w:author="Hockenberry, Adam J" w:date="2018-10-12T12:32:00Z">
        <w:r w:rsidR="00C241C6">
          <w:rPr>
            <w:rFonts w:ascii="Helvetica" w:hAnsi="Helvetica"/>
          </w:rPr>
          <w:t xml:space="preserve"> be leveraged to</w:t>
        </w:r>
      </w:ins>
      <w:r w:rsidRPr="00477CC4">
        <w:rPr>
          <w:rFonts w:ascii="Helvetica" w:hAnsi="Helvetica"/>
        </w:rPr>
        <w:t xml:space="preserve"> discriminate </w:t>
      </w:r>
      <w:r>
        <w:rPr>
          <w:rFonts w:ascii="Helvetica" w:hAnsi="Helvetica"/>
        </w:rPr>
        <w:t xml:space="preserve">between </w:t>
      </w:r>
      <w:r w:rsidRPr="00477CC4">
        <w:rPr>
          <w:rFonts w:ascii="Helvetica" w:hAnsi="Helvetica"/>
        </w:rPr>
        <w:t>environmental conditions in the absence of prior knowledge about the role and function of individual genes</w:t>
      </w:r>
      <w:del w:id="42" w:author="Hockenberry, Adam J" w:date="2018-10-12T12:32:00Z">
        <w:r w:rsidRPr="00477CC4">
          <w:rPr>
            <w:rFonts w:ascii="Helvetica" w:hAnsi="Helvetica"/>
          </w:rPr>
          <w:delText>.</w:delText>
        </w:r>
      </w:del>
      <w:ins w:id="43" w:author="Hockenberry, Adam J" w:date="2018-10-12T12:32:00Z">
        <w:r w:rsidR="00C241C6">
          <w:rPr>
            <w:rFonts w:ascii="Helvetica" w:hAnsi="Helvetica"/>
          </w:rPr>
          <w:t xml:space="preserve"> or explicit repre</w:t>
        </w:r>
        <w:r w:rsidR="00512337">
          <w:rPr>
            <w:rFonts w:ascii="Helvetica" w:hAnsi="Helvetica"/>
          </w:rPr>
          <w:t xml:space="preserve">sentation of </w:t>
        </w:r>
        <w:r w:rsidR="00512337">
          <w:rPr>
            <w:rFonts w:ascii="Helvetica" w:hAnsi="Helvetica"/>
          </w:rPr>
          <w:lastRenderedPageBreak/>
          <w:t>cellular metabolism</w:t>
        </w:r>
        <w:r w:rsidRPr="00477CC4">
          <w:rPr>
            <w:rFonts w:ascii="Helvetica" w:hAnsi="Helvetica"/>
          </w:rPr>
          <w:t>.</w:t>
        </w:r>
      </w:ins>
      <w:r w:rsidRPr="00477CC4">
        <w:rPr>
          <w:rFonts w:ascii="Helvetica" w:hAnsi="Helvetica"/>
        </w:rPr>
        <w:t xml:space="preserve">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del w:id="44" w:author="Hockenberry, Adam J" w:date="2018-10-12T12:32:00Z">
        <w:r>
          <w:rPr>
            <w:rFonts w:ascii="Helvetica" w:hAnsi="Helvetica"/>
          </w:rPr>
          <w:fldChar w:fldCharType="begin"/>
        </w:r>
        <w:r w:rsidR="00593FE8">
          <w:rPr>
            <w:rFonts w:ascii="Helvetica" w:hAnsi="Helvetica"/>
          </w:rPr>
          <w:delInstrText xml:space="preserve"> ADDIN ZOTERO_ITEM CSL_CITATION {"citationID":"q68uOQVR","properties":{"formattedCitation":"[18]","plainCitation":"[18]","noteIndex":0},"citationItems":[{"id":"nOtA0lSj/Sci92Hyc","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delInstrText>
        </w:r>
        <w:r>
          <w:rPr>
            <w:rFonts w:ascii="Helvetica" w:hAnsi="Helvetica"/>
          </w:rPr>
          <w:fldChar w:fldCharType="separate"/>
        </w:r>
        <w:r w:rsidR="00593FE8">
          <w:rPr>
            <w:rFonts w:ascii="Helvetica" w:hAnsi="Helvetica"/>
          </w:rPr>
          <w:delText>[18]</w:delText>
        </w:r>
        <w:r>
          <w:rPr>
            <w:rFonts w:ascii="Helvetica" w:hAnsi="Helvetica"/>
          </w:rPr>
          <w:fldChar w:fldCharType="end"/>
        </w:r>
        <w:r w:rsidR="00060B23">
          <w:rPr>
            <w:rFonts w:ascii="Helvetica" w:hAnsi="Helvetica"/>
          </w:rPr>
          <w:delText xml:space="preserve">. </w:delText>
        </w:r>
        <w:r w:rsidR="00060B23" w:rsidRPr="00477CC4">
          <w:rPr>
            <w:rFonts w:ascii="Helvetica" w:hAnsi="Helvetica"/>
          </w:rPr>
          <w:delText xml:space="preserve">We </w:delText>
        </w:r>
        <w:r w:rsidR="00060B23">
          <w:rPr>
            <w:rFonts w:ascii="Helvetica" w:hAnsi="Helvetica"/>
          </w:rPr>
          <w:delText xml:space="preserve">use mRNA and protein composition data </w:delText>
        </w:r>
        <w:r w:rsidR="00060B23" w:rsidRPr="00477CC4">
          <w:rPr>
            <w:rFonts w:ascii="Helvetica" w:hAnsi="Helvetica"/>
          </w:rPr>
          <w:delText>to train</w:delText>
        </w:r>
      </w:del>
      <w:ins w:id="45" w:author="Hockenberry, Adam J" w:date="2018-10-12T12:32:00Z">
        <w:r>
          <w:rPr>
            <w:rFonts w:ascii="Helvetica" w:hAnsi="Helvetica"/>
          </w:rPr>
          <w:fldChar w:fldCharType="begin"/>
        </w:r>
        <w:r w:rsidR="005E39D1">
          <w:rPr>
            <w:rFonts w:ascii="Helvetica" w:hAnsi="Helvetica"/>
          </w:rPr>
          <w:instrText xml:space="preserve"> ADDIN ZOTERO_ITEM CSL_CITATION {"citationID":"q68uOQVR","properties":{"formattedCitation":"[35]","plainCitation":"[35]","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906D8D">
          <w:rPr>
            <w:rFonts w:ascii="Helvetica" w:hAnsi="Helvetica"/>
          </w:rPr>
          <w:t>[35]</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 xml:space="preserve">to train </w:t>
        </w:r>
        <w:r w:rsidR="00C241C6">
          <w:rPr>
            <w:rFonts w:ascii="Helvetica" w:hAnsi="Helvetica"/>
          </w:rPr>
          <w:t>several distinct</w:t>
        </w:r>
      </w:ins>
      <w:r w:rsidR="00C241C6">
        <w:rPr>
          <w:rFonts w:ascii="Helvetica" w:hAnsi="Helvetica"/>
        </w:rPr>
        <w:t xml:space="preserve"> </w:t>
      </w:r>
      <w:r w:rsidR="00060B23" w:rsidRPr="00477CC4">
        <w:rPr>
          <w:rFonts w:ascii="Helvetica" w:hAnsi="Helvetica"/>
        </w:rPr>
        <w:t>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w:t>
      </w:r>
      <w:del w:id="46" w:author="Hockenberry, Adam J" w:date="2018-10-12T12:32:00Z">
        <w:r w:rsidR="00060B23">
          <w:rPr>
            <w:rFonts w:ascii="Helvetica" w:hAnsi="Helvetica"/>
          </w:rPr>
          <w:delText>relatively</w:delText>
        </w:r>
        <w:r w:rsidR="00060B23" w:rsidRPr="00477CC4">
          <w:rPr>
            <w:rFonts w:ascii="Helvetica" w:hAnsi="Helvetica"/>
          </w:rPr>
          <w:delText xml:space="preserve"> </w:delText>
        </w:r>
      </w:del>
      <w:r w:rsidR="00512337">
        <w:rPr>
          <w:rFonts w:ascii="Helvetica" w:hAnsi="Helvetica"/>
        </w:rPr>
        <w:t>high</w:t>
      </w:r>
      <w:r w:rsidR="00060B23" w:rsidRPr="00477CC4">
        <w:rPr>
          <w:rFonts w:ascii="Helvetica" w:hAnsi="Helvetica"/>
        </w:rPr>
        <w:t xml:space="preserve">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 xml:space="preserve">that prediction accuracies decrease </w:t>
      </w:r>
      <w:del w:id="47" w:author="Hockenberry, Adam J" w:date="2018-10-12T12:32:00Z">
        <w:r w:rsidR="00060B23">
          <w:rPr>
            <w:rFonts w:ascii="Helvetica" w:hAnsi="Helvetica"/>
          </w:rPr>
          <w:delText xml:space="preserve">substantially </w:delText>
        </w:r>
      </w:del>
      <w:r w:rsidR="00512337">
        <w:rPr>
          <w:rFonts w:ascii="Helvetica" w:hAnsi="Helvetica"/>
        </w:rPr>
        <w:t>for</w:t>
      </w:r>
      <w:r w:rsidR="00060B23">
        <w:rPr>
          <w:rFonts w:ascii="Helvetica" w:hAnsi="Helvetica"/>
        </w:rPr>
        <w:t xml:space="preserve"> stationary phase cells, indicating the importance of cellular growth for discriminating between conditions. Finally, we </w:t>
      </w:r>
      <w:del w:id="48" w:author="Hockenberry, Adam J" w:date="2018-10-12T12:32:00Z">
        <w:r w:rsidR="00060B23">
          <w:rPr>
            <w:rFonts w:ascii="Helvetica" w:hAnsi="Helvetica"/>
          </w:rPr>
          <w:delText>note</w:delText>
        </w:r>
      </w:del>
      <w:ins w:id="49" w:author="Hockenberry, Adam J" w:date="2018-10-12T12:32:00Z">
        <w:r w:rsidR="00C9442A">
          <w:rPr>
            <w:rFonts w:ascii="Helvetica" w:hAnsi="Helvetica"/>
          </w:rPr>
          <w:t>caution</w:t>
        </w:r>
      </w:ins>
      <w:r w:rsidR="00060B23">
        <w:rPr>
          <w:rFonts w:ascii="Helvetica" w:hAnsi="Helvetica"/>
        </w:rPr>
        <w:t xml:space="preserve"> that </w:t>
      </w:r>
      <w:del w:id="50" w:author="Hockenberry, Adam J" w:date="2018-10-12T12:32:00Z">
        <w:r w:rsidR="00060B23">
          <w:rPr>
            <w:rFonts w:ascii="Helvetica" w:hAnsi="Helvetica"/>
          </w:rPr>
          <w:delText>our</w:delText>
        </w:r>
      </w:del>
      <w:ins w:id="51" w:author="Hockenberry, Adam J" w:date="2018-10-12T12:32:00Z">
        <w:r w:rsidR="00012562">
          <w:rPr>
            <w:rFonts w:ascii="Helvetica" w:hAnsi="Helvetica"/>
          </w:rPr>
          <w:t>the overall</w:t>
        </w:r>
      </w:ins>
      <w:r w:rsidR="00012562">
        <w:rPr>
          <w:rFonts w:ascii="Helvetica" w:hAnsi="Helvetica"/>
        </w:rPr>
        <w:t xml:space="preserve"> accuracy </w:t>
      </w:r>
      <w:del w:id="52" w:author="Hockenberry, Adam J" w:date="2018-10-12T12:32:00Z">
        <w:r w:rsidR="00060B23">
          <w:rPr>
            <w:rFonts w:ascii="Helvetica" w:hAnsi="Helvetica"/>
          </w:rPr>
          <w:delText>remains</w:delText>
        </w:r>
      </w:del>
      <w:ins w:id="53" w:author="Hockenberry, Adam J" w:date="2018-10-12T12:32:00Z">
        <w:r w:rsidR="00012562">
          <w:rPr>
            <w:rFonts w:ascii="Helvetica" w:hAnsi="Helvetica"/>
          </w:rPr>
          <w:t>of our models may be</w:t>
        </w:r>
      </w:ins>
      <w:r w:rsidR="00012562">
        <w:rPr>
          <w:rFonts w:ascii="Helvetica" w:hAnsi="Helvetica"/>
        </w:rPr>
        <w:t xml:space="preserve"> </w:t>
      </w:r>
      <w:r w:rsidR="00060B23">
        <w:rPr>
          <w:rFonts w:ascii="Helvetica" w:hAnsi="Helvetica"/>
        </w:rPr>
        <w:t>limited by training set size</w:t>
      </w:r>
      <w:del w:id="54" w:author="Hockenberry, Adam J" w:date="2018-10-12T12:32:00Z">
        <w:r w:rsidR="00060B23">
          <w:rPr>
            <w:rFonts w:ascii="Helvetica" w:hAnsi="Helvetica"/>
          </w:rPr>
          <w:delText xml:space="preserve"> such</w:delText>
        </w:r>
      </w:del>
      <w:ins w:id="55" w:author="Hockenberry, Adam J" w:date="2018-10-12T12:32:00Z">
        <w:r w:rsidR="00012562">
          <w:rPr>
            <w:rFonts w:ascii="Helvetica" w:hAnsi="Helvetica"/>
          </w:rPr>
          <w:t>; we found that</w:t>
        </w:r>
        <w:r w:rsidR="00060B23">
          <w:rPr>
            <w:rFonts w:ascii="Helvetica" w:hAnsi="Helvetica"/>
          </w:rPr>
          <w:t xml:space="preserve"> </w:t>
        </w:r>
        <w:r w:rsidR="00C9442A">
          <w:rPr>
            <w:rFonts w:ascii="Helvetica" w:hAnsi="Helvetica"/>
          </w:rPr>
          <w:t xml:space="preserve">the most difficult conditions to predict are the conditions for which we have the smallest amount of training data. </w:t>
        </w:r>
        <w:r w:rsidR="00012562">
          <w:rPr>
            <w:rFonts w:ascii="Helvetica" w:hAnsi="Helvetica"/>
          </w:rPr>
          <w:t>This suggests</w:t>
        </w:r>
      </w:ins>
      <w:r w:rsidR="00C9442A">
        <w:rPr>
          <w:rFonts w:ascii="Helvetica" w:hAnsi="Helvetica"/>
        </w:rPr>
        <w:t xml:space="preserve"> that </w:t>
      </w:r>
      <w:r w:rsidR="00060B23">
        <w:rPr>
          <w:rFonts w:ascii="Helvetica" w:hAnsi="Helvetica"/>
        </w:rPr>
        <w:t xml:space="preserve">our findings </w:t>
      </w:r>
      <w:del w:id="56" w:author="Hockenberry, Adam J" w:date="2018-10-12T12:32:00Z">
        <w:r w:rsidR="00060B23">
          <w:rPr>
            <w:rFonts w:ascii="Helvetica" w:hAnsi="Helvetica"/>
          </w:rPr>
          <w:delText>present</w:delText>
        </w:r>
      </w:del>
      <w:ins w:id="57" w:author="Hockenberry, Adam J" w:date="2018-10-12T12:32:00Z">
        <w:r w:rsidR="00012562">
          <w:rPr>
            <w:rFonts w:ascii="Helvetica" w:hAnsi="Helvetica"/>
          </w:rPr>
          <w:t>may represent</w:t>
        </w:r>
      </w:ins>
      <w:r w:rsidR="00060B23">
        <w:rPr>
          <w:rFonts w:ascii="Helvetica" w:hAnsi="Helvetica"/>
        </w:rPr>
        <w:t xml:space="preserve">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AE7326" w:rsidRDefault="009722B0" w:rsidP="009722B0">
      <w:pPr>
        <w:spacing w:line="360" w:lineRule="auto"/>
        <w:rPr>
          <w:rFonts w:ascii="Helvetica" w:hAnsi="Helvetica"/>
          <w:b/>
          <w:bCs/>
          <w:sz w:val="36"/>
          <w:szCs w:val="36"/>
        </w:rPr>
      </w:pPr>
      <w:r w:rsidRPr="00AE7326">
        <w:rPr>
          <w:rFonts w:ascii="Helvetica" w:hAnsi="Helvetica"/>
          <w:b/>
          <w:bCs/>
          <w:sz w:val="36"/>
          <w:szCs w:val="36"/>
        </w:rPr>
        <w:t>Results</w:t>
      </w:r>
    </w:p>
    <w:p w14:paraId="5E65214F" w14:textId="5B9C9DF8" w:rsidR="009722B0" w:rsidRPr="00AE7326" w:rsidRDefault="009722B0" w:rsidP="009722B0">
      <w:pPr>
        <w:spacing w:line="360" w:lineRule="auto"/>
        <w:rPr>
          <w:rFonts w:ascii="Helvetica" w:hAnsi="Helvetica"/>
          <w:b/>
          <w:bCs/>
          <w:sz w:val="32"/>
          <w:szCs w:val="32"/>
        </w:rPr>
      </w:pPr>
      <w:r w:rsidRPr="00AE7326">
        <w:rPr>
          <w:rFonts w:ascii="Helvetica" w:hAnsi="Helvetica"/>
          <w:b/>
          <w:bCs/>
          <w:sz w:val="32"/>
          <w:szCs w:val="32"/>
        </w:rPr>
        <w:t>Data structure and pipeline design</w:t>
      </w:r>
    </w:p>
    <w:p w14:paraId="68BBBE9F" w14:textId="35392B1E"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 xml:space="preserve">E. </w:t>
      </w:r>
      <w:del w:id="58" w:author="Hockenberry, Adam J" w:date="2018-10-12T12:32:00Z">
        <w:r w:rsidRPr="009722B0">
          <w:rPr>
            <w:rFonts w:ascii="Helvetica" w:hAnsi="Helvetica"/>
            <w:i/>
          </w:rPr>
          <w:delText>coli</w:delText>
        </w:r>
        <w:r w:rsidRPr="009722B0">
          <w:rPr>
            <w:rFonts w:ascii="Helvetica" w:hAnsi="Helvetica"/>
          </w:rPr>
          <w:delText xml:space="preserve"> mRNA and protein abundances, measured under 34 different conditions</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1OQiWI7i","properties":{"formattedCitation":"[18,19]","plainCitation":"[18,19]","noteIndex":0},"citationItems":[{"id":"nOtA0lSj/Sci92Hyc","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nOtA0lSj/TQ8HIRqB","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delInstrText>
        </w:r>
        <w:r>
          <w:rPr>
            <w:rFonts w:ascii="Helvetica" w:hAnsi="Helvetica"/>
          </w:rPr>
          <w:fldChar w:fldCharType="separate"/>
        </w:r>
        <w:r w:rsidR="00593FE8">
          <w:rPr>
            <w:rFonts w:ascii="Helvetica" w:hAnsi="Helvetica"/>
          </w:rPr>
          <w:delText>[18,19]</w:delText>
        </w:r>
        <w:r>
          <w:rPr>
            <w:rFonts w:ascii="Helvetica" w:hAnsi="Helvetica"/>
          </w:rPr>
          <w:fldChar w:fldCharType="end"/>
        </w:r>
        <w:r>
          <w:rPr>
            <w:rFonts w:ascii="Helvetica" w:hAnsi="Helvetica"/>
          </w:rPr>
          <w:delText xml:space="preserve">. </w:delText>
        </w:r>
        <w:r w:rsidRPr="00477CC4">
          <w:rPr>
            <w:rFonts w:ascii="Helvetica" w:hAnsi="Helvetica"/>
          </w:rPr>
          <w:delText>This dataset consists of a total of 155 samples, for which mRNA abundances are available for 152 and pr</w:delText>
        </w:r>
        <w:r w:rsidR="006D79CC">
          <w:rPr>
            <w:rFonts w:ascii="Helvetica" w:hAnsi="Helvetica"/>
          </w:rPr>
          <w:delText>otein abundances for 105 (Fig</w:delText>
        </w:r>
        <w:r w:rsidRPr="00477CC4">
          <w:rPr>
            <w:rFonts w:ascii="Helvetica" w:hAnsi="Helvetica"/>
          </w:rPr>
          <w:delText xml:space="preserve"> 1). For 102 samples, both mRNA and protein abundances are available. The 34 different experimental conditions were generated by systematically varyin</w:delText>
        </w:r>
        <w:r w:rsidR="00DE1435">
          <w:rPr>
            <w:rFonts w:ascii="Helvetica" w:hAnsi="Helvetica"/>
          </w:rPr>
          <w:delText xml:space="preserve">g four parameters. </w:delText>
        </w:r>
        <w:r w:rsidR="00D26F13">
          <w:rPr>
            <w:rFonts w:ascii="Helvetica" w:hAnsi="Helvetica"/>
          </w:rPr>
          <w:delText>Here w</w:delText>
        </w:r>
        <w:r w:rsidR="00DE1435">
          <w:rPr>
            <w:rFonts w:ascii="Helvetica" w:hAnsi="Helvetica"/>
          </w:rPr>
          <w:delText>e further</w:delText>
        </w:r>
        <w:r w:rsidR="00D26F13">
          <w:rPr>
            <w:rFonts w:ascii="Helvetica" w:hAnsi="Helvetica"/>
          </w:rPr>
          <w:delText xml:space="preserve"> simplified the experimental conditions into a total of </w:delText>
        </w:r>
        <w:r>
          <w:rPr>
            <w:rFonts w:ascii="Helvetica" w:hAnsi="Helvetica"/>
          </w:rPr>
          <w:delText>16</w:delText>
        </w:r>
        <w:r w:rsidR="00D26F13">
          <w:rPr>
            <w:rFonts w:ascii="Helvetica" w:hAnsi="Helvetica"/>
          </w:rPr>
          <w:delText>,</w:delText>
        </w:r>
        <w:r>
          <w:rPr>
            <w:rFonts w:ascii="Helvetica" w:hAnsi="Helvetica"/>
          </w:rPr>
          <w:delText xml:space="preserve"> by </w:delText>
        </w:r>
        <w:r w:rsidR="00D26F13">
          <w:rPr>
            <w:rFonts w:ascii="Helvetica" w:hAnsi="Helvetica"/>
          </w:rPr>
          <w:delText>grouping</w:delText>
        </w:r>
        <w:r>
          <w:rPr>
            <w:rFonts w:ascii="Helvetica" w:hAnsi="Helvetica"/>
          </w:rPr>
          <w:delText xml:space="preserve"> s</w:delText>
        </w:r>
        <w:r w:rsidR="00D26F13">
          <w:rPr>
            <w:rFonts w:ascii="Helvetica" w:hAnsi="Helvetica"/>
          </w:rPr>
          <w:delText>imilar conditions together (e.g.,</w:delText>
        </w:r>
        <w:r>
          <w:rPr>
            <w:rFonts w:ascii="Helvetica" w:hAnsi="Helvetica"/>
          </w:rPr>
          <w:delText xml:space="preserve"> 100, 200, </w:delText>
        </w:r>
        <w:r w:rsidR="00DE1435">
          <w:rPr>
            <w:rFonts w:ascii="Helvetica" w:hAnsi="Helvetica"/>
          </w:rPr>
          <w:delText xml:space="preserve">and </w:delText>
        </w:r>
        <w:r>
          <w:rPr>
            <w:rFonts w:ascii="Helvetica" w:hAnsi="Helvetica"/>
          </w:rPr>
          <w:delText>300mm Na</w:delText>
        </w:r>
        <w:r w:rsidRPr="00133991">
          <w:rPr>
            <w:rFonts w:ascii="Helvetica" w:hAnsi="Helvetica"/>
            <w:vertAlign w:val="superscript"/>
          </w:rPr>
          <w:delText>+</w:delText>
        </w:r>
        <w:r w:rsidR="00DE1435">
          <w:rPr>
            <w:rFonts w:ascii="Helvetica" w:hAnsi="Helvetica"/>
          </w:rPr>
          <w:delText xml:space="preserve"> were all</w:delText>
        </w:r>
        <w:r>
          <w:rPr>
            <w:rFonts w:ascii="Helvetica" w:hAnsi="Helvetica"/>
          </w:rPr>
          <w:delText xml:space="preserve"> labelled as “high Na”). For t</w:delText>
        </w:r>
        <w:r w:rsidR="008D0690">
          <w:rPr>
            <w:rFonts w:ascii="Helvetica" w:hAnsi="Helvetica"/>
          </w:rPr>
          <w:delText>he remainder of this manuscript (unless otherwise noted)</w:delText>
        </w:r>
        <w:r>
          <w:rPr>
            <w:rFonts w:ascii="Helvetica" w:hAnsi="Helvetica"/>
          </w:rPr>
          <w:delText xml:space="preserve"> </w:delText>
        </w:r>
        <w:r w:rsidR="00D26F13">
          <w:rPr>
            <w:rFonts w:ascii="Helvetica" w:hAnsi="Helvetica"/>
          </w:rPr>
          <w:delText xml:space="preserve">we use the term </w:delText>
        </w:r>
        <w:r w:rsidRPr="00477CC4">
          <w:rPr>
            <w:rFonts w:ascii="Helvetica" w:hAnsi="Helvetica"/>
          </w:rPr>
          <w:delText xml:space="preserve">“growth condition” </w:delText>
        </w:r>
        <w:r w:rsidR="00D26F13">
          <w:rPr>
            <w:rFonts w:ascii="Helvetica" w:hAnsi="Helvetica"/>
          </w:rPr>
          <w:delText xml:space="preserve">to </w:delText>
        </w:r>
        <w:r w:rsidR="008D0690">
          <w:rPr>
            <w:rFonts w:ascii="Helvetica" w:hAnsi="Helvetica"/>
          </w:rPr>
          <w:delText xml:space="preserve">refer to the </w:delText>
        </w:r>
        <w:r w:rsidRPr="00477CC4">
          <w:rPr>
            <w:rFonts w:ascii="Helvetica" w:hAnsi="Helvetica"/>
          </w:rPr>
          <w:delText xml:space="preserve">four-dimensional </w:delText>
        </w:r>
        <w:r w:rsidR="00D26F13">
          <w:rPr>
            <w:rFonts w:ascii="Helvetica" w:hAnsi="Helvetica"/>
          </w:rPr>
          <w:delText>vector of categorical variables</w:delText>
        </w:r>
        <w:r w:rsidRPr="00477CC4">
          <w:rPr>
            <w:rFonts w:ascii="Helvetica" w:hAnsi="Helvetica"/>
          </w:rPr>
          <w:delText xml:space="preserve"> </w:delText>
        </w:r>
        <w:r w:rsidR="00D26F13">
          <w:rPr>
            <w:rFonts w:ascii="Helvetica" w:hAnsi="Helvetica"/>
          </w:rPr>
          <w:delText xml:space="preserve">defining </w:delText>
        </w:r>
        <w:r w:rsidRPr="00477CC4">
          <w:rPr>
            <w:rFonts w:ascii="Helvetica" w:hAnsi="Helvetica"/>
          </w:rPr>
          <w:delText>growth phase (exponential, stationa</w:delText>
        </w:r>
        <w:r w:rsidR="008D0690">
          <w:rPr>
            <w:rFonts w:ascii="Helvetica" w:hAnsi="Helvetica"/>
          </w:rPr>
          <w:delText>ry, late stationary),</w:delText>
        </w:r>
        <w:r>
          <w:rPr>
            <w:rFonts w:ascii="Helvetica" w:hAnsi="Helvetica"/>
          </w:rPr>
          <w:delText xml:space="preserve"> </w:delText>
        </w:r>
        <w:r w:rsidRPr="00477CC4">
          <w:rPr>
            <w:rFonts w:ascii="Helvetica" w:hAnsi="Helvetica"/>
          </w:rPr>
          <w:delText>carbon source (glucose, glyc</w:delText>
        </w:r>
        <w:r w:rsidR="00D26F13">
          <w:rPr>
            <w:rFonts w:ascii="Helvetica" w:hAnsi="Helvetica"/>
          </w:rPr>
          <w:delText>erol, gluconate, lactate),</w:delText>
        </w:r>
        <w:r>
          <w:rPr>
            <w:rFonts w:ascii="Helvetica" w:hAnsi="Helvetica"/>
          </w:rPr>
          <w:delText xml:space="preserve"> </w:delText>
        </w:r>
        <w:r w:rsidRPr="00477CC4">
          <w:rPr>
            <w:rFonts w:ascii="Helvetica" w:hAnsi="Helvetica"/>
          </w:rPr>
          <w:delText>Mg</w:delText>
        </w:r>
        <w:r w:rsidRPr="00477CC4">
          <w:rPr>
            <w:rFonts w:ascii="Helvetica" w:hAnsi="Helvetica"/>
            <w:vertAlign w:val="superscript"/>
          </w:rPr>
          <w:delText>2+</w:delText>
        </w:r>
        <w:r w:rsidR="00D26F13">
          <w:rPr>
            <w:rFonts w:ascii="Helvetica" w:hAnsi="Helvetica"/>
          </w:rPr>
          <w:delText xml:space="preserve"> concentration</w:delText>
        </w:r>
        <w:r w:rsidRPr="00477CC4">
          <w:rPr>
            <w:rFonts w:ascii="Helvetica" w:hAnsi="Helvetica"/>
          </w:rPr>
          <w:delText xml:space="preserve"> (low, </w:delText>
        </w:r>
        <w:r w:rsidR="00D26F13" w:rsidRPr="00477CC4">
          <w:rPr>
            <w:rFonts w:ascii="Helvetica" w:hAnsi="Helvetica"/>
          </w:rPr>
          <w:delText xml:space="preserve">base, </w:delText>
        </w:r>
        <w:r w:rsidR="00D26F13">
          <w:rPr>
            <w:rFonts w:ascii="Helvetica" w:hAnsi="Helvetica"/>
          </w:rPr>
          <w:delText>high), and</w:delText>
        </w:r>
        <w:r>
          <w:rPr>
            <w:rFonts w:ascii="Helvetica" w:hAnsi="Helvetica"/>
          </w:rPr>
          <w:delText xml:space="preserve"> </w:delText>
        </w:r>
        <w:r w:rsidRPr="00477CC4">
          <w:rPr>
            <w:rFonts w:ascii="Helvetica" w:hAnsi="Helvetica"/>
          </w:rPr>
          <w:delText>Na</w:delText>
        </w:r>
        <w:r w:rsidRPr="00477CC4">
          <w:rPr>
            <w:rFonts w:ascii="Helvetica" w:hAnsi="Helvetica"/>
            <w:vertAlign w:val="superscript"/>
          </w:rPr>
          <w:delText>+</w:delText>
        </w:r>
        <w:r w:rsidR="00D26F13">
          <w:rPr>
            <w:rFonts w:ascii="Helvetica" w:hAnsi="Helvetica"/>
          </w:rPr>
          <w:delText xml:space="preserve"> concentration</w:delText>
        </w:r>
        <w:r w:rsidRPr="00477CC4">
          <w:rPr>
            <w:rFonts w:ascii="Helvetica" w:hAnsi="Helvetica"/>
          </w:rPr>
          <w:delText xml:space="preserve"> (base, high). </w:delText>
        </w:r>
        <w:r w:rsidR="00D26F13">
          <w:rPr>
            <w:rFonts w:ascii="Helvetica" w:hAnsi="Helvetica"/>
          </w:rPr>
          <w:delText>The question we set out to answer is</w:delText>
        </w:r>
        <w:r w:rsidR="008D0690">
          <w:rPr>
            <w:rFonts w:ascii="Helvetica" w:hAnsi="Helvetica"/>
          </w:rPr>
          <w:delText>:</w:delText>
        </w:r>
        <w:r w:rsidR="00D26F13">
          <w:rPr>
            <w:rFonts w:ascii="Helvetica" w:hAnsi="Helvetica"/>
          </w:rPr>
          <w:delText xml:space="preserve"> </w:delText>
        </w:r>
        <w:r w:rsidRPr="00477CC4">
          <w:rPr>
            <w:rFonts w:ascii="Helvetica" w:hAnsi="Helvetica"/>
          </w:rPr>
          <w:delText xml:space="preserve">to what extent </w:delText>
        </w:r>
        <w:r w:rsidR="008D0690">
          <w:rPr>
            <w:rFonts w:ascii="Helvetica" w:hAnsi="Helvetica"/>
          </w:rPr>
          <w:delText xml:space="preserve">are </w:delText>
        </w:r>
        <w:r w:rsidR="00D26F13">
          <w:rPr>
            <w:rFonts w:ascii="Helvetica" w:hAnsi="Helvetica"/>
          </w:rPr>
          <w:delText xml:space="preserve">machine learning models </w:delText>
        </w:r>
        <w:r w:rsidRPr="00477CC4">
          <w:rPr>
            <w:rFonts w:ascii="Helvetica" w:hAnsi="Helvetica"/>
          </w:rPr>
          <w:delText xml:space="preserve">capable of discriminating between these growth parameters given </w:delText>
        </w:r>
        <w:r>
          <w:rPr>
            <w:rFonts w:ascii="Helvetica" w:hAnsi="Helvetica"/>
          </w:rPr>
          <w:delText xml:space="preserve">only </w:delText>
        </w:r>
        <w:r w:rsidRPr="00477CC4">
          <w:rPr>
            <w:rFonts w:ascii="Helvetica" w:hAnsi="Helvetica"/>
          </w:rPr>
          <w:delText xml:space="preserve">knowledge of </w:delText>
        </w:r>
        <w:r w:rsidR="00D26F13">
          <w:rPr>
            <w:rFonts w:ascii="Helvetica" w:hAnsi="Helvetica"/>
          </w:rPr>
          <w:delText xml:space="preserve">gene expression levels, provided as </w:delText>
        </w:r>
        <w:r w:rsidRPr="00477CC4">
          <w:rPr>
            <w:rFonts w:ascii="Helvetica" w:hAnsi="Helvetica"/>
          </w:rPr>
          <w:delText>mRNA abundanc</w:delText>
        </w:r>
        <w:r w:rsidR="008D0690">
          <w:rPr>
            <w:rFonts w:ascii="Helvetica" w:hAnsi="Helvetica"/>
          </w:rPr>
          <w:delText>es, protein abundances, or both</w:delText>
        </w:r>
      </w:del>
      <w:ins w:id="59" w:author="Hockenberry, Adam J" w:date="2018-10-12T12:32:00Z">
        <w:r w:rsidRPr="009722B0">
          <w:rPr>
            <w:rFonts w:ascii="Helvetica" w:hAnsi="Helvetica"/>
            <w:i/>
          </w:rPr>
          <w:t>coli</w:t>
        </w:r>
        <w:r w:rsidRPr="009722B0">
          <w:rPr>
            <w:rFonts w:ascii="Helvetica" w:hAnsi="Helvetica"/>
          </w:rPr>
          <w:t xml:space="preserve"> </w:t>
        </w:r>
        <w:r w:rsidR="00C9442A">
          <w:rPr>
            <w:rFonts w:ascii="Helvetica" w:hAnsi="Helvetica"/>
          </w:rPr>
          <w:t xml:space="preserve">(strain </w:t>
        </w:r>
        <w:r w:rsidR="00C9442A" w:rsidRPr="00C9442A">
          <w:rPr>
            <w:rFonts w:ascii="Helvetica" w:hAnsi="Helvetica"/>
          </w:rPr>
          <w:t>REL606</w:t>
        </w:r>
        <w:r w:rsidR="00C9442A">
          <w:rPr>
            <w:rFonts w:ascii="Helvetica" w:hAnsi="Helvetica"/>
          </w:rPr>
          <w:t xml:space="preserve">) </w:t>
        </w:r>
        <w:r w:rsidRPr="009722B0">
          <w:rPr>
            <w:rFonts w:ascii="Helvetica" w:hAnsi="Helvetica"/>
          </w:rPr>
          <w:t>mRNA and protein abundances, measured under 34 different conditions</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1OQiWI7i","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LYPrkEGO/Abe1Uqid","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906D8D">
          <w:rPr>
            <w:rFonts w:ascii="Helvetica" w:hAnsi="Helvetica"/>
          </w:rPr>
          <w:t>[35,36]</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w:t>
        </w:r>
        <w:r w:rsidR="006D79CC">
          <w:rPr>
            <w:rFonts w:ascii="Helvetica" w:hAnsi="Helvetica"/>
          </w:rPr>
          <w:t>otein abundances for 105 (Fig</w:t>
        </w:r>
        <w:r w:rsidRPr="00477CC4">
          <w:rPr>
            <w:rFonts w:ascii="Helvetica" w:hAnsi="Helvetica"/>
          </w:rPr>
          <w:t xml:space="preserve"> 1). For 102 samples, both mRNA and protein abundances are available. The 34 different experimental conditions were generated by systematically varyin</w:t>
        </w:r>
        <w:r w:rsidR="00DE1435">
          <w:rPr>
            <w:rFonts w:ascii="Helvetica" w:hAnsi="Helvetica"/>
          </w:rPr>
          <w:t>g four parameters</w:t>
        </w:r>
        <w:r w:rsidR="00B11C78">
          <w:rPr>
            <w:rFonts w:ascii="Helvetica" w:hAnsi="Helvetica"/>
          </w:rPr>
          <w:t>: carbon source, growth phase, Na</w:t>
        </w:r>
        <w:r w:rsidR="00B11C78" w:rsidRPr="00133991">
          <w:rPr>
            <w:rFonts w:ascii="Helvetica" w:hAnsi="Helvetica"/>
            <w:vertAlign w:val="superscript"/>
          </w:rPr>
          <w:t>+</w:t>
        </w:r>
        <w:r w:rsidR="00B11C78">
          <w:rPr>
            <w:rFonts w:ascii="Helvetica" w:hAnsi="Helvetica"/>
          </w:rPr>
          <w:t xml:space="preserve"> concentration</w:t>
        </w:r>
        <w:r w:rsidR="00B52EDB">
          <w:rPr>
            <w:rFonts w:ascii="Helvetica" w:hAnsi="Helvetica"/>
          </w:rPr>
          <w:t>,</w:t>
        </w:r>
        <w:r w:rsidR="00B11C78">
          <w:rPr>
            <w:rFonts w:ascii="Helvetica" w:hAnsi="Helvetica"/>
          </w:rPr>
          <w:t xml:space="preserve"> and Mg</w:t>
        </w:r>
        <w:r w:rsidR="00B11C78">
          <w:rPr>
            <w:rFonts w:ascii="Helvetica" w:hAnsi="Helvetica"/>
            <w:vertAlign w:val="superscript"/>
          </w:rPr>
          <w:t xml:space="preserve">2+ </w:t>
        </w:r>
        <w:r w:rsidR="00B11C78">
          <w:rPr>
            <w:rFonts w:ascii="Helvetica" w:hAnsi="Helvetica"/>
          </w:rPr>
          <w:t>concentration.</w:t>
        </w:r>
        <w:r w:rsidR="00DE1435">
          <w:rPr>
            <w:rFonts w:ascii="Helvetica" w:hAnsi="Helvetica"/>
          </w:rPr>
          <w:t xml:space="preserve">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w:t>
        </w:r>
        <w:r w:rsidR="006F2CC4" w:rsidRPr="00133991">
          <w:rPr>
            <w:rFonts w:ascii="Helvetica" w:hAnsi="Helvetica"/>
            <w:vertAlign w:val="superscript"/>
          </w:rPr>
          <w:t>+</w:t>
        </w:r>
        <w:r>
          <w:rPr>
            <w:rFonts w:ascii="Helvetica" w:hAnsi="Helvetica"/>
          </w:rPr>
          <w:t>”). For t</w:t>
        </w:r>
        <w:r w:rsidR="008D0690">
          <w:rPr>
            <w:rFonts w:ascii="Helvetica" w:hAnsi="Helvetica"/>
          </w:rPr>
          <w:t xml:space="preserve">he remainder of this </w:t>
        </w:r>
        <w:r w:rsidR="00967541">
          <w:rPr>
            <w:rFonts w:ascii="Helvetica" w:hAnsi="Helvetica"/>
          </w:rPr>
          <w:t>work</w:t>
        </w:r>
        <w:r w:rsidR="008D0690">
          <w:rPr>
            <w:rFonts w:ascii="Helvetica" w:hAnsi="Helvetica"/>
          </w:rPr>
          <w:t xml:space="preserve"> (unless otherwise noted)</w:t>
        </w:r>
        <w:r>
          <w:rPr>
            <w:rFonts w:ascii="Helvetica" w:hAnsi="Helvetica"/>
          </w:rPr>
          <w:t xml:space="preserve">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w:t>
        </w:r>
        <w:r w:rsidR="008D0690">
          <w:rPr>
            <w:rFonts w:ascii="Helvetica" w:hAnsi="Helvetica"/>
          </w:rPr>
          <w:t xml:space="preserve">refer to the </w:t>
        </w:r>
        <w:r w:rsidRPr="00477CC4">
          <w:rPr>
            <w:rFonts w:ascii="Helvetica" w:hAnsi="Helvetica"/>
          </w:rPr>
          <w:t xml:space="preserve">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defining</w:t>
        </w:r>
        <w:r w:rsidR="00512337">
          <w:rPr>
            <w:rFonts w:ascii="Helvetica" w:hAnsi="Helvetica"/>
          </w:rPr>
          <w:t xml:space="preserve">: </w:t>
        </w:r>
        <w:proofErr w:type="spellStart"/>
        <w:r w:rsidR="00512337">
          <w:rPr>
            <w:rFonts w:ascii="Helvetica" w:hAnsi="Helvetica"/>
          </w:rPr>
          <w:t>i</w:t>
        </w:r>
        <w:proofErr w:type="spellEnd"/>
        <w:r w:rsidR="00512337">
          <w:rPr>
            <w:rFonts w:ascii="Helvetica" w:hAnsi="Helvetica"/>
          </w:rPr>
          <w:t>)</w:t>
        </w:r>
        <w:r w:rsidR="00D26F13">
          <w:rPr>
            <w:rFonts w:ascii="Helvetica" w:hAnsi="Helvetica"/>
          </w:rPr>
          <w:t xml:space="preserve"> </w:t>
        </w:r>
        <w:r w:rsidRPr="00477CC4">
          <w:rPr>
            <w:rFonts w:ascii="Helvetica" w:hAnsi="Helvetica"/>
          </w:rPr>
          <w:t>growth phase (exponential, stationa</w:t>
        </w:r>
        <w:r w:rsidR="008D0690">
          <w:rPr>
            <w:rFonts w:ascii="Helvetica" w:hAnsi="Helvetica"/>
          </w:rPr>
          <w:t>ry, late stationary),</w:t>
        </w:r>
        <w:r>
          <w:rPr>
            <w:rFonts w:ascii="Helvetica" w:hAnsi="Helvetica"/>
          </w:rPr>
          <w:t xml:space="preserve"> </w:t>
        </w:r>
        <w:r w:rsidR="00512337">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00512337">
          <w:rPr>
            <w:rFonts w:ascii="Helvetica" w:hAnsi="Helvetica"/>
          </w:rPr>
          <w:t xml:space="preserve">iii)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00512337">
          <w:rPr>
            <w:rFonts w:ascii="Helvetica" w:hAnsi="Helvetica"/>
          </w:rPr>
          <w:t xml:space="preserve">iv)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6F2CC4">
          <w:rPr>
            <w:rFonts w:ascii="Helvetica" w:hAnsi="Helvetica"/>
          </w:rPr>
          <w:t xml:space="preserve">While we note that growth phase is not strictly an environmental feature, we suspected that this </w:t>
        </w:r>
        <w:r w:rsidR="006F2CC4">
          <w:rPr>
            <w:rFonts w:ascii="Helvetica" w:hAnsi="Helvetica"/>
          </w:rPr>
          <w:lastRenderedPageBreak/>
          <w:t xml:space="preserve">indicator of cellular state would be an important feature to consider since prior research has shown that the macromolecular composition of cells varies </w:t>
        </w:r>
        <w:r w:rsidR="00512337">
          <w:rPr>
            <w:rFonts w:ascii="Helvetica" w:hAnsi="Helvetica"/>
          </w:rPr>
          <w:t>substantially</w:t>
        </w:r>
        <w:r w:rsidR="006F2CC4">
          <w:rPr>
            <w:rFonts w:ascii="Helvetica" w:hAnsi="Helvetica"/>
          </w:rPr>
          <w:t xml:space="preserve"> between exponentially growing and stationary phase cells</w:t>
        </w:r>
        <w:r w:rsidR="00B32C0A">
          <w:rPr>
            <w:rFonts w:ascii="Helvetica" w:hAnsi="Helvetica"/>
          </w:rPr>
          <w:t xml:space="preserve"> </w:t>
        </w:r>
        <w:r w:rsidR="00B32C0A">
          <w:rPr>
            <w:rFonts w:ascii="Helvetica" w:hAnsi="Helvetica"/>
          </w:rPr>
          <w:fldChar w:fldCharType="begin"/>
        </w:r>
        <w:r w:rsidR="005E39D1">
          <w:rPr>
            <w:rFonts w:ascii="Helvetica" w:hAnsi="Helvetica"/>
          </w:rPr>
          <w:instrText xml:space="preserve"> ADDIN ZOTERO_ITEM CSL_CITATION {"citationID":"PM0zSBOm","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LYPrkEGO/Abe1Uqid","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B32C0A">
          <w:rPr>
            <w:rFonts w:ascii="Helvetica" w:hAnsi="Helvetica"/>
          </w:rPr>
          <w:fldChar w:fldCharType="separate"/>
        </w:r>
        <w:r w:rsidR="00B32C0A">
          <w:rPr>
            <w:rFonts w:ascii="Helvetica" w:hAnsi="Helvetica"/>
          </w:rPr>
          <w:t>[35,36]</w:t>
        </w:r>
        <w:r w:rsidR="00B32C0A">
          <w:rPr>
            <w:rFonts w:ascii="Helvetica" w:hAnsi="Helvetica"/>
          </w:rPr>
          <w:fldChar w:fldCharType="end"/>
        </w:r>
        <w:r w:rsidR="006F2CC4">
          <w:rPr>
            <w:rFonts w:ascii="Helvetica" w:hAnsi="Helvetica"/>
          </w:rPr>
          <w:t>. With these data and features, t</w:t>
        </w:r>
        <w:r w:rsidR="00D26F13">
          <w:rPr>
            <w:rFonts w:ascii="Helvetica" w:hAnsi="Helvetica"/>
          </w:rPr>
          <w:t>he question we set out to answer is</w:t>
        </w:r>
        <w:r w:rsidR="008D0690">
          <w:rPr>
            <w:rFonts w:ascii="Helvetica" w:hAnsi="Helvetica"/>
          </w:rPr>
          <w:t>:</w:t>
        </w:r>
        <w:r w:rsidR="00D26F13">
          <w:rPr>
            <w:rFonts w:ascii="Helvetica" w:hAnsi="Helvetica"/>
          </w:rPr>
          <w:t xml:space="preserve"> </w:t>
        </w:r>
        <w:r w:rsidRPr="00477CC4">
          <w:rPr>
            <w:rFonts w:ascii="Helvetica" w:hAnsi="Helvetica"/>
          </w:rPr>
          <w:t xml:space="preserve">to what extent </w:t>
        </w:r>
        <w:r w:rsidR="008D0690">
          <w:rPr>
            <w:rFonts w:ascii="Helvetica" w:hAnsi="Helvetica"/>
          </w:rPr>
          <w:t xml:space="preserve">are </w:t>
        </w:r>
        <w:r w:rsidR="00D26F13">
          <w:rPr>
            <w:rFonts w:ascii="Helvetica" w:hAnsi="Helvetica"/>
          </w:rPr>
          <w:t xml:space="preserve">machine learning models </w:t>
        </w:r>
        <w:r w:rsidRPr="00477CC4">
          <w:rPr>
            <w:rFonts w:ascii="Helvetica" w:hAnsi="Helvetica"/>
          </w:rPr>
          <w:t>capable</w:t>
        </w:r>
        <w:r w:rsidR="00512337">
          <w:rPr>
            <w:rFonts w:ascii="Helvetica" w:hAnsi="Helvetica"/>
          </w:rPr>
          <w:t xml:space="preserve"> of discriminating between the known</w:t>
        </w:r>
        <w:r w:rsidRPr="00477CC4">
          <w:rPr>
            <w:rFonts w:ascii="Helvetica" w:hAnsi="Helvetica"/>
          </w:rPr>
          <w:t xml:space="preserve"> growth parameters given </w:t>
        </w:r>
        <w:r>
          <w:rPr>
            <w:rFonts w:ascii="Helvetica" w:hAnsi="Helvetica"/>
          </w:rPr>
          <w:t xml:space="preserve">only </w:t>
        </w:r>
        <w:r w:rsidRPr="00477CC4">
          <w:rPr>
            <w:rFonts w:ascii="Helvetica" w:hAnsi="Helvetica"/>
          </w:rPr>
          <w:t xml:space="preserve">knowledge of </w:t>
        </w:r>
        <w:r w:rsidR="00512337">
          <w:rPr>
            <w:rFonts w:ascii="Helvetica" w:hAnsi="Helvetica"/>
          </w:rPr>
          <w:t>gene expression levels</w:t>
        </w:r>
      </w:ins>
      <w:r w:rsidR="008D0690">
        <w:rPr>
          <w:rFonts w:ascii="Helvetica" w:hAnsi="Helvetica"/>
        </w:rPr>
        <w:t>?</w:t>
      </w:r>
    </w:p>
    <w:p w14:paraId="058CBB52" w14:textId="77777777" w:rsidR="009722B0" w:rsidRDefault="009722B0" w:rsidP="009722B0">
      <w:pPr>
        <w:spacing w:line="360" w:lineRule="auto"/>
        <w:rPr>
          <w:rFonts w:ascii="Helvetica" w:hAnsi="Helvetica"/>
        </w:rPr>
      </w:pPr>
    </w:p>
    <w:p w14:paraId="29B5625D" w14:textId="13C98622" w:rsidR="005E485E" w:rsidRDefault="009722B0" w:rsidP="009722B0">
      <w:pPr>
        <w:spacing w:line="360" w:lineRule="auto"/>
        <w:rPr>
          <w:ins w:id="60" w:author="Hockenberry, Adam J" w:date="2018-10-12T12:32:00Z"/>
          <w:rFonts w:ascii="Helvetica" w:hAnsi="Helvetica"/>
        </w:rPr>
      </w:pPr>
      <w:del w:id="61" w:author="Hockenberry, Adam J" w:date="2018-10-12T12:32:00Z">
        <w:r>
          <w:rPr>
            <w:rFonts w:ascii="Helvetica" w:hAnsi="Helvetica"/>
          </w:rPr>
          <w:delText>We applied</w:delText>
        </w:r>
        <w:r w:rsidR="00D26F13">
          <w:rPr>
            <w:rFonts w:ascii="Helvetica" w:hAnsi="Helvetica"/>
          </w:rPr>
          <w:delText xml:space="preserve"> a general cross-validation strategy and</w:delText>
        </w:r>
      </w:del>
      <w:ins w:id="62" w:author="Hockenberry, Adam J" w:date="2018-10-12T12:32:00Z">
        <w:r>
          <w:rPr>
            <w:rFonts w:ascii="Helvetica" w:hAnsi="Helvetica"/>
          </w:rPr>
          <w:t>We</w:t>
        </w:r>
      </w:ins>
      <w:r>
        <w:rPr>
          <w:rFonts w:ascii="Helvetica" w:hAnsi="Helvetica"/>
        </w:rPr>
        <w:t xml:space="preserve"> </w:t>
      </w:r>
      <w:r w:rsidR="00D26F13">
        <w:rPr>
          <w:rFonts w:ascii="Helvetica" w:hAnsi="Helvetica"/>
        </w:rPr>
        <w:t>first split</w:t>
      </w:r>
      <w:r>
        <w:rPr>
          <w:rFonts w:ascii="Helvetica" w:hAnsi="Helvetica"/>
        </w:rPr>
        <w:t xml:space="preserve"> s</w:t>
      </w:r>
      <w:r w:rsidR="00F57421">
        <w:rPr>
          <w:rFonts w:ascii="Helvetica" w:hAnsi="Helvetica"/>
        </w:rPr>
        <w:t xml:space="preserve">amples </w:t>
      </w:r>
      <w:r w:rsidR="009A2190">
        <w:rPr>
          <w:rFonts w:ascii="Helvetica" w:hAnsi="Helvetica"/>
        </w:rPr>
        <w:t xml:space="preserve">into </w:t>
      </w:r>
      <w:r w:rsidR="006F2CC4">
        <w:rPr>
          <w:rFonts w:ascii="Helvetica" w:hAnsi="Helvetica"/>
        </w:rPr>
        <w:t>training</w:t>
      </w:r>
      <w:del w:id="63" w:author="Hockenberry, Adam J" w:date="2018-10-12T12:32:00Z">
        <w:r w:rsidR="00D26F13">
          <w:rPr>
            <w:rFonts w:ascii="Helvetica" w:hAnsi="Helvetica"/>
          </w:rPr>
          <w:delText xml:space="preserve"> and test</w:delText>
        </w:r>
        <w:r>
          <w:rPr>
            <w:rFonts w:ascii="Helvetica" w:hAnsi="Helvetica"/>
          </w:rPr>
          <w:delText xml:space="preserve"> datasets. We next used the training data to fit su</w:delText>
        </w:r>
        <w:r w:rsidR="00D26F13">
          <w:rPr>
            <w:rFonts w:ascii="Helvetica" w:hAnsi="Helvetica"/>
          </w:rPr>
          <w:delText>pervised models to the gene</w:delText>
        </w:r>
        <w:r>
          <w:rPr>
            <w:rFonts w:ascii="Helvetica" w:hAnsi="Helvetica"/>
          </w:rPr>
          <w:delText xml:space="preserve"> </w:delText>
        </w:r>
        <w:r w:rsidR="00D26F13">
          <w:rPr>
            <w:rFonts w:ascii="Helvetica" w:hAnsi="Helvetica"/>
          </w:rPr>
          <w:delText xml:space="preserve">expression data to maximize correct </w:delText>
        </w:r>
      </w:del>
      <w:ins w:id="64" w:author="Hockenberry, Adam J" w:date="2018-10-12T12:32:00Z">
        <w:r w:rsidR="00F57421">
          <w:rPr>
            <w:rFonts w:ascii="Helvetica" w:hAnsi="Helvetica"/>
          </w:rPr>
          <w:t>/</w:t>
        </w:r>
        <w:r w:rsidR="009A2190">
          <w:rPr>
            <w:rFonts w:ascii="Helvetica" w:hAnsi="Helvetica"/>
          </w:rPr>
          <w:t xml:space="preserve">validation </w:t>
        </w:r>
        <w:r w:rsidR="00D26F13">
          <w:rPr>
            <w:rFonts w:ascii="Helvetica" w:hAnsi="Helvetica"/>
          </w:rPr>
          <w:t>and test</w:t>
        </w:r>
        <w:r w:rsidR="006F2CC4">
          <w:rPr>
            <w:rFonts w:ascii="Helvetica" w:hAnsi="Helvetica"/>
          </w:rPr>
          <w:t xml:space="preserve"> datasets</w:t>
        </w:r>
        <w:r w:rsidR="008D23DD">
          <w:rPr>
            <w:rFonts w:ascii="Helvetica" w:hAnsi="Helvetica"/>
          </w:rPr>
          <w:t xml:space="preserve"> using a semi-random approach that randomly splits</w:t>
        </w:r>
        <w:r w:rsidR="00F4446E">
          <w:rPr>
            <w:rFonts w:ascii="Helvetica" w:hAnsi="Helvetica"/>
          </w:rPr>
          <w:t xml:space="preserve"> data while preserving</w:t>
        </w:r>
        <w:r w:rsidR="00512337">
          <w:rPr>
            <w:rFonts w:ascii="Helvetica" w:hAnsi="Helvetica"/>
          </w:rPr>
          <w:t xml:space="preserve"> class balances</w:t>
        </w:r>
        <w:r w:rsidR="006F2CC4">
          <w:rPr>
            <w:rFonts w:ascii="Helvetica" w:hAnsi="Helvetica"/>
          </w:rPr>
          <w:t xml:space="preserve">. </w:t>
        </w:r>
        <w:r w:rsidR="005E485E">
          <w:rPr>
            <w:rFonts w:ascii="Helvetica" w:hAnsi="Helvetica"/>
          </w:rPr>
          <w:t>We performed several data processing steps, including batch correction and Principal Component Analysis (PCA)</w:t>
        </w:r>
        <w:r w:rsidR="00FD7160">
          <w:rPr>
            <w:rFonts w:ascii="Helvetica" w:hAnsi="Helvetica"/>
          </w:rPr>
          <w:t>,</w:t>
        </w:r>
        <w:r w:rsidR="005E485E">
          <w:rPr>
            <w:rFonts w:ascii="Helvetica" w:hAnsi="Helvetica"/>
          </w:rPr>
          <w:t xml:space="preserve"> to reduce the dimensionality of the data (see Materials and Methods for details). We analyzed the top 10 genes contributing to the dominant principal components (PC1 and PC2, in both mRNA and protein datasets) and found that they all have orthologs</w:t>
        </w:r>
        <w:r w:rsidR="005E485E">
          <w:rPr>
            <w:rFonts w:ascii="Helvetica" w:hAnsi="Helvetica"/>
            <w:i/>
          </w:rPr>
          <w:t xml:space="preserve"> </w:t>
        </w:r>
        <w:r w:rsidR="005E485E" w:rsidRPr="00893A54">
          <w:rPr>
            <w:rFonts w:ascii="Helvetica" w:hAnsi="Helvetica"/>
          </w:rPr>
          <w:t>in</w:t>
        </w:r>
        <w:r w:rsidR="005E485E">
          <w:rPr>
            <w:rFonts w:ascii="Helvetica" w:hAnsi="Helvetica"/>
          </w:rPr>
          <w:t xml:space="preserve"> both B and K strains suggesting that data collection/extrapolation across different strains may not be particularly problematic for future studies (S1 Table). Additionally, PC1 was enriched for highly expressed genes in both mRNA and protein datasets (elongation factors, RNA polymerase subunits, outer membrane proteins, </w:t>
        </w:r>
        <w:r w:rsidR="005E485E">
          <w:rPr>
            <w:rFonts w:ascii="Helvetica" w:hAnsi="Helvetica"/>
            <w:i/>
          </w:rPr>
          <w:t>etc.</w:t>
        </w:r>
        <w:r w:rsidR="005E485E">
          <w:rPr>
            <w:rFonts w:ascii="Helvetica" w:hAnsi="Helvetica"/>
          </w:rPr>
          <w:t xml:space="preserve">), with the protein datasets </w:t>
        </w:r>
        <w:r w:rsidR="00985272">
          <w:rPr>
            <w:rFonts w:ascii="Helvetica" w:hAnsi="Helvetica"/>
          </w:rPr>
          <w:t xml:space="preserve">also </w:t>
        </w:r>
        <w:r w:rsidR="005E485E">
          <w:rPr>
            <w:rFonts w:ascii="Helvetica" w:hAnsi="Helvetica"/>
          </w:rPr>
          <w:t>consisting of important chaperones (</w:t>
        </w:r>
        <w:proofErr w:type="spellStart"/>
        <w:r w:rsidR="005E485E" w:rsidRPr="005E485E">
          <w:rPr>
            <w:rFonts w:ascii="Helvetica" w:hAnsi="Helvetica"/>
            <w:i/>
          </w:rPr>
          <w:t>dnaK</w:t>
        </w:r>
        <w:proofErr w:type="spellEnd"/>
        <w:r w:rsidR="005E485E">
          <w:rPr>
            <w:rFonts w:ascii="Helvetica" w:hAnsi="Helvetica"/>
          </w:rPr>
          <w:t xml:space="preserve"> and </w:t>
        </w:r>
        <w:proofErr w:type="spellStart"/>
        <w:r w:rsidR="005E485E" w:rsidRPr="005E485E">
          <w:rPr>
            <w:rFonts w:ascii="Helvetica" w:hAnsi="Helvetica"/>
            <w:i/>
          </w:rPr>
          <w:t>groEL</w:t>
        </w:r>
        <w:proofErr w:type="spellEnd"/>
        <w:r w:rsidR="005E485E">
          <w:rPr>
            <w:rFonts w:ascii="Helvetica" w:hAnsi="Helvetica"/>
          </w:rPr>
          <w:t xml:space="preserve">). </w:t>
        </w:r>
      </w:ins>
    </w:p>
    <w:p w14:paraId="416417A0" w14:textId="77777777" w:rsidR="005E485E" w:rsidRDefault="005E485E" w:rsidP="009722B0">
      <w:pPr>
        <w:spacing w:line="360" w:lineRule="auto"/>
        <w:rPr>
          <w:ins w:id="65" w:author="Hockenberry, Adam J" w:date="2018-10-12T12:32:00Z"/>
          <w:rFonts w:ascii="Helvetica" w:hAnsi="Helvetica"/>
        </w:rPr>
      </w:pPr>
    </w:p>
    <w:p w14:paraId="4958DC53" w14:textId="52E8B3CA" w:rsidR="00893A54" w:rsidRDefault="00512337" w:rsidP="009722B0">
      <w:pPr>
        <w:spacing w:line="360" w:lineRule="auto"/>
        <w:rPr>
          <w:rFonts w:ascii="Helvetica" w:hAnsi="Helvetica"/>
        </w:rPr>
      </w:pPr>
      <w:ins w:id="66" w:author="Hockenberry, Adam J" w:date="2018-10-12T12:32:00Z">
        <w:r>
          <w:rPr>
            <w:rFonts w:ascii="Helvetica" w:hAnsi="Helvetica"/>
          </w:rPr>
          <w:t xml:space="preserve">During the model </w:t>
        </w:r>
        <w:r w:rsidR="00F4446E">
          <w:rPr>
            <w:rFonts w:ascii="Helvetica" w:hAnsi="Helvetica"/>
          </w:rPr>
          <w:t>tuning</w:t>
        </w:r>
        <w:r>
          <w:rPr>
            <w:rFonts w:ascii="Helvetica" w:hAnsi="Helvetica"/>
          </w:rPr>
          <w:t xml:space="preserve"> phase, w</w:t>
        </w:r>
        <w:r w:rsidR="00F57421">
          <w:rPr>
            <w:rFonts w:ascii="Helvetica" w:hAnsi="Helvetica"/>
          </w:rPr>
          <w:t>e</w:t>
        </w:r>
        <w:r w:rsidR="00937AED">
          <w:rPr>
            <w:rFonts w:ascii="Helvetica" w:hAnsi="Helvetica"/>
          </w:rPr>
          <w:t xml:space="preserve"> </w:t>
        </w:r>
        <w:r w:rsidR="006F2CC4">
          <w:rPr>
            <w:rFonts w:ascii="Helvetica" w:hAnsi="Helvetica"/>
          </w:rPr>
          <w:t>optimized hyperparameters in the machine learning pipeline by</w:t>
        </w:r>
        <w:r w:rsidR="009A2190">
          <w:rPr>
            <w:rFonts w:ascii="Helvetica" w:hAnsi="Helvetica"/>
          </w:rPr>
          <w:t xml:space="preserve"> further</w:t>
        </w:r>
        <w:r w:rsidR="00F57421">
          <w:rPr>
            <w:rFonts w:ascii="Helvetica" w:hAnsi="Helvetica"/>
          </w:rPr>
          <w:t xml:space="preserve"> splitting the training/validation data into training and validation sets</w:t>
        </w:r>
        <w:r w:rsidR="009A2190">
          <w:rPr>
            <w:rFonts w:ascii="Helvetica" w:hAnsi="Helvetica"/>
          </w:rPr>
          <w:t>,</w:t>
        </w:r>
        <w:r>
          <w:rPr>
            <w:rFonts w:ascii="Helvetica" w:hAnsi="Helvetica"/>
          </w:rPr>
          <w:t xml:space="preserve"> </w:t>
        </w:r>
        <w:r w:rsidR="006F2CC4">
          <w:rPr>
            <w:rFonts w:ascii="Helvetica" w:hAnsi="Helvetica"/>
          </w:rPr>
          <w:t>fitting mod</w:t>
        </w:r>
        <w:r w:rsidR="009A2190">
          <w:rPr>
            <w:rFonts w:ascii="Helvetica" w:hAnsi="Helvetica"/>
          </w:rPr>
          <w:t>els to the labeled training set</w:t>
        </w:r>
        <w:r w:rsidR="00F57421">
          <w:rPr>
            <w:rFonts w:ascii="Helvetica" w:hAnsi="Helvetica"/>
          </w:rPr>
          <w:t>,</w:t>
        </w:r>
        <w:r w:rsidR="006F2CC4">
          <w:rPr>
            <w:rFonts w:ascii="Helvetica" w:hAnsi="Helvetica"/>
          </w:rPr>
          <w:t xml:space="preserve"> and optimizing for </w:t>
        </w:r>
        <w:r w:rsidR="00F57421">
          <w:rPr>
            <w:rFonts w:ascii="Helvetica" w:hAnsi="Helvetica"/>
          </w:rPr>
          <w:t>model</w:t>
        </w:r>
        <w:r w:rsidR="006F2CC4">
          <w:rPr>
            <w:rFonts w:ascii="Helvetica" w:hAnsi="Helvetica"/>
          </w:rPr>
          <w:t xml:space="preserve"> </w:t>
        </w:r>
        <w:r w:rsidR="00F57421">
          <w:rPr>
            <w:rFonts w:ascii="Helvetica" w:hAnsi="Helvetica"/>
          </w:rPr>
          <w:t>accuracy</w:t>
        </w:r>
        <w:r w:rsidR="006F2CC4">
          <w:rPr>
            <w:rFonts w:ascii="Helvetica" w:hAnsi="Helvetica"/>
          </w:rPr>
          <w:t xml:space="preserve"> on the validation </w:t>
        </w:r>
        <w:r w:rsidR="009A2190">
          <w:rPr>
            <w:rFonts w:ascii="Helvetica" w:hAnsi="Helvetica"/>
          </w:rPr>
          <w:t>set. We performed cross-validation by making 10 unique splits of the training/validation samples—with 75% of samples in training and 25% in validation sets—and searched</w:t>
        </w:r>
        <w:r w:rsidR="000A1585">
          <w:rPr>
            <w:rFonts w:ascii="Helvetica" w:hAnsi="Helvetica"/>
          </w:rPr>
          <w:t xml:space="preserve"> across a parameter grid </w:t>
        </w:r>
        <w:r w:rsidR="009A2190">
          <w:rPr>
            <w:rFonts w:ascii="Helvetica" w:hAnsi="Helvetica"/>
          </w:rPr>
          <w:t>to select</w:t>
        </w:r>
        <w:r w:rsidR="000A1585">
          <w:rPr>
            <w:rFonts w:ascii="Helvetica" w:hAnsi="Helvetica"/>
          </w:rPr>
          <w:t xml:space="preserve"> the </w:t>
        </w:r>
        <w:r w:rsidR="009A2190">
          <w:rPr>
            <w:rFonts w:ascii="Helvetica" w:hAnsi="Helvetica"/>
          </w:rPr>
          <w:t>hyperparameters</w:t>
        </w:r>
        <w:r w:rsidR="000A1585">
          <w:rPr>
            <w:rFonts w:ascii="Helvetica" w:hAnsi="Helvetica"/>
          </w:rPr>
          <w:t xml:space="preserve"> </w:t>
        </w:r>
        <w:r w:rsidR="009A2190">
          <w:rPr>
            <w:rFonts w:ascii="Helvetica" w:hAnsi="Helvetica"/>
          </w:rPr>
          <w:t>that gave</w:t>
        </w:r>
        <w:r w:rsidR="000A1585">
          <w:rPr>
            <w:rFonts w:ascii="Helvetica" w:hAnsi="Helvetica"/>
          </w:rPr>
          <w:t xml:space="preserve"> the highest </w:t>
        </w:r>
        <w:r w:rsidR="009A2190" w:rsidRPr="009A2190">
          <w:rPr>
            <w:rFonts w:ascii="Helvetica" w:hAnsi="Helvetica"/>
            <w:i/>
          </w:rPr>
          <w:t>F</w:t>
        </w:r>
        <w:r w:rsidR="009A2190" w:rsidRPr="009A2190">
          <w:rPr>
            <w:rFonts w:ascii="Helvetica" w:hAnsi="Helvetica"/>
            <w:vertAlign w:val="subscript"/>
          </w:rPr>
          <w:t>1</w:t>
        </w:r>
        <w:r w:rsidR="009A2190">
          <w:rPr>
            <w:rFonts w:ascii="Helvetica" w:hAnsi="Helvetica"/>
          </w:rPr>
          <w:t xml:space="preserve"> score on the validation set</w:t>
        </w:r>
        <w:r w:rsidR="009722B0">
          <w:rPr>
            <w:rFonts w:ascii="Helvetica" w:hAnsi="Helvetica"/>
          </w:rPr>
          <w:t>.</w:t>
        </w:r>
        <w:r w:rsidR="009A2190">
          <w:rPr>
            <w:rFonts w:ascii="Helvetica" w:hAnsi="Helvetica"/>
          </w:rPr>
          <w:t xml:space="preserve"> Finally, we tested the accuracy of model </w:t>
        </w:r>
      </w:ins>
      <w:r w:rsidR="009A2190">
        <w:rPr>
          <w:rFonts w:ascii="Helvetica" w:hAnsi="Helvetica"/>
        </w:rPr>
        <w:t xml:space="preserve">predictions </w:t>
      </w:r>
      <w:del w:id="67" w:author="Hockenberry, Adam J" w:date="2018-10-12T12:32:00Z">
        <w:r w:rsidR="009722B0">
          <w:rPr>
            <w:rFonts w:ascii="Helvetica" w:hAnsi="Helvetica"/>
          </w:rPr>
          <w:delText xml:space="preserve">of the labeled environmental conditions. </w:delText>
        </w:r>
        <w:r w:rsidR="00937AED">
          <w:rPr>
            <w:rFonts w:ascii="Helvetica" w:hAnsi="Helvetica"/>
          </w:rPr>
          <w:delText>At the training stage, we employed parameter tuning, which required a further subdivision of the training data to identify the optimal</w:delText>
        </w:r>
      </w:del>
      <w:ins w:id="68" w:author="Hockenberry, Adam J" w:date="2018-10-12T12:32:00Z">
        <w:r w:rsidR="009A2190">
          <w:rPr>
            <w:rFonts w:ascii="Helvetica" w:hAnsi="Helvetica"/>
          </w:rPr>
          <w:t>on the test dataset using the optimized hyperparameters from the</w:t>
        </w:r>
      </w:ins>
      <w:r w:rsidR="009A2190">
        <w:rPr>
          <w:rFonts w:ascii="Helvetica" w:hAnsi="Helvetica"/>
        </w:rPr>
        <w:t xml:space="preserve"> tuning </w:t>
      </w:r>
      <w:del w:id="69" w:author="Hockenberry, Adam J" w:date="2018-10-12T12:32:00Z">
        <w:r w:rsidR="00937AED">
          <w:rPr>
            <w:rFonts w:ascii="Helvetica" w:hAnsi="Helvetica"/>
          </w:rPr>
          <w:delText xml:space="preserve">parameters. Finally, we use the trained and tuned </w:delText>
        </w:r>
        <w:r w:rsidR="009722B0">
          <w:rPr>
            <w:rFonts w:ascii="Helvetica" w:hAnsi="Helvetica"/>
          </w:rPr>
          <w:delText xml:space="preserve">models </w:delText>
        </w:r>
      </w:del>
      <w:ins w:id="70" w:author="Hockenberry, Adam J" w:date="2018-10-12T12:32:00Z">
        <w:r w:rsidR="009A2190">
          <w:rPr>
            <w:rFonts w:ascii="Helvetica" w:hAnsi="Helvetica"/>
          </w:rPr>
          <w:t xml:space="preserve">phase. </w:t>
        </w:r>
        <w:r w:rsidR="00937AED">
          <w:rPr>
            <w:rFonts w:ascii="Helvetica" w:hAnsi="Helvetica"/>
          </w:rPr>
          <w:t>To assess</w:t>
        </w:r>
        <w:r w:rsidR="00F57421">
          <w:rPr>
            <w:rFonts w:ascii="Helvetica" w:hAnsi="Helvetica"/>
          </w:rPr>
          <w:t xml:space="preserve"> the overall</w:t>
        </w:r>
        <w:r w:rsidR="00937AED">
          <w:rPr>
            <w:rFonts w:ascii="Helvetica" w:hAnsi="Helvetica"/>
          </w:rPr>
          <w:t xml:space="preserve"> robustness of our </w:t>
        </w:r>
        <w:r>
          <w:rPr>
            <w:rFonts w:ascii="Helvetica" w:hAnsi="Helvetica"/>
          </w:rPr>
          <w:t>findings</w:t>
        </w:r>
        <w:r w:rsidR="00937AED">
          <w:rPr>
            <w:rFonts w:ascii="Helvetica" w:hAnsi="Helvetica"/>
          </w:rPr>
          <w:t>, w</w:t>
        </w:r>
        <w:r w:rsidR="009722B0">
          <w:rPr>
            <w:rFonts w:ascii="Helvetica" w:hAnsi="Helvetica"/>
          </w:rPr>
          <w:t>e</w:t>
        </w:r>
        <w:r w:rsidR="009722B0" w:rsidRPr="00FE04B6">
          <w:rPr>
            <w:rFonts w:ascii="Helvetica" w:hAnsi="Helvetica"/>
          </w:rPr>
          <w:t xml:space="preserve"> </w:t>
        </w:r>
        <w:r w:rsidR="00F57421">
          <w:rPr>
            <w:rFonts w:ascii="Helvetica" w:hAnsi="Helvetica"/>
          </w:rPr>
          <w:t xml:space="preserve">used repeated testing </w:t>
        </w:r>
      </w:ins>
      <w:r w:rsidR="00F57421">
        <w:rPr>
          <w:rFonts w:ascii="Helvetica" w:hAnsi="Helvetica"/>
        </w:rPr>
        <w:t xml:space="preserve">to </w:t>
      </w:r>
      <w:del w:id="71" w:author="Hockenberry, Adam J" w:date="2018-10-12T12:32:00Z">
        <w:r w:rsidR="009722B0">
          <w:rPr>
            <w:rFonts w:ascii="Helvetica" w:hAnsi="Helvetica"/>
          </w:rPr>
          <w:delText xml:space="preserve">predict test set data </w:delText>
        </w:r>
      </w:del>
      <w:ins w:id="72" w:author="Hockenberry, Adam J" w:date="2018-10-12T12:32:00Z">
        <w:r>
          <w:rPr>
            <w:rFonts w:ascii="Helvetica" w:hAnsi="Helvetica"/>
          </w:rPr>
          <w:t>replicate</w:t>
        </w:r>
        <w:r w:rsidR="009A2190">
          <w:rPr>
            <w:rFonts w:ascii="Helvetica" w:hAnsi="Helvetica"/>
          </w:rPr>
          <w:t xml:space="preserve"> our entire pipe</w:t>
        </w:r>
        <w:r w:rsidR="00F57421">
          <w:rPr>
            <w:rFonts w:ascii="Helvetica" w:hAnsi="Helvetica"/>
          </w:rPr>
          <w:t xml:space="preserve">line </w:t>
        </w:r>
        <w:r w:rsidR="009722B0" w:rsidRPr="00180B75">
          <w:rPr>
            <w:rFonts w:ascii="Helvetica" w:hAnsi="Helvetica"/>
          </w:rPr>
          <w:t>60 times</w:t>
        </w:r>
        <w:r w:rsidR="00F57421">
          <w:rPr>
            <w:rFonts w:ascii="Helvetica" w:hAnsi="Helvetica"/>
          </w:rPr>
          <w:t xml:space="preserve"> </w:t>
        </w:r>
      </w:ins>
      <w:r w:rsidR="00F57421">
        <w:rPr>
          <w:rFonts w:ascii="Helvetica" w:hAnsi="Helvetica"/>
        </w:rPr>
        <w:t xml:space="preserve">and report </w:t>
      </w:r>
      <w:del w:id="73" w:author="Hockenberry, Adam J" w:date="2018-10-12T12:32:00Z">
        <w:r w:rsidR="00937AED">
          <w:rPr>
            <w:rFonts w:ascii="Helvetica" w:hAnsi="Helvetica"/>
          </w:rPr>
          <w:delText xml:space="preserve">prediction </w:delText>
        </w:r>
        <w:r w:rsidR="009722B0">
          <w:rPr>
            <w:rFonts w:ascii="Helvetica" w:hAnsi="Helvetica"/>
          </w:rPr>
          <w:delText>accurac</w:delText>
        </w:r>
        <w:r w:rsidR="00937AED">
          <w:rPr>
            <w:rFonts w:ascii="Helvetica" w:hAnsi="Helvetica"/>
          </w:rPr>
          <w:delText>y</w:delText>
        </w:r>
        <w:r w:rsidR="009722B0">
          <w:rPr>
            <w:rFonts w:ascii="Helvetica" w:hAnsi="Helvetica"/>
          </w:rPr>
          <w:delText xml:space="preserve">. </w:delText>
        </w:r>
        <w:r w:rsidR="00937AED">
          <w:rPr>
            <w:rFonts w:ascii="Helvetica" w:hAnsi="Helvetica"/>
          </w:rPr>
          <w:delText>To assess robustness of our results to the choice of training and</w:delText>
        </w:r>
      </w:del>
      <w:ins w:id="74" w:author="Hockenberry, Adam J" w:date="2018-10-12T12:32:00Z">
        <w:r w:rsidR="00F57421">
          <w:rPr>
            <w:rFonts w:ascii="Helvetica" w:hAnsi="Helvetica"/>
          </w:rPr>
          <w:t>the</w:t>
        </w:r>
        <w:r w:rsidR="009A2190">
          <w:rPr>
            <w:rFonts w:ascii="Helvetica" w:hAnsi="Helvetica"/>
          </w:rPr>
          <w:t xml:space="preserve"> mean and</w:t>
        </w:r>
        <w:r w:rsidR="00F57421">
          <w:rPr>
            <w:rFonts w:ascii="Helvetica" w:hAnsi="Helvetica"/>
          </w:rPr>
          <w:t xml:space="preserve"> range of variation in our </w:t>
        </w:r>
        <w:r w:rsidR="00F57421">
          <w:rPr>
            <w:rFonts w:ascii="Helvetica" w:hAnsi="Helvetica"/>
          </w:rPr>
          <w:lastRenderedPageBreak/>
          <w:t>final</w:t>
        </w:r>
      </w:ins>
      <w:r w:rsidR="00F57421">
        <w:rPr>
          <w:rFonts w:ascii="Helvetica" w:hAnsi="Helvetica"/>
        </w:rPr>
        <w:t xml:space="preserve"> test </w:t>
      </w:r>
      <w:del w:id="75" w:author="Hockenberry, Adam J" w:date="2018-10-12T12:32:00Z">
        <w:r w:rsidR="00937AED">
          <w:rPr>
            <w:rFonts w:ascii="Helvetica" w:hAnsi="Helvetica"/>
          </w:rPr>
          <w:delText>data, w</w:delText>
        </w:r>
        <w:r w:rsidR="009722B0">
          <w:rPr>
            <w:rFonts w:ascii="Helvetica" w:hAnsi="Helvetica"/>
          </w:rPr>
          <w:delText>e</w:delText>
        </w:r>
        <w:r w:rsidR="009722B0" w:rsidRPr="00FE04B6">
          <w:rPr>
            <w:rFonts w:ascii="Helvetica" w:hAnsi="Helvetica"/>
          </w:rPr>
          <w:delText xml:space="preserve"> </w:delText>
        </w:r>
        <w:r w:rsidR="009722B0" w:rsidRPr="00180B75">
          <w:rPr>
            <w:rFonts w:ascii="Helvetica" w:hAnsi="Helvetica"/>
          </w:rPr>
          <w:delText>repeat</w:delText>
        </w:r>
        <w:r w:rsidR="009722B0">
          <w:rPr>
            <w:rFonts w:ascii="Helvetica" w:hAnsi="Helvetica"/>
          </w:rPr>
          <w:delText>ed</w:delText>
        </w:r>
        <w:r w:rsidR="009722B0" w:rsidRPr="00180B75">
          <w:rPr>
            <w:rFonts w:ascii="Helvetica" w:hAnsi="Helvetica"/>
          </w:rPr>
          <w:delText xml:space="preserve"> </w:delText>
        </w:r>
        <w:r w:rsidR="009722B0">
          <w:rPr>
            <w:rFonts w:ascii="Helvetica" w:hAnsi="Helvetica"/>
          </w:rPr>
          <w:delText>this procedure</w:delText>
        </w:r>
        <w:r w:rsidR="009722B0" w:rsidRPr="00180B75">
          <w:rPr>
            <w:rFonts w:ascii="Helvetica" w:hAnsi="Helvetica"/>
          </w:rPr>
          <w:delText xml:space="preserve"> 60 times.</w:delText>
        </w:r>
      </w:del>
      <w:ins w:id="76" w:author="Hockenberry, Adam J" w:date="2018-10-12T12:32:00Z">
        <w:r w:rsidR="00F57421">
          <w:rPr>
            <w:rFonts w:ascii="Helvetica" w:hAnsi="Helvetica"/>
          </w:rPr>
          <w:t>set accuracies</w:t>
        </w:r>
        <w:r w:rsidR="009722B0" w:rsidRPr="00180B75">
          <w:rPr>
            <w:rFonts w:ascii="Helvetica" w:hAnsi="Helvetica"/>
          </w:rPr>
          <w:t>.</w:t>
        </w:r>
      </w:ins>
      <w:r w:rsidR="009722B0">
        <w:rPr>
          <w:rFonts w:ascii="Helvetica" w:hAnsi="Helvetica"/>
        </w:rPr>
        <w:t xml:space="preserve"> Our pipe</w:t>
      </w:r>
      <w:r w:rsidR="00937AED">
        <w:rPr>
          <w:rFonts w:ascii="Helvetica" w:hAnsi="Helvetica"/>
        </w:rPr>
        <w:t xml:space="preserve">line is illustrated </w:t>
      </w:r>
      <w:r w:rsidR="006D79CC">
        <w:rPr>
          <w:rFonts w:ascii="Helvetica" w:hAnsi="Helvetica"/>
        </w:rPr>
        <w:t>in Fig</w:t>
      </w:r>
      <w:r w:rsidR="009722B0" w:rsidRPr="00180B75">
        <w:rPr>
          <w:rFonts w:ascii="Helvetica" w:hAnsi="Helvetica"/>
        </w:rPr>
        <w:t xml:space="preserve"> 2</w:t>
      </w:r>
      <w:r w:rsidR="00937AED">
        <w:rPr>
          <w:rFonts w:ascii="Helvetica" w:hAnsi="Helvetica"/>
        </w:rPr>
        <w:t xml:space="preserve"> and described in</w:t>
      </w:r>
      <w:r w:rsidR="00F57421">
        <w:rPr>
          <w:rFonts w:ascii="Helvetica" w:hAnsi="Helvetica"/>
        </w:rPr>
        <w:t xml:space="preserve"> </w:t>
      </w:r>
      <w:ins w:id="77" w:author="Hockenberry, Adam J" w:date="2018-10-12T12:32:00Z">
        <w:r w:rsidR="00F57421">
          <w:rPr>
            <w:rFonts w:ascii="Helvetica" w:hAnsi="Helvetica"/>
          </w:rPr>
          <w:t>greater</w:t>
        </w:r>
        <w:r w:rsidR="00937AED">
          <w:rPr>
            <w:rFonts w:ascii="Helvetica" w:hAnsi="Helvetica"/>
          </w:rPr>
          <w:t xml:space="preserve"> </w:t>
        </w:r>
      </w:ins>
      <w:r w:rsidR="00937AED">
        <w:rPr>
          <w:rFonts w:ascii="Helvetica" w:hAnsi="Helvetica"/>
        </w:rPr>
        <w:t xml:space="preserve">detail in </w:t>
      </w:r>
      <w:del w:id="78" w:author="Hockenberry, Adam J" w:date="2018-10-12T12:32:00Z">
        <w:r w:rsidR="008D0690">
          <w:rPr>
            <w:rFonts w:ascii="Helvetica" w:hAnsi="Helvetica"/>
          </w:rPr>
          <w:delText xml:space="preserve">the </w:delText>
        </w:r>
      </w:del>
      <w:r w:rsidR="009722B0">
        <w:rPr>
          <w:rFonts w:ascii="Helvetica" w:hAnsi="Helvetica"/>
        </w:rPr>
        <w:t>Materials and Methods.</w:t>
      </w:r>
      <w:r w:rsidR="00893A54">
        <w:rPr>
          <w:rFonts w:ascii="Helvetica" w:hAnsi="Helvetica"/>
        </w:rPr>
        <w:t xml:space="preserve"> </w:t>
      </w:r>
    </w:p>
    <w:p w14:paraId="7220DD86" w14:textId="77777777" w:rsidR="0018122E" w:rsidRPr="0018122E" w:rsidRDefault="0018122E" w:rsidP="0018122E">
      <w:pPr>
        <w:spacing w:line="360" w:lineRule="auto"/>
        <w:rPr>
          <w:rFonts w:ascii="Helvetica" w:eastAsia="MS Mincho" w:hAnsi="Helvetica"/>
        </w:rPr>
      </w:pPr>
    </w:p>
    <w:p w14:paraId="1F6CA370" w14:textId="0FE2665F" w:rsidR="0018122E" w:rsidRPr="00AE7326" w:rsidRDefault="0018122E"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Growth conditions can be predicted accurately from both mRNA and protein abundances</w:t>
      </w:r>
    </w:p>
    <w:p w14:paraId="77DCE722" w14:textId="44463F66" w:rsidR="00FF5B19" w:rsidRDefault="0018122E" w:rsidP="009E284A">
      <w:pPr>
        <w:spacing w:line="360" w:lineRule="auto"/>
        <w:rPr>
          <w:rFonts w:ascii="Helvetica" w:hAnsi="Helvetica"/>
        </w:rPr>
      </w:pPr>
      <w:r w:rsidRPr="0018122E">
        <w:rPr>
          <w:rFonts w:ascii="Helvetica" w:eastAsia="MS Mincho" w:hAnsi="Helvetica"/>
        </w:rPr>
        <w:t xml:space="preserve">After constructing our analysis pipeline, we first asked whether there were major differences in the performance of different machine learning approaches. </w:t>
      </w:r>
      <w:del w:id="79" w:author="Hockenberry, Adam J" w:date="2018-10-12T12:32:00Z">
        <w:r w:rsidRPr="0018122E">
          <w:rPr>
            <w:rFonts w:ascii="Helvetica" w:eastAsia="MS Mincho" w:hAnsi="Helvetica"/>
          </w:rPr>
          <w:delText>We tested four different machine learning models, three based on Support Vector Machines (SVMs) with different kernels (radial, sigmoidal, and linear) and the fourth using random forest classification. We trained models to</w:delText>
        </w:r>
        <w:r>
          <w:rPr>
            <w:rFonts w:ascii="Helvetica" w:eastAsia="MS Mincho" w:hAnsi="Helvetica"/>
          </w:rPr>
          <w:delText xml:space="preserve"> predict</w:delText>
        </w:r>
        <w:r w:rsidR="00441461">
          <w:rPr>
            <w:rFonts w:ascii="Helvetica" w:eastAsia="MS Mincho" w:hAnsi="Helvetica"/>
          </w:rPr>
          <w:delText xml:space="preserve"> </w:delText>
        </w:r>
        <w:r w:rsidR="009E284A">
          <w:rPr>
            <w:rFonts w:ascii="Helvetica" w:eastAsia="MS Mincho" w:hAnsi="Helvetica"/>
          </w:rPr>
          <w:fldChar w:fldCharType="begin"/>
        </w:r>
        <w:r w:rsidR="00593FE8">
          <w:rPr>
            <w:rFonts w:ascii="Helvetica" w:eastAsia="MS Mincho" w:hAnsi="Helvetica"/>
          </w:rPr>
          <w:delInstrText xml:space="preserve"> ADDIN ZOTERO_ITEM CSL_CITATION {"citationID":"mSVGeZC4","properties":{"formattedCitation":"[7,20]","plainCitation":"[7,20]","noteIndex":0},"citationItems":[{"id":"nOtA0lSj/4VCyA5IH","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nOtA0lSj/emFxfzHl","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delInstrText>
        </w:r>
        <w:r w:rsidR="009E284A">
          <w:rPr>
            <w:rFonts w:ascii="Helvetica" w:eastAsia="MS Mincho" w:hAnsi="Helvetica"/>
          </w:rPr>
          <w:fldChar w:fldCharType="separate"/>
        </w:r>
        <w:r w:rsidR="00593FE8">
          <w:rPr>
            <w:rFonts w:ascii="Helvetica" w:hAnsi="Helvetica"/>
          </w:rPr>
          <w:delText>[7,20]</w:delText>
        </w:r>
        <w:r w:rsidR="009E284A">
          <w:rPr>
            <w:rFonts w:ascii="Helvetica" w:eastAsia="MS Mincho" w:hAnsi="Helvetica"/>
          </w:rPr>
          <w:fldChar w:fldCharType="end"/>
        </w:r>
        <w:r w:rsidR="00194DFE">
          <w:rPr>
            <w:rFonts w:ascii="Helvetica" w:eastAsia="MS Mincho" w:hAnsi="Helvetica"/>
          </w:rPr>
          <w:fldChar w:fldCharType="begin"/>
        </w:r>
        <w:r w:rsidR="00194DFE">
          <w:rPr>
            <w:rFonts w:ascii="Helvetica" w:eastAsia="MS Mincho" w:hAnsi="Helvetica"/>
          </w:rPr>
          <w:delInstrText xml:space="preserve"> ADDIN ZOTERO_TEMP </w:delInstrText>
        </w:r>
        <w:r w:rsidR="00194DFE">
          <w:rPr>
            <w:rFonts w:ascii="Helvetica" w:eastAsia="MS Mincho" w:hAnsi="Helvetica"/>
          </w:rPr>
          <w:fldChar w:fldCharType="separate"/>
        </w:r>
        <w:r w:rsidR="009E284A">
          <w:rPr>
            <w:rFonts w:ascii="Helvetica" w:eastAsia="MS Mincho" w:hAnsi="Helvetica"/>
            <w:noProof/>
          </w:rPr>
          <w:delText xml:space="preserve"> </w:delText>
        </w:r>
        <w:r w:rsidR="00194DFE">
          <w:rPr>
            <w:rFonts w:ascii="Helvetica" w:eastAsia="MS Mincho" w:hAnsi="Helvetica"/>
          </w:rPr>
          <w:fldChar w:fldCharType="end"/>
        </w:r>
        <w:r w:rsidR="009E284A" w:rsidRPr="00477CC4">
          <w:rPr>
            <w:rFonts w:ascii="Helvetica" w:hAnsi="Helvetica"/>
          </w:rPr>
          <w:delText>the entire four-dimensional condition vector at once for a given sample, and we used the multi-</w:delText>
        </w:r>
        <w:r w:rsidR="00CB0D1A">
          <w:rPr>
            <w:rFonts w:ascii="Helvetica" w:hAnsi="Helvetica"/>
          </w:rPr>
          <w:delText>class macro</w:delText>
        </w:r>
        <w:r w:rsidR="009E284A" w:rsidRPr="00477CC4">
          <w:rPr>
            <w:rFonts w:ascii="Helvetica" w:hAnsi="Helvetica"/>
          </w:rPr>
          <w:delText xml:space="preserve"> </w:delText>
        </w:r>
        <w:r w:rsidR="009E284A" w:rsidRPr="00477CC4">
          <w:rPr>
            <w:rFonts w:ascii="Helvetica" w:hAnsi="Helvetica"/>
            <w:i/>
          </w:rPr>
          <w:delText>F</w:delText>
        </w:r>
        <w:r w:rsidR="009E284A" w:rsidRPr="00477CC4">
          <w:rPr>
            <w:rFonts w:ascii="Helvetica" w:hAnsi="Helvetica"/>
            <w:vertAlign w:val="subscript"/>
          </w:rPr>
          <w:delText>1</w:delText>
        </w:r>
        <w:r w:rsidR="009E284A">
          <w:rPr>
            <w:rFonts w:ascii="Helvetica" w:hAnsi="Helvetica"/>
          </w:rPr>
          <w:delText xml:space="preserve"> score</w:delText>
        </w:r>
        <w:r w:rsidR="00441461">
          <w:rPr>
            <w:rFonts w:ascii="Helvetica" w:hAnsi="Helvetica"/>
          </w:rPr>
          <w:delText xml:space="preserve"> </w:delText>
        </w:r>
        <w:r w:rsidR="009E284A">
          <w:rPr>
            <w:rFonts w:ascii="Helvetica" w:hAnsi="Helvetica"/>
          </w:rPr>
          <w:fldChar w:fldCharType="begin"/>
        </w:r>
        <w:r w:rsidR="00593FE8">
          <w:rPr>
            <w:rFonts w:ascii="Helvetica" w:hAnsi="Helvetica"/>
          </w:rPr>
          <w:delInstrText xml:space="preserve"> ADDIN ZOTERO_ITEM CSL_CITATION {"citationID":"Vg7Ck3L4","properties":{"formattedCitation":"[21]","plainCitation":"[21]","noteIndex":0},"citationItems":[{"id":"nOtA0lSj/PjT6d0sB","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delInstrText>
        </w:r>
        <w:r w:rsidR="009E284A">
          <w:rPr>
            <w:rFonts w:ascii="Helvetica" w:hAnsi="Helvetica"/>
          </w:rPr>
          <w:fldChar w:fldCharType="separate"/>
        </w:r>
        <w:r w:rsidR="00593FE8">
          <w:rPr>
            <w:rFonts w:ascii="Helvetica" w:hAnsi="Helvetica"/>
          </w:rPr>
          <w:delText>[21]</w:delText>
        </w:r>
        <w:r w:rsidR="009E284A">
          <w:rPr>
            <w:rFonts w:ascii="Helvetica" w:hAnsi="Helvetica"/>
          </w:rPr>
          <w:fldChar w:fldCharType="end"/>
        </w:r>
        <w:r w:rsidR="009E284A">
          <w:rPr>
            <w:rFonts w:ascii="Helvetica" w:hAnsi="Helvetica"/>
          </w:rPr>
          <w:delText xml:space="preserve"> </w:delText>
        </w:r>
        <w:r w:rsidR="009E284A" w:rsidRPr="00477CC4">
          <w:rPr>
            <w:rFonts w:ascii="Helvetica" w:hAnsi="Helvetica"/>
          </w:rPr>
          <w:delText xml:space="preserve">to </w:delText>
        </w:r>
        <w:r w:rsidR="009E284A">
          <w:rPr>
            <w:rFonts w:ascii="Helvetica" w:hAnsi="Helvetica"/>
          </w:rPr>
          <w:delText>quantify</w:delText>
        </w:r>
        <w:r w:rsidR="009E284A" w:rsidRPr="00477CC4">
          <w:rPr>
            <w:rFonts w:ascii="Helvetica" w:hAnsi="Helvetica"/>
          </w:rPr>
          <w:delText xml:space="preserve"> prediction accuracy. The </w:delText>
        </w:r>
        <w:r w:rsidR="009E284A" w:rsidRPr="00477CC4">
          <w:rPr>
            <w:rFonts w:ascii="Helvetica" w:hAnsi="Helvetica"/>
            <w:i/>
          </w:rPr>
          <w:delText>F</w:delText>
        </w:r>
        <w:r w:rsidR="009E284A" w:rsidRPr="00477CC4">
          <w:rPr>
            <w:rFonts w:ascii="Helvetica" w:hAnsi="Helvetica"/>
            <w:vertAlign w:val="subscript"/>
          </w:rPr>
          <w:delText>1</w:delText>
        </w:r>
        <w:r w:rsidR="009E284A">
          <w:rPr>
            <w:rFonts w:ascii="Helvetica" w:hAnsi="Helvetica"/>
          </w:rPr>
          <w:delText xml:space="preserve"> </w:delText>
        </w:r>
        <w:r w:rsidR="009E284A" w:rsidRPr="00477CC4">
          <w:rPr>
            <w:rFonts w:ascii="Helvetica" w:hAnsi="Helvetica"/>
          </w:rPr>
          <w:delText xml:space="preserve">score is the harmonic mean of precision and recall. It approaches zero if either quantity approaches zero, and it approaches one if both quantities approach one </w:delText>
        </w:r>
        <w:r w:rsidR="00937AED">
          <w:rPr>
            <w:rFonts w:ascii="Helvetica" w:hAnsi="Helvetica"/>
          </w:rPr>
          <w:delText>(representing perfect prediction</w:delText>
        </w:r>
        <w:r w:rsidR="009E284A" w:rsidRPr="00477CC4">
          <w:rPr>
            <w:rFonts w:ascii="Helvetica" w:hAnsi="Helvetica"/>
          </w:rPr>
          <w:delText xml:space="preserve"> accuracy). </w:delText>
        </w:r>
        <w:r w:rsidR="009E284A">
          <w:rPr>
            <w:rFonts w:ascii="Helvetica" w:hAnsi="Helvetica"/>
          </w:rPr>
          <w:delText>We note that this score is highly conservative as it will classify a prediction as i</w:delText>
        </w:r>
        <w:r w:rsidR="008D0690">
          <w:rPr>
            <w:rFonts w:ascii="Helvetica" w:hAnsi="Helvetica"/>
          </w:rPr>
          <w:delText>ncorrect if a single variable is</w:delText>
        </w:r>
        <w:r w:rsidR="009E284A">
          <w:rPr>
            <w:rFonts w:ascii="Helvetica" w:hAnsi="Helvetica"/>
          </w:rPr>
          <w:delText xml:space="preserve"> </w:delText>
        </w:r>
        <w:r w:rsidR="008D0690">
          <w:rPr>
            <w:rFonts w:ascii="Helvetica" w:hAnsi="Helvetica"/>
          </w:rPr>
          <w:delText>incorrectly</w:delText>
        </w:r>
        <w:r w:rsidR="009E284A">
          <w:rPr>
            <w:rFonts w:ascii="Helvetica" w:hAnsi="Helvetica"/>
          </w:rPr>
          <w:delText xml:space="preserve"> predicted, even if the predictions for the remaining three variables </w:delText>
        </w:r>
        <w:r w:rsidR="008D0690">
          <w:rPr>
            <w:rFonts w:ascii="Helvetica" w:hAnsi="Helvetica"/>
          </w:rPr>
          <w:delText xml:space="preserve">of interest </w:delText>
        </w:r>
        <w:r w:rsidR="009E284A">
          <w:rPr>
            <w:rFonts w:ascii="Helvetica" w:hAnsi="Helvetica"/>
          </w:rPr>
          <w:delText xml:space="preserve">are correct. </w:delText>
        </w:r>
        <w:r w:rsidR="009E284A" w:rsidRPr="00477CC4">
          <w:rPr>
            <w:rFonts w:ascii="Helvetica" w:hAnsi="Helvetica"/>
          </w:rPr>
          <w:delText xml:space="preserve">We assessed model performance during the tuning stage of our pipeline by recording which model had the best </w:delText>
        </w:r>
        <w:r w:rsidR="009E284A" w:rsidRPr="00477CC4">
          <w:rPr>
            <w:rFonts w:ascii="Helvetica" w:hAnsi="Helvetica"/>
            <w:i/>
          </w:rPr>
          <w:delText>F</w:delText>
        </w:r>
        <w:r w:rsidR="009E284A" w:rsidRPr="00477CC4">
          <w:rPr>
            <w:rFonts w:ascii="Helvetica" w:hAnsi="Helvetica"/>
            <w:vertAlign w:val="subscript"/>
          </w:rPr>
          <w:delText>1</w:delText>
        </w:r>
        <w:r w:rsidR="009E284A" w:rsidRPr="00477CC4">
          <w:rPr>
            <w:rFonts w:ascii="Helvetica" w:hAnsi="Helvetica"/>
          </w:rPr>
          <w:delText xml:space="preserve"> score for each tuning run</w:delText>
        </w:r>
        <w:r w:rsidR="004C3392">
          <w:rPr>
            <w:rFonts w:ascii="Helvetica" w:hAnsi="Helvetica"/>
          </w:rPr>
          <w:delText xml:space="preserve"> (</w:delText>
        </w:r>
        <w:r w:rsidR="00234058">
          <w:rPr>
            <w:rFonts w:ascii="Helvetica" w:hAnsi="Helvetica"/>
          </w:rPr>
          <w:delText>S1 and S2 Figs</w:delText>
        </w:r>
        <w:r w:rsidR="004C3392">
          <w:rPr>
            <w:rFonts w:ascii="Helvetica" w:hAnsi="Helvetica"/>
          </w:rPr>
          <w:delText>)</w:delText>
        </w:r>
        <w:r w:rsidR="009E284A" w:rsidRPr="00477CC4">
          <w:rPr>
            <w:rFonts w:ascii="Helvetica" w:hAnsi="Helvetica"/>
          </w:rPr>
          <w:delText xml:space="preserve">. </w:delText>
        </w:r>
        <w:r w:rsidR="00937AED">
          <w:rPr>
            <w:rFonts w:ascii="Helvetica" w:hAnsi="Helvetica"/>
          </w:rPr>
          <w:delText>At the tuning stage, w</w:delText>
        </w:r>
        <w:r w:rsidR="009E284A" w:rsidRPr="00477CC4">
          <w:rPr>
            <w:rFonts w:ascii="Helvetica" w:hAnsi="Helvetica"/>
          </w:rPr>
          <w:delText xml:space="preserve">e found that the SVM </w:delText>
        </w:r>
        <w:r w:rsidR="009E284A">
          <w:rPr>
            <w:rFonts w:ascii="Helvetica" w:hAnsi="Helvetica"/>
          </w:rPr>
          <w:delText xml:space="preserve">model </w:delText>
        </w:r>
        <w:r w:rsidR="009E284A" w:rsidRPr="00477CC4">
          <w:rPr>
            <w:rFonts w:ascii="Helvetica" w:hAnsi="Helvetica"/>
          </w:rPr>
          <w:delText>with a radial kernel clearly outcompeted the other models when fit to mRNA data, and the random forest model outcompeted the other models when fit to protein data (Table 1).</w:delText>
        </w:r>
      </w:del>
      <w:ins w:id="80" w:author="Hockenberry, Adam J" w:date="2018-10-12T12:32:00Z">
        <w:r w:rsidR="00F57421">
          <w:rPr>
            <w:rFonts w:ascii="Helvetica" w:eastAsia="MS Mincho" w:hAnsi="Helvetica"/>
          </w:rPr>
          <w:t xml:space="preserve">Since our overall goal was to demonstrate the feasibility and limitations of using machine learning on gene expression data to predict environmental features, we </w:t>
        </w:r>
        <w:r w:rsidR="002A04A2">
          <w:rPr>
            <w:rFonts w:ascii="Helvetica" w:eastAsia="MS Mincho" w:hAnsi="Helvetica"/>
          </w:rPr>
          <w:t>wanted to:</w:t>
        </w:r>
        <w:r w:rsidR="00EA25AA">
          <w:rPr>
            <w:rFonts w:ascii="Helvetica" w:eastAsia="MS Mincho" w:hAnsi="Helvetica"/>
          </w:rPr>
          <w:t xml:space="preserve"> </w:t>
        </w:r>
        <w:proofErr w:type="spellStart"/>
        <w:r w:rsidR="00EA25AA">
          <w:rPr>
            <w:rFonts w:ascii="Helvetica" w:eastAsia="MS Mincho" w:hAnsi="Helvetica"/>
          </w:rPr>
          <w:t>i</w:t>
        </w:r>
        <w:proofErr w:type="spellEnd"/>
        <w:r w:rsidR="00EA25AA">
          <w:rPr>
            <w:rFonts w:ascii="Helvetica" w:eastAsia="MS Mincho" w:hAnsi="Helvetica"/>
          </w:rPr>
          <w:t xml:space="preserve">) </w:t>
        </w:r>
        <w:r w:rsidR="00F57421">
          <w:rPr>
            <w:rFonts w:ascii="Helvetica" w:eastAsia="MS Mincho" w:hAnsi="Helvetica"/>
          </w:rPr>
          <w:t xml:space="preserve">ensure that our choice of machine learning algorithm did not substantially affect </w:t>
        </w:r>
        <w:r w:rsidR="00EA25AA">
          <w:rPr>
            <w:rFonts w:ascii="Helvetica" w:eastAsia="MS Mincho" w:hAnsi="Helvetica"/>
          </w:rPr>
          <w:t xml:space="preserve">our </w:t>
        </w:r>
        <w:r w:rsidR="00F57421">
          <w:rPr>
            <w:rFonts w:ascii="Helvetica" w:eastAsia="MS Mincho" w:hAnsi="Helvetica"/>
          </w:rPr>
          <w:t>results</w:t>
        </w:r>
        <w:r w:rsidR="00EA25AA">
          <w:rPr>
            <w:rFonts w:ascii="Helvetica" w:eastAsia="MS Mincho" w:hAnsi="Helvetica"/>
          </w:rPr>
          <w:t xml:space="preserve">/conclusions and ii) determine the best method for this </w:t>
        </w:r>
        <w:r w:rsidR="00512337">
          <w:rPr>
            <w:rFonts w:ascii="Helvetica" w:eastAsia="MS Mincho" w:hAnsi="Helvetica"/>
          </w:rPr>
          <w:t xml:space="preserve">particular </w:t>
        </w:r>
        <w:r w:rsidR="00EA25AA">
          <w:rPr>
            <w:rFonts w:ascii="Helvetica" w:eastAsia="MS Mincho" w:hAnsi="Helvetica"/>
          </w:rPr>
          <w:t>application</w:t>
        </w:r>
        <w:r w:rsidR="00512337">
          <w:rPr>
            <w:rFonts w:ascii="Helvetica" w:eastAsia="MS Mincho" w:hAnsi="Helvetica"/>
          </w:rPr>
          <w:t xml:space="preserve"> since prior work has shown that the choice of machine learning model can substantially affect the accuracy of best fitting models </w:t>
        </w:r>
        <w:r w:rsidR="00512337">
          <w:rPr>
            <w:rFonts w:ascii="Helvetica" w:eastAsia="MS Mincho" w:hAnsi="Helvetica"/>
          </w:rPr>
          <w:fldChar w:fldCharType="begin"/>
        </w:r>
        <w:r w:rsidR="00906D8D">
          <w:rPr>
            <w:rFonts w:ascii="Helvetica" w:eastAsia="MS Mincho" w:hAnsi="Helvetica"/>
          </w:rPr>
          <w:instrText xml:space="preserve"> ADDIN ZOTERO_ITEM CSL_CITATION {"citationID":"UuyFPbhN","properties":{"formattedCitation":"[21,22]","plainCitation":"[21,22]","noteIndex":0},"citationItems":[{"id":24,"uris":["http://zotero.org/users/local/WXskNUvk/items/KMQF2UNR"],"uri":["http://zotero.org/users/local/WXskNUvk/items/KMQF2UNR"],"itemData":{"id":24,"type":"article-journal","title":"A comprehensive evaluation of multicategory classification methods for microarray gene expression cancer diagnosis","container-title":"Bioinformatics","page":"631-643","volume":"21","issue":"5","source":"Crossref","DOI":"10.1093/bioinformatics/bti033","ISSN":"1367-4803, 1460-2059","language":"en","author":[{"family":"Statnikov","given":"A."},{"family":"Aliferis","given":"C. F."},{"family":"Tsamardinos","given":"I."},{"family":"Hardin","given":"D."},{"family":"Levy","given":"S."}],"issued":{"date-parts":[["2005",3,1]]}}},{"id":25,"uris":["http://zotero.org/users/local/WXskNUvk/items/NCMI56UT"],"uri":["http://zotero.org/users/local/WXskNUvk/items/NCMI56UT"],"itemData":{"id":25,"type":"article-journal","title":"A comprehensive comparison of random forests and support vector machines for microarray-based cancer classification","container-title":"BMC Bioinformatics","page":"319","volume":"9","issue":"1","source":"Crossref","DOI":"10.1186/1471-2105-9-319","ISSN":"1471-2105","language":"en","author":[{"family":"Statnikov","given":"Alexander"},{"family":"Wang","given":"Lily"},{"family":"Aliferis","given":"Constantin F"}],"issued":{"date-parts":[["2008"]]}}}],"schema":"https://github.com/citation-style-language/schema/raw/master/csl-citation.json"} </w:instrText>
        </w:r>
        <w:r w:rsidR="00512337">
          <w:rPr>
            <w:rFonts w:ascii="Helvetica" w:eastAsia="MS Mincho" w:hAnsi="Helvetica"/>
          </w:rPr>
          <w:fldChar w:fldCharType="separate"/>
        </w:r>
        <w:r w:rsidR="00906D8D">
          <w:rPr>
            <w:rFonts w:ascii="Helvetica" w:hAnsi="Helvetica"/>
          </w:rPr>
          <w:t>[21,22]</w:t>
        </w:r>
        <w:r w:rsidR="00512337">
          <w:rPr>
            <w:rFonts w:ascii="Helvetica" w:eastAsia="MS Mincho" w:hAnsi="Helvetica"/>
          </w:rPr>
          <w:fldChar w:fldCharType="end"/>
        </w:r>
        <w:r w:rsidR="00EA25AA">
          <w:rPr>
            <w:rFonts w:ascii="Helvetica" w:eastAsia="MS Mincho" w:hAnsi="Helvetica"/>
          </w:rPr>
          <w:t>. We</w:t>
        </w:r>
        <w:r w:rsidRPr="0018122E">
          <w:rPr>
            <w:rFonts w:ascii="Helvetica" w:eastAsia="MS Mincho" w:hAnsi="Helvetica"/>
          </w:rPr>
          <w:t xml:space="preserve"> tested four di</w:t>
        </w:r>
        <w:r w:rsidR="00512337">
          <w:rPr>
            <w:rFonts w:ascii="Helvetica" w:eastAsia="MS Mincho" w:hAnsi="Helvetica"/>
          </w:rPr>
          <w:t>fferent machine learning models:</w:t>
        </w:r>
        <w:r w:rsidRPr="0018122E">
          <w:rPr>
            <w:rFonts w:ascii="Helvetica" w:eastAsia="MS Mincho" w:hAnsi="Helvetica"/>
          </w:rPr>
          <w:t xml:space="preserve"> three based on Support Vector Machines (SVMs) with different kernels (radial, sigmoidal, and linear) and </w:t>
        </w:r>
        <w:r w:rsidR="00512337">
          <w:rPr>
            <w:rFonts w:ascii="Helvetica" w:eastAsia="MS Mincho" w:hAnsi="Helvetica"/>
          </w:rPr>
          <w:t>a</w:t>
        </w:r>
        <w:r w:rsidRPr="0018122E">
          <w:rPr>
            <w:rFonts w:ascii="Helvetica" w:eastAsia="MS Mincho" w:hAnsi="Helvetica"/>
          </w:rPr>
          <w:t xml:space="preserve"> fourth using random forest classification.</w:t>
        </w:r>
        <w:r w:rsidR="00EA25AA">
          <w:rPr>
            <w:rFonts w:ascii="Helvetica" w:eastAsia="MS Mincho" w:hAnsi="Helvetica"/>
          </w:rPr>
          <w:t xml:space="preserve"> </w:t>
        </w:r>
        <w:r w:rsidRPr="0018122E">
          <w:rPr>
            <w:rFonts w:ascii="Helvetica" w:eastAsia="MS Mincho" w:hAnsi="Helvetica"/>
          </w:rPr>
          <w:t xml:space="preserve">We trained </w:t>
        </w:r>
        <w:r w:rsidR="00EA25AA">
          <w:rPr>
            <w:rFonts w:ascii="Helvetica" w:eastAsia="MS Mincho" w:hAnsi="Helvetica"/>
          </w:rPr>
          <w:t xml:space="preserve">our </w:t>
        </w:r>
        <w:r w:rsidRPr="0018122E">
          <w:rPr>
            <w:rFonts w:ascii="Helvetica" w:eastAsia="MS Mincho" w:hAnsi="Helvetica"/>
          </w:rPr>
          <w:t>models to</w:t>
        </w:r>
        <w:r>
          <w:rPr>
            <w:rFonts w:ascii="Helvetica" w:eastAsia="MS Mincho" w:hAnsi="Helvetica"/>
          </w:rPr>
          <w:t xml:space="preserve"> predict</w:t>
        </w:r>
        <w:r w:rsidR="00441461">
          <w:rPr>
            <w:rFonts w:ascii="Helvetica" w:eastAsia="MS Mincho" w:hAnsi="Helvetica"/>
          </w:rPr>
          <w:t xml:space="preserve"> </w:t>
        </w:r>
        <w:r w:rsidR="009E284A">
          <w:rPr>
            <w:rFonts w:ascii="Helvetica" w:eastAsia="MS Mincho" w:hAnsi="Helvetica"/>
          </w:rPr>
          <w:fldChar w:fldCharType="begin"/>
        </w:r>
        <w:r w:rsidR="005E39D1">
          <w:rPr>
            <w:rFonts w:ascii="Helvetica" w:eastAsia="MS Mincho" w:hAnsi="Helvetica"/>
          </w:rPr>
          <w:instrText xml:space="preserve"> ADDIN ZOTERO_ITEM CSL_CITATION {"citationID":"mSVGeZC4","properties":{"formattedCitation":"[12,37]","plainCitation":"[12,37]","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LYPrkEGO/Un5L6x4w","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rPr>
          <w:fldChar w:fldCharType="separate"/>
        </w:r>
        <w:r w:rsidR="00906D8D">
          <w:rPr>
            <w:rFonts w:ascii="Helvetica" w:hAnsi="Helvetica"/>
          </w:rPr>
          <w:t>[12,37]</w:t>
        </w:r>
        <w:r w:rsidR="009E284A">
          <w:rPr>
            <w:rFonts w:ascii="Helvetica" w:eastAsia="MS Mincho" w:hAnsi="Helvetica"/>
          </w:rPr>
          <w:fldChar w:fldCharType="end"/>
        </w:r>
        <w:r w:rsidR="00194DFE">
          <w:rPr>
            <w:rFonts w:ascii="Helvetica" w:eastAsia="MS Mincho" w:hAnsi="Helvetica"/>
          </w:rPr>
          <w:fldChar w:fldCharType="begin"/>
        </w:r>
        <w:r w:rsidR="00194DFE">
          <w:rPr>
            <w:rFonts w:ascii="Helvetica" w:eastAsia="MS Mincho" w:hAnsi="Helvetica"/>
          </w:rPr>
          <w:instrText xml:space="preserve"> ADDIN ZOTERO_TEMP </w:instrText>
        </w:r>
        <w:r w:rsidR="00194DFE">
          <w:rPr>
            <w:rFonts w:ascii="Helvetica" w:eastAsia="MS Mincho" w:hAnsi="Helvetica"/>
          </w:rPr>
          <w:fldChar w:fldCharType="separate"/>
        </w:r>
        <w:r w:rsidR="009E284A">
          <w:rPr>
            <w:rFonts w:ascii="Helvetica" w:eastAsia="MS Mincho" w:hAnsi="Helvetica"/>
            <w:noProof/>
          </w:rPr>
          <w:t xml:space="preserve"> </w:t>
        </w:r>
        <w:r w:rsidR="00194DFE">
          <w:rPr>
            <w:rFonts w:ascii="Helvetica" w:eastAsia="MS Mincho" w:hAnsi="Helvetica"/>
          </w:rPr>
          <w:fldChar w:fldCharType="end"/>
        </w:r>
        <w:r w:rsidR="009E284A" w:rsidRPr="00477CC4">
          <w:rPr>
            <w:rFonts w:ascii="Helvetica" w:hAnsi="Helvetica"/>
          </w:rPr>
          <w:t>the entire four-dimensional condition vector at once for a given sample, and used the multi-</w:t>
        </w:r>
        <w:r w:rsidR="00CB0D1A">
          <w:rPr>
            <w:rFonts w:ascii="Helvetica" w:hAnsi="Helvetica"/>
          </w:rPr>
          <w:t xml:space="preserve">class </w:t>
        </w:r>
        <w:r w:rsidR="00CB0D1A" w:rsidRPr="009D3622">
          <w:rPr>
            <w:rFonts w:ascii="Helvetica" w:hAnsi="Helvetica"/>
          </w:rPr>
          <w:t>macro</w:t>
        </w:r>
        <w:r w:rsidR="00F4446E">
          <w:rPr>
            <w:rFonts w:ascii="Helvetica" w:hAnsi="Helvetica"/>
          </w:rPr>
          <w:t>-</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5E39D1">
          <w:rPr>
            <w:rFonts w:ascii="Helvetica" w:hAnsi="Helvetica"/>
          </w:rPr>
          <w:instrText xml:space="preserve"> ADDIN ZOTERO_ITEM CSL_CITATION {"citationID":"Vg7Ck3L4","properties":{"formattedCitation":"[38]","plainCitation":"[38]","noteIndex":0},"citationItems":[{"id":"LYPrkEGO/tXPAOG9J","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906D8D">
          <w:rPr>
            <w:rFonts w:ascii="Helvetica" w:hAnsi="Helvetica"/>
          </w:rPr>
          <w:t>[38]</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w:t>
        </w:r>
      </w:ins>
    </w:p>
    <w:p w14:paraId="6141E28F" w14:textId="77777777" w:rsidR="00FF5B19" w:rsidRDefault="00FF5B19" w:rsidP="009E284A">
      <w:pPr>
        <w:spacing w:line="360" w:lineRule="auto"/>
        <w:rPr>
          <w:ins w:id="81" w:author="Hockenberry, Adam J" w:date="2018-10-12T12:32:00Z"/>
          <w:rFonts w:ascii="Helvetica" w:hAnsi="Helvetica"/>
        </w:rPr>
      </w:pPr>
    </w:p>
    <w:p w14:paraId="2B8661E0" w14:textId="2480655D" w:rsidR="00FF5B19" w:rsidRDefault="00E3776A" w:rsidP="009E284A">
      <w:pPr>
        <w:spacing w:line="360" w:lineRule="auto"/>
        <w:rPr>
          <w:ins w:id="82" w:author="Hockenberry, Adam J" w:date="2018-10-12T12:32:00Z"/>
          <w:rFonts w:ascii="Helvetica" w:hAnsi="Helvetica"/>
        </w:rPr>
      </w:pPr>
      <w:ins w:id="83" w:author="Hockenberry, Adam J" w:date="2018-10-12T12:32:00Z">
        <w:r>
          <w:rPr>
            <w:rFonts w:ascii="Helvetica" w:hAnsi="Helvetica"/>
          </w:rPr>
          <w:t>We</w:t>
        </w:r>
        <w:r w:rsidR="00FF5B19">
          <w:rPr>
            <w:rFonts w:ascii="Helvetica" w:hAnsi="Helvetica"/>
          </w:rPr>
          <w:t xml:space="preserve"> </w:t>
        </w:r>
        <w:r w:rsidR="00F4446E">
          <w:rPr>
            <w:rFonts w:ascii="Helvetica" w:hAnsi="Helvetica"/>
          </w:rPr>
          <w:t>note</w:t>
        </w:r>
        <w:r w:rsidR="00FF5B19">
          <w:rPr>
            <w:rFonts w:ascii="Helvetica" w:hAnsi="Helvetica"/>
          </w:rPr>
          <w:t xml:space="preserve"> that </w:t>
        </w:r>
        <w:r w:rsidR="00EA25AA">
          <w:rPr>
            <w:rFonts w:ascii="Helvetica" w:hAnsi="Helvetica"/>
          </w:rPr>
          <w:t>various metrics can be applied</w:t>
        </w:r>
        <w:r w:rsidR="00FF5B19">
          <w:rPr>
            <w:rFonts w:ascii="Helvetica" w:hAnsi="Helvetica"/>
          </w:rPr>
          <w:t xml:space="preserve"> to quantify model accuracy</w:t>
        </w:r>
        <w:r>
          <w:rPr>
            <w:rFonts w:ascii="Helvetica" w:hAnsi="Helvetica"/>
          </w:rPr>
          <w:t xml:space="preserve"> during classification tasks</w:t>
        </w:r>
        <w:r w:rsidR="00FF5B19">
          <w:rPr>
            <w:rFonts w:ascii="Helvetica" w:hAnsi="Helvetica"/>
          </w:rPr>
          <w:t xml:space="preserve">—each with </w:t>
        </w:r>
        <w:r w:rsidR="00EA25AA">
          <w:rPr>
            <w:rFonts w:ascii="Helvetica" w:hAnsi="Helvetica"/>
          </w:rPr>
          <w:t>particular strengths and limitations. T</w:t>
        </w:r>
        <w:r w:rsidR="009E284A" w:rsidRPr="00477CC4">
          <w:rPr>
            <w:rFonts w:ascii="Helvetica" w:hAnsi="Helvetica"/>
          </w:rPr>
          <w:t>he</w:t>
        </w:r>
        <w:r w:rsidR="00EA25AA">
          <w:rPr>
            <w:rFonts w:ascii="Helvetica" w:hAnsi="Helvetica"/>
          </w:rPr>
          <w:t xml:space="preserve"> multi-class macro-</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w:t>
        </w:r>
        <w:r w:rsidR="00EA25AA">
          <w:rPr>
            <w:rFonts w:ascii="Helvetica" w:hAnsi="Helvetica"/>
          </w:rPr>
          <w:t xml:space="preserve">(of all the positive predictions made by a model, </w:t>
        </w:r>
        <w:r w:rsidR="00B11992">
          <w:rPr>
            <w:rFonts w:ascii="Helvetica" w:hAnsi="Helvetica"/>
          </w:rPr>
          <w:t>“</w:t>
        </w:r>
        <w:r w:rsidR="00EA25AA">
          <w:rPr>
            <w:rFonts w:ascii="Helvetica" w:hAnsi="Helvetica"/>
          </w:rPr>
          <w:t>what fraction are correct</w:t>
        </w:r>
        <w:r w:rsidR="00F4446E">
          <w:rPr>
            <w:rFonts w:ascii="Helvetica" w:hAnsi="Helvetica"/>
          </w:rPr>
          <w:t>?</w:t>
        </w:r>
        <w:r w:rsidR="00B11992">
          <w:rPr>
            <w:rFonts w:ascii="Helvetica" w:hAnsi="Helvetica"/>
          </w:rPr>
          <w:t>”</w:t>
        </w:r>
        <w:r w:rsidR="00EA25AA">
          <w:rPr>
            <w:rFonts w:ascii="Helvetica" w:hAnsi="Helvetica"/>
          </w:rPr>
          <w:t xml:space="preserve">) </w:t>
        </w:r>
        <w:r w:rsidR="009E284A" w:rsidRPr="00477CC4">
          <w:rPr>
            <w:rFonts w:ascii="Helvetica" w:hAnsi="Helvetica"/>
          </w:rPr>
          <w:t>and recall</w:t>
        </w:r>
        <w:r w:rsidR="00EA25AA">
          <w:rPr>
            <w:rFonts w:ascii="Helvetica" w:hAnsi="Helvetica"/>
          </w:rPr>
          <w:t xml:space="preserve"> (of all the possible positive predictions, </w:t>
        </w:r>
        <w:r w:rsidR="00B11992">
          <w:rPr>
            <w:rFonts w:ascii="Helvetica" w:hAnsi="Helvetica"/>
          </w:rPr>
          <w:t>“</w:t>
        </w:r>
        <w:r w:rsidR="00EA25AA">
          <w:rPr>
            <w:rFonts w:ascii="Helvetica" w:hAnsi="Helvetica"/>
          </w:rPr>
          <w:t>what fraction does the model return</w:t>
        </w:r>
        <w:r w:rsidR="00F4446E">
          <w:rPr>
            <w:rFonts w:ascii="Helvetica" w:hAnsi="Helvetica"/>
          </w:rPr>
          <w:t>?</w:t>
        </w:r>
        <w:r w:rsidR="00B11992">
          <w:rPr>
            <w:rFonts w:ascii="Helvetica" w:hAnsi="Helvetica"/>
          </w:rPr>
          <w:t>”</w:t>
        </w:r>
        <w:r w:rsidR="00EA25AA">
          <w:rPr>
            <w:rFonts w:ascii="Helvetica" w:hAnsi="Helvetica"/>
          </w:rPr>
          <w:t>)</w:t>
        </w:r>
        <w:r w:rsidR="009E284A" w:rsidRPr="00477CC4">
          <w:rPr>
            <w:rFonts w:ascii="Helvetica" w:hAnsi="Helvetica"/>
          </w:rPr>
          <w:t xml:space="preserve">. </w:t>
        </w:r>
        <w:r w:rsidR="00EA25AA">
          <w:rPr>
            <w:rFonts w:ascii="Helvetica" w:hAnsi="Helvetica"/>
          </w:rPr>
          <w:t>This quantity</w:t>
        </w:r>
        <w:r w:rsidR="009E284A" w:rsidRPr="00477CC4">
          <w:rPr>
            <w:rFonts w:ascii="Helvetica" w:hAnsi="Helvetica"/>
          </w:rPr>
          <w:t xml:space="preserve">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w:t>
        </w:r>
        <w:r w:rsidR="00EA25AA">
          <w:rPr>
            <w:rFonts w:ascii="Helvetica" w:hAnsi="Helvetica"/>
          </w:rPr>
          <w:t xml:space="preserve"> </w:t>
        </w:r>
        <w:r w:rsidR="009E284A">
          <w:rPr>
            <w:rFonts w:ascii="Helvetica" w:hAnsi="Helvetica"/>
          </w:rPr>
          <w:t xml:space="preserve">We </w:t>
        </w:r>
        <w:r w:rsidR="00F4446E">
          <w:rPr>
            <w:rFonts w:ascii="Helvetica" w:hAnsi="Helvetica"/>
          </w:rPr>
          <w:t xml:space="preserve">further emphasize </w:t>
        </w:r>
        <w:r w:rsidR="009E284A">
          <w:rPr>
            <w:rFonts w:ascii="Helvetica" w:hAnsi="Helvetica"/>
          </w:rPr>
          <w:t xml:space="preserve">that </w:t>
        </w:r>
        <w:r w:rsidR="00FF5B19">
          <w:rPr>
            <w:rFonts w:ascii="Helvetica" w:hAnsi="Helvetica"/>
          </w:rPr>
          <w:t>our</w:t>
        </w:r>
        <w:r w:rsidR="009E284A">
          <w:rPr>
            <w:rFonts w:ascii="Helvetica" w:hAnsi="Helvetica"/>
          </w:rPr>
          <w:t xml:space="preserve"> </w:t>
        </w:r>
        <w:r>
          <w:rPr>
            <w:rFonts w:ascii="Helvetica" w:hAnsi="Helvetica"/>
          </w:rPr>
          <w:t xml:space="preserve">scoring scheme </w:t>
        </w:r>
        <w:r w:rsidR="009E284A">
          <w:rPr>
            <w:rFonts w:ascii="Helvetica" w:hAnsi="Helvetica"/>
          </w:rPr>
          <w:t>will classify a prediction as i</w:t>
        </w:r>
        <w:r w:rsidR="008D0690">
          <w:rPr>
            <w:rFonts w:ascii="Helvetica" w:hAnsi="Helvetica"/>
          </w:rPr>
          <w:t xml:space="preserve">ncorrect if </w:t>
        </w:r>
        <w:r w:rsidR="00FF5B19">
          <w:rPr>
            <w:rFonts w:ascii="Helvetica" w:hAnsi="Helvetica"/>
          </w:rPr>
          <w:t xml:space="preserve">even </w:t>
        </w:r>
        <w:r w:rsidR="008D0690">
          <w:rPr>
            <w:rFonts w:ascii="Helvetica" w:hAnsi="Helvetica"/>
          </w:rPr>
          <w:t>a single variable is</w:t>
        </w:r>
        <w:r w:rsidR="009E284A">
          <w:rPr>
            <w:rFonts w:ascii="Helvetica" w:hAnsi="Helvetica"/>
          </w:rPr>
          <w:t xml:space="preserve"> </w:t>
        </w:r>
        <w:r w:rsidR="008D0690">
          <w:rPr>
            <w:rFonts w:ascii="Helvetica" w:hAnsi="Helvetica"/>
          </w:rPr>
          <w:t>incorrectly</w:t>
        </w:r>
        <w:r w:rsidR="009E284A">
          <w:rPr>
            <w:rFonts w:ascii="Helvetica" w:hAnsi="Helvetica"/>
          </w:rPr>
          <w:t xml:space="preserve"> predicted, even if the predictions for the remaining three variables </w:t>
        </w:r>
        <w:r w:rsidR="008D0690">
          <w:rPr>
            <w:rFonts w:ascii="Helvetica" w:hAnsi="Helvetica"/>
          </w:rPr>
          <w:t xml:space="preserve">of interest </w:t>
        </w:r>
        <w:r w:rsidR="009E284A">
          <w:rPr>
            <w:rFonts w:ascii="Helvetica" w:hAnsi="Helvetica"/>
          </w:rPr>
          <w:t xml:space="preserve">are correct. </w:t>
        </w:r>
        <w:r w:rsidR="00FF5B19">
          <w:rPr>
            <w:rFonts w:ascii="Helvetica" w:hAnsi="Helvetica"/>
          </w:rPr>
          <w:t xml:space="preserve">We made this choice, rather than binary classification of individual variables, so </w:t>
        </w:r>
        <w:r w:rsidR="00FF5B19">
          <w:rPr>
            <w:rFonts w:ascii="Helvetica" w:hAnsi="Helvetica"/>
          </w:rPr>
          <w:lastRenderedPageBreak/>
          <w:t xml:space="preserve">that our findings would be conservative and represent a lower bound on the prediction accuracy for this task. </w:t>
        </w:r>
      </w:ins>
    </w:p>
    <w:p w14:paraId="74EFD2E6" w14:textId="77777777" w:rsidR="00FF5B19" w:rsidRDefault="00FF5B19" w:rsidP="009E284A">
      <w:pPr>
        <w:spacing w:line="360" w:lineRule="auto"/>
        <w:rPr>
          <w:ins w:id="84" w:author="Hockenberry, Adam J" w:date="2018-10-12T12:32:00Z"/>
          <w:rFonts w:ascii="Helvetica" w:hAnsi="Helvetica"/>
        </w:rPr>
      </w:pPr>
    </w:p>
    <w:p w14:paraId="25C6B650" w14:textId="18BCFDD5" w:rsidR="009E284A" w:rsidRPr="00477CC4" w:rsidRDefault="009E284A" w:rsidP="009E284A">
      <w:pPr>
        <w:spacing w:line="360" w:lineRule="auto"/>
        <w:rPr>
          <w:ins w:id="85" w:author="Hockenberry, Adam J" w:date="2018-10-12T12:32:00Z"/>
          <w:rFonts w:ascii="Helvetica" w:hAnsi="Helvetica"/>
        </w:rPr>
      </w:pPr>
      <w:ins w:id="86" w:author="Hockenberry, Adam J" w:date="2018-10-12T12:32:00Z">
        <w:r w:rsidRPr="00477CC4">
          <w:rPr>
            <w:rFonts w:ascii="Helvetica" w:hAnsi="Helvetica"/>
          </w:rPr>
          <w:t>We assessed model performance during the tuning stage of our pipeline by recording which model</w:t>
        </w:r>
        <w:r w:rsidR="00E3776A">
          <w:rPr>
            <w:rFonts w:ascii="Helvetica" w:hAnsi="Helvetica"/>
          </w:rPr>
          <w:t xml:space="preserve"> and hyper-parameter set</w:t>
        </w:r>
        <w:r w:rsidRPr="00477CC4">
          <w:rPr>
            <w:rFonts w:ascii="Helvetica" w:hAnsi="Helvetica"/>
          </w:rPr>
          <w:t xml:space="preserve"> had the best</w:t>
        </w:r>
        <w:r w:rsidR="00FF5B19">
          <w:rPr>
            <w:rFonts w:ascii="Helvetica" w:hAnsi="Helvetica"/>
          </w:rPr>
          <w:t xml:space="preserve"> macro</w:t>
        </w:r>
        <w:r w:rsidR="00F4446E">
          <w:rPr>
            <w:rFonts w:ascii="Helvetica" w:hAnsi="Helvetica"/>
          </w:rPr>
          <w:t>-</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for </w:t>
        </w:r>
        <w:r w:rsidR="00E3776A">
          <w:rPr>
            <w:rFonts w:ascii="Helvetica" w:hAnsi="Helvetica"/>
          </w:rPr>
          <w:t xml:space="preserve">the </w:t>
        </w:r>
        <w:r w:rsidR="00FF5B19">
          <w:rPr>
            <w:rFonts w:ascii="Helvetica" w:hAnsi="Helvetica"/>
          </w:rPr>
          <w:t>validation set</w:t>
        </w:r>
        <w:r w:rsidR="004C3392">
          <w:rPr>
            <w:rFonts w:ascii="Helvetica" w:hAnsi="Helvetica"/>
          </w:rPr>
          <w:t xml:space="preserve"> (</w:t>
        </w:r>
        <w:r w:rsidR="00234058">
          <w:rPr>
            <w:rFonts w:ascii="Helvetica" w:hAnsi="Helvetica"/>
          </w:rPr>
          <w:t>S1 and S2 Figs</w:t>
        </w:r>
        <w:r w:rsidR="004C3392">
          <w:rPr>
            <w:rFonts w:ascii="Helvetica" w:hAnsi="Helvetica"/>
          </w:rPr>
          <w:t>)</w:t>
        </w:r>
        <w:r w:rsidRPr="00477CC4">
          <w:rPr>
            <w:rFonts w:ascii="Helvetica" w:hAnsi="Helvetica"/>
          </w:rPr>
          <w:t xml:space="preserve">. </w:t>
        </w:r>
        <w:r w:rsidR="00E3776A">
          <w:rPr>
            <w:rFonts w:ascii="Helvetica" w:hAnsi="Helvetica"/>
          </w:rPr>
          <w:t>During this</w:t>
        </w:r>
        <w:r w:rsidR="00937AED">
          <w:rPr>
            <w:rFonts w:ascii="Helvetica" w:hAnsi="Helvetica"/>
          </w:rPr>
          <w:t xml:space="preserve"> tuning stage, w</w:t>
        </w:r>
        <w:r w:rsidRPr="00477CC4">
          <w:rPr>
            <w:rFonts w:ascii="Helvetica" w:hAnsi="Helvetica"/>
          </w:rPr>
          <w:t xml:space="preserve">e found that the SVM </w:t>
        </w:r>
        <w:r>
          <w:rPr>
            <w:rFonts w:ascii="Helvetica" w:hAnsi="Helvetica"/>
          </w:rPr>
          <w:t xml:space="preserve">model </w:t>
        </w:r>
        <w:r w:rsidRPr="00477CC4">
          <w:rPr>
            <w:rFonts w:ascii="Helvetica" w:hAnsi="Helvetica"/>
          </w:rPr>
          <w:t>with a radial kernel clearly outcompeted the other models when fit to mRNA data, and the random forest model outcompeted the other models when fit to protein data (Table 1).</w:t>
        </w:r>
      </w:ins>
    </w:p>
    <w:p w14:paraId="534CDE7F" w14:textId="77777777" w:rsidR="009722B0" w:rsidRDefault="009722B0" w:rsidP="0018122E">
      <w:pPr>
        <w:spacing w:line="360" w:lineRule="auto"/>
        <w:rPr>
          <w:rFonts w:ascii="Helvetica" w:hAnsi="Helvetica"/>
        </w:rPr>
      </w:pPr>
    </w:p>
    <w:p w14:paraId="47009A42" w14:textId="1055046B"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w:t>
      </w:r>
      <w:del w:id="87" w:author="Hockenberry, Adam J" w:date="2018-10-12T12:32:00Z">
        <w:r>
          <w:rPr>
            <w:rFonts w:ascii="Helvetica" w:hAnsi="Helvetica"/>
          </w:rPr>
          <w:delText>our</w:delText>
        </w:r>
      </w:del>
      <w:ins w:id="88" w:author="Hockenberry, Adam J" w:date="2018-10-12T12:32:00Z">
        <w:r w:rsidR="00FF5B19">
          <w:rPr>
            <w:rFonts w:ascii="Helvetica" w:hAnsi="Helvetica"/>
          </w:rPr>
          <w:t>repeated testing of</w:t>
        </w:r>
      </w:ins>
      <w:r>
        <w:rPr>
          <w:rFonts w:ascii="Helvetica" w:hAnsi="Helvetica"/>
        </w:rPr>
        <w:t xml:space="preserve">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w:t>
      </w:r>
      <w:r w:rsidR="00EE20D1">
        <w:rPr>
          <w:rFonts w:ascii="Helvetica" w:hAnsi="Helvetica"/>
        </w:rPr>
        <w:t xml:space="preserve">ed around a value of </w:t>
      </w:r>
      <w:ins w:id="89" w:author="Hockenberry, Adam J" w:date="2018-10-12T12:32:00Z">
        <w:r w:rsidR="00EE20D1">
          <w:rPr>
            <w:rFonts w:ascii="Helvetica" w:hAnsi="Helvetica"/>
          </w:rPr>
          <w:t>~</w:t>
        </w:r>
      </w:ins>
      <w:r w:rsidR="00EE20D1">
        <w:rPr>
          <w:rFonts w:ascii="Helvetica" w:hAnsi="Helvetica"/>
        </w:rPr>
        <w:t>0.</w:t>
      </w:r>
      <w:del w:id="90" w:author="Hockenberry, Adam J" w:date="2018-10-12T12:32:00Z">
        <w:r w:rsidR="006D79CC">
          <w:rPr>
            <w:rFonts w:ascii="Helvetica" w:hAnsi="Helvetica"/>
          </w:rPr>
          <w:delText>7</w:delText>
        </w:r>
      </w:del>
      <w:ins w:id="91" w:author="Hockenberry, Adam J" w:date="2018-10-12T12:32:00Z">
        <w:r w:rsidR="00EE20D1">
          <w:rPr>
            <w:rFonts w:ascii="Helvetica" w:hAnsi="Helvetica"/>
          </w:rPr>
          <w:t>55</w:t>
        </w:r>
      </w:ins>
      <w:r w:rsidR="006D79CC">
        <w:rPr>
          <w:rFonts w:ascii="Helvetica" w:hAnsi="Helvetica"/>
        </w:rPr>
        <w:t xml:space="preserve"> (Fig</w:t>
      </w:r>
      <w:r w:rsidRPr="00477CC4">
        <w:rPr>
          <w:rFonts w:ascii="Helvetica" w:hAnsi="Helvetica"/>
        </w:rPr>
        <w:t xml:space="preserv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00E3776A">
        <w:rPr>
          <w:rFonts w:ascii="Helvetica" w:hAnsi="Helvetica"/>
        </w:rPr>
        <w:t xml:space="preserve">models and </w:t>
      </w:r>
      <w:del w:id="92" w:author="Hockenberry, Adam J" w:date="2018-10-12T12:32:00Z">
        <w:r w:rsidRPr="00477CC4">
          <w:rPr>
            <w:rFonts w:ascii="Helvetica" w:hAnsi="Helvetica"/>
          </w:rPr>
          <w:delText>were somewhat</w:delText>
        </w:r>
      </w:del>
      <w:ins w:id="93" w:author="Hockenberry, Adam J" w:date="2018-10-12T12:32:00Z">
        <w:r w:rsidR="00E3776A">
          <w:rPr>
            <w:rFonts w:ascii="Helvetica" w:hAnsi="Helvetica"/>
          </w:rPr>
          <w:t>was</w:t>
        </w:r>
      </w:ins>
      <w:r w:rsidR="00E3776A">
        <w:rPr>
          <w:rFonts w:ascii="Helvetica" w:hAnsi="Helvetica"/>
        </w:rPr>
        <w:t xml:space="preserve"> </w:t>
      </w:r>
      <w:r w:rsidRPr="00477CC4">
        <w:rPr>
          <w:rFonts w:ascii="Helvetica" w:hAnsi="Helvetica"/>
        </w:rPr>
        <w:t xml:space="preserve">lower for the random forest model. Model performance on test data using only protein abundance measurements was </w:t>
      </w:r>
      <w:r w:rsidR="00E3776A">
        <w:rPr>
          <w:rFonts w:ascii="Helvetica" w:hAnsi="Helvetica"/>
        </w:rPr>
        <w:t xml:space="preserve">slightly </w:t>
      </w:r>
      <w:r w:rsidRPr="00477CC4">
        <w:rPr>
          <w:rFonts w:ascii="Helvetica" w:hAnsi="Helvetica"/>
        </w:rPr>
        <w:t xml:space="preserve">worse than </w:t>
      </w:r>
      <w:del w:id="94" w:author="Hockenberry, Adam J" w:date="2018-10-12T12:32:00Z">
        <w:r>
          <w:rPr>
            <w:rFonts w:ascii="Helvetica" w:hAnsi="Helvetica"/>
          </w:rPr>
          <w:delText>those</w:delText>
        </w:r>
      </w:del>
      <w:ins w:id="95" w:author="Hockenberry, Adam J" w:date="2018-10-12T12:32:00Z">
        <w:r w:rsidR="00FF5B19">
          <w:rPr>
            <w:rFonts w:ascii="Helvetica" w:hAnsi="Helvetica"/>
          </w:rPr>
          <w:t>what was</w:t>
        </w:r>
      </w:ins>
      <w:r>
        <w:rPr>
          <w:rFonts w:ascii="Helvetica" w:hAnsi="Helvetica"/>
        </w:rPr>
        <w:t xml:space="preserve"> achieved with mRNA abundance data</w:t>
      </w:r>
      <w:r w:rsidRPr="00477CC4">
        <w:rPr>
          <w:rFonts w:ascii="Helvetica" w:hAnsi="Helvetica"/>
        </w:rPr>
        <w:t>.</w:t>
      </w:r>
      <w:r>
        <w:rPr>
          <w:rFonts w:ascii="Helvetica" w:hAnsi="Helvetica"/>
        </w:rPr>
        <w:t xml:space="preserve"> However, it is important to note that the protein abundance</w:t>
      </w:r>
      <w:r w:rsidR="00FF5B19">
        <w:rPr>
          <w:rFonts w:ascii="Helvetica" w:hAnsi="Helvetica"/>
        </w:rPr>
        <w:t xml:space="preserve"> data contains fewer </w:t>
      </w:r>
      <w:del w:id="96" w:author="Hockenberry, Adam J" w:date="2018-10-12T12:32:00Z">
        <w:r>
          <w:rPr>
            <w:rFonts w:ascii="Helvetica" w:hAnsi="Helvetica"/>
          </w:rPr>
          <w:delText>conditions</w:delText>
        </w:r>
      </w:del>
      <w:ins w:id="97" w:author="Hockenberry, Adam J" w:date="2018-10-12T12:32:00Z">
        <w:r w:rsidR="00FF5B19">
          <w:rPr>
            <w:rFonts w:ascii="Helvetica" w:hAnsi="Helvetica"/>
          </w:rPr>
          <w:t>samples</w:t>
        </w:r>
      </w:ins>
      <w:r w:rsidR="00FF5B19">
        <w:rPr>
          <w:rFonts w:ascii="Helvetica" w:hAnsi="Helvetica"/>
        </w:rPr>
        <w:t xml:space="preserve"> </w:t>
      </w:r>
      <w:r>
        <w:rPr>
          <w:rFonts w:ascii="Helvetica" w:hAnsi="Helvetica"/>
        </w:rPr>
        <w:t xml:space="preserve">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20542830" w:rsidR="008C379F" w:rsidRDefault="008C379F" w:rsidP="008C379F">
      <w:pPr>
        <w:spacing w:line="360" w:lineRule="auto"/>
        <w:rPr>
          <w:rFonts w:ascii="Helvetica" w:hAnsi="Helvetica"/>
        </w:rPr>
      </w:pPr>
      <w:r w:rsidRPr="00477CC4">
        <w:rPr>
          <w:rFonts w:ascii="Helvetica" w:hAnsi="Helvetica"/>
        </w:rPr>
        <w:t xml:space="preserve">In addition to assessing the overall </w:t>
      </w:r>
      <w:ins w:id="98" w:author="Hockenberry, Adam J" w:date="2018-10-12T12:32:00Z">
        <w:r w:rsidR="00FF5B19">
          <w:rPr>
            <w:rFonts w:ascii="Helvetica" w:hAnsi="Helvetica"/>
          </w:rPr>
          <w:t>accuracy</w:t>
        </w:r>
        <w:r w:rsidR="00E3776A">
          <w:rPr>
            <w:rFonts w:ascii="Helvetica" w:hAnsi="Helvetica"/>
          </w:rPr>
          <w:t xml:space="preserve"> of our </w:t>
        </w:r>
      </w:ins>
      <w:r w:rsidR="00E3776A">
        <w:rPr>
          <w:rFonts w:ascii="Helvetica" w:hAnsi="Helvetica"/>
        </w:rPr>
        <w:t xml:space="preserve">predictive </w:t>
      </w:r>
      <w:del w:id="99" w:author="Hockenberry, Adam J" w:date="2018-10-12T12:32:00Z">
        <w:r w:rsidRPr="00477CC4">
          <w:rPr>
            <w:rFonts w:ascii="Helvetica" w:hAnsi="Helvetica"/>
          </w:rPr>
          <w:delText>power</w:delText>
        </w:r>
      </w:del>
      <w:ins w:id="100" w:author="Hockenberry, Adam J" w:date="2018-10-12T12:32:00Z">
        <w:r w:rsidR="00E3776A">
          <w:rPr>
            <w:rFonts w:ascii="Helvetica" w:hAnsi="Helvetica"/>
          </w:rPr>
          <w:t>models</w:t>
        </w:r>
      </w:ins>
      <w:r w:rsidRPr="00477CC4">
        <w:rPr>
          <w:rFonts w:ascii="Helvetica" w:hAnsi="Helvetica"/>
        </w:rPr>
        <w:t xml:space="preserve">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del w:id="101" w:author="Hockenberry, Adam J" w:date="2018-10-12T12:32:00Z">
        <w:r w:rsidR="00937AED">
          <w:rPr>
            <w:rFonts w:ascii="Helvetica" w:hAnsi="Helvetica"/>
          </w:rPr>
          <w:delText>, and we</w:delText>
        </w:r>
      </w:del>
      <w:ins w:id="102" w:author="Hockenberry, Adam J" w:date="2018-10-12T12:32:00Z">
        <w:r w:rsidR="009749B0">
          <w:rPr>
            <w:rFonts w:ascii="Helvetica" w:hAnsi="Helvetica"/>
          </w:rPr>
          <w:t>. We</w:t>
        </w:r>
      </w:ins>
      <w:r w:rsidR="00937AED">
        <w:rPr>
          <w:rFonts w:ascii="Helvetica" w:hAnsi="Helvetica"/>
        </w:rPr>
        <w:t xml:space="preserv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6D79CC">
        <w:rPr>
          <w:rFonts w:ascii="Helvetica" w:hAnsi="Helvetica"/>
        </w:rPr>
        <w:t>(Fig</w:t>
      </w:r>
      <w:r w:rsidR="00937AED" w:rsidRPr="00477CC4">
        <w:rPr>
          <w:rFonts w:ascii="Helvetica" w:hAnsi="Helvetica"/>
        </w:rPr>
        <w:t xml:space="preserv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to be a certain growth condition</w:t>
      </w:r>
      <w:del w:id="103" w:author="Hockenberry, Adam J" w:date="2018-10-12T12:32:00Z">
        <w:r w:rsidR="003A6FE1">
          <w:rPr>
            <w:rFonts w:ascii="Helvetica" w:hAnsi="Helvetica"/>
          </w:rPr>
          <w:delText xml:space="preserve">. The </w:delText>
        </w:r>
      </w:del>
      <w:ins w:id="104" w:author="Hockenberry, Adam J" w:date="2018-10-12T12:32:00Z">
        <w:r w:rsidR="00F4446E">
          <w:rPr>
            <w:rFonts w:ascii="Helvetica" w:hAnsi="Helvetica"/>
          </w:rPr>
          <w:t xml:space="preserve"> (</w:t>
        </w:r>
      </w:ins>
      <w:r w:rsidR="003A6FE1">
        <w:rPr>
          <w:rFonts w:ascii="Helvetica" w:hAnsi="Helvetica"/>
        </w:rPr>
        <w:t>numbers within each row add up to 100</w:t>
      </w:r>
      <w:del w:id="105" w:author="Hockenberry, Adam J" w:date="2018-10-12T12:32:00Z">
        <w:r w:rsidR="003A6FE1">
          <w:rPr>
            <w:rFonts w:ascii="Helvetica" w:hAnsi="Helvetica"/>
          </w:rPr>
          <w:delText>.</w:delText>
        </w:r>
      </w:del>
      <w:ins w:id="106" w:author="Hockenberry, Adam J" w:date="2018-10-12T12:32:00Z">
        <w:r w:rsidR="00F4446E">
          <w:rPr>
            <w:rFonts w:ascii="Helvetica" w:hAnsi="Helvetica"/>
          </w:rPr>
          <w:t>)</w:t>
        </w:r>
        <w:r w:rsidR="003A6FE1">
          <w:rPr>
            <w:rFonts w:ascii="Helvetica" w:hAnsi="Helvetica"/>
          </w:rPr>
          <w:t>.</w:t>
        </w:r>
      </w:ins>
      <w:r w:rsidR="003A6FE1">
        <w:rPr>
          <w:rFonts w:ascii="Helvetica" w:hAnsi="Helvetica"/>
        </w:rPr>
        <w:t xml:space="preserve">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008D0690">
        <w:rPr>
          <w:rFonts w:ascii="Helvetica" w:hAnsi="Helvetica"/>
        </w:rPr>
        <w:t>s</w:t>
      </w:r>
      <w:r w:rsidRPr="00477CC4">
        <w:rPr>
          <w:rFonts w:ascii="Helvetica" w:hAnsi="Helvetica"/>
        </w:rPr>
        <w:t xml:space="preserve"> represent</w:t>
      </w:r>
      <w:r w:rsidR="008D0690">
        <w:rPr>
          <w:rFonts w:ascii="Helvetica" w:hAnsi="Helvetica"/>
        </w:rPr>
        <w:t xml:space="preserve"> </w:t>
      </w:r>
      <w:r>
        <w:rPr>
          <w:rFonts w:ascii="Helvetica" w:hAnsi="Helvetica"/>
        </w:rPr>
        <w:t>incorrect predictions</w:t>
      </w:r>
      <w:r w:rsidR="00E3776A">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 xml:space="preserve">driven by the uneven sampling of different conditions in the original dataset. </w:t>
      </w:r>
      <w:r w:rsidRPr="00477CC4">
        <w:rPr>
          <w:rFonts w:ascii="Helvetica" w:hAnsi="Helvetica"/>
        </w:rPr>
        <w:lastRenderedPageBreak/>
        <w:t>Even though we used sample-number-adjusted class weights in all fitted models, we observed a trend of increasing fractions of correct predictions with increasing nu</w:t>
      </w:r>
      <w:r w:rsidR="000B4400">
        <w:rPr>
          <w:rFonts w:ascii="Helvetica" w:hAnsi="Helvetica"/>
        </w:rPr>
        <w:t xml:space="preserve">mber of samples available </w:t>
      </w:r>
      <w:del w:id="107" w:author="Hockenberry, Adam J" w:date="2018-10-12T12:32:00Z">
        <w:r w:rsidRPr="00477CC4">
          <w:rPr>
            <w:rFonts w:ascii="Helvetica" w:hAnsi="Helvetica"/>
          </w:rPr>
          <w:delText>under</w:delText>
        </w:r>
      </w:del>
      <w:ins w:id="108" w:author="Hockenberry, Adam J" w:date="2018-10-12T12:32:00Z">
        <w:r w:rsidR="000B4400">
          <w:rPr>
            <w:rFonts w:ascii="Helvetica" w:hAnsi="Helvetica"/>
          </w:rPr>
          <w:t>during the</w:t>
        </w:r>
      </w:ins>
      <w:r w:rsidR="000B4400">
        <w:rPr>
          <w:rFonts w:ascii="Helvetica" w:hAnsi="Helvetica"/>
        </w:rPr>
        <w:t xml:space="preserve"> </w:t>
      </w:r>
      <w:r w:rsidRPr="00477CC4">
        <w:rPr>
          <w:rFonts w:ascii="Helvetica" w:hAnsi="Helvetica"/>
        </w:rPr>
        <w:t>training</w:t>
      </w:r>
      <w:ins w:id="109" w:author="Hockenberry, Adam J" w:date="2018-10-12T12:32:00Z">
        <w:r w:rsidR="000B4400">
          <w:rPr>
            <w:rFonts w:ascii="Helvetica" w:hAnsi="Helvetica"/>
          </w:rPr>
          <w:t xml:space="preserve"> stage</w:t>
        </w:r>
      </w:ins>
      <w:r w:rsidRPr="00477CC4">
        <w:rPr>
          <w:rFonts w:ascii="Helvetica" w:hAnsi="Helvetica"/>
        </w:rPr>
        <w:t xml:space="preserve"> (</w:t>
      </w:r>
      <w:r w:rsidR="00234058">
        <w:rPr>
          <w:rFonts w:ascii="Helvetica" w:hAnsi="Helvetica"/>
        </w:rPr>
        <w:t>S3 Fig</w:t>
      </w:r>
      <w:r w:rsidRPr="00477CC4">
        <w:rPr>
          <w:rFonts w:ascii="Helvetica" w:hAnsi="Helvetica"/>
        </w:rPr>
        <w:t>).</w:t>
      </w:r>
      <w:r w:rsidR="000B4400">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43A03EDE"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w:t>
      </w:r>
      <w:r w:rsidR="00F4446E">
        <w:rPr>
          <w:rFonts w:ascii="Helvetica" w:hAnsi="Helvetica"/>
        </w:rPr>
        <w:t>tures are correctly predicted</w:t>
      </w:r>
      <w:del w:id="110" w:author="Hockenberry, Adam J" w:date="2018-10-12T12:32:00Z">
        <w:r>
          <w:rPr>
            <w:rFonts w:ascii="Helvetica" w:hAnsi="Helvetica"/>
          </w:rPr>
          <w:delText>). A</w:delText>
        </w:r>
      </w:del>
      <w:ins w:id="111" w:author="Hockenberry, Adam J" w:date="2018-10-12T12:32:00Z">
        <w:r w:rsidR="00F4446E">
          <w:rPr>
            <w:rFonts w:ascii="Helvetica" w:hAnsi="Helvetica"/>
          </w:rPr>
          <w:t>); a</w:t>
        </w:r>
      </w:ins>
      <w:r w:rsidR="00F4446E">
        <w:rPr>
          <w:rFonts w:ascii="Helvetica" w:hAnsi="Helvetica"/>
        </w:rPr>
        <w:t xml:space="preserve"> </w:t>
      </w:r>
      <w:r>
        <w:rPr>
          <w:rFonts w:ascii="Helvetica" w:hAnsi="Helvetica"/>
        </w:rPr>
        <w:t xml:space="preserve">sample that is incorrectly classified for all four </w:t>
      </w:r>
      <w:del w:id="112" w:author="Hockenberry, Adam J" w:date="2018-10-12T12:32:00Z">
        <w:r>
          <w:rPr>
            <w:rFonts w:ascii="Helvetica" w:hAnsi="Helvetica"/>
          </w:rPr>
          <w:delText>factors</w:delText>
        </w:r>
      </w:del>
      <w:ins w:id="113" w:author="Hockenberry, Adam J" w:date="2018-10-12T12:32:00Z">
        <w:r w:rsidR="00E3776A">
          <w:rPr>
            <w:rFonts w:ascii="Helvetica" w:hAnsi="Helvetica"/>
          </w:rPr>
          <w:t>features</w:t>
        </w:r>
      </w:ins>
      <w:r>
        <w:rPr>
          <w:rFonts w:ascii="Helvetica" w:hAnsi="Helvetica"/>
        </w:rPr>
        <w:t xml:space="preserve"> </w:t>
      </w:r>
      <w:proofErr w:type="gramStart"/>
      <w:r>
        <w:rPr>
          <w:rFonts w:ascii="Helvetica" w:hAnsi="Helvetica"/>
        </w:rPr>
        <w:t>is</w:t>
      </w:r>
      <w:proofErr w:type="gramEnd"/>
      <w:r>
        <w:rPr>
          <w:rFonts w:ascii="Helvetica" w:hAnsi="Helvetica"/>
        </w:rPr>
        <w:t xml:space="preserve"> thus treated the same as one that only differs from the true set of features by a single incorrect factor. In practice</w:t>
      </w:r>
      <w:ins w:id="114" w:author="Hockenberry, Adam J" w:date="2018-10-12T12:32:00Z">
        <w:r>
          <w:rPr>
            <w:rFonts w:ascii="Helvetica" w:hAnsi="Helvetica"/>
          </w:rPr>
          <w:t>,</w:t>
        </w:r>
        <w:r w:rsidR="00E3776A">
          <w:rPr>
            <w:rFonts w:ascii="Helvetica" w:hAnsi="Helvetica"/>
          </w:rPr>
          <w:t xml:space="preserve"> however</w:t>
        </w:r>
      </w:ins>
      <w:r w:rsidR="00E3776A">
        <w:rPr>
          <w:rFonts w:ascii="Helvetica" w:hAnsi="Helvetica"/>
        </w:rPr>
        <w:t>,</w:t>
      </w:r>
      <w:r>
        <w:rPr>
          <w:rFonts w:ascii="Helvetica" w:hAnsi="Helvetica"/>
        </w:rPr>
        <w:t xml:space="preserv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00234058">
        <w:rPr>
          <w:rFonts w:ascii="Helvetica" w:hAnsi="Helvetica"/>
          <w:color w:val="000000" w:themeColor="text1"/>
        </w:rPr>
        <w:t>S4 Fig</w:t>
      </w:r>
      <w:r w:rsidRPr="008842E5">
        <w:rPr>
          <w:rFonts w:ascii="Helvetica" w:hAnsi="Helvetica"/>
          <w:color w:val="000000" w:themeColor="text1"/>
        </w:rPr>
        <w:t>)</w:t>
      </w:r>
      <w:r w:rsidR="000B4400">
        <w:rPr>
          <w:rFonts w:ascii="Helvetica" w:hAnsi="Helvetica"/>
        </w:rPr>
        <w:t>.</w:t>
      </w:r>
      <w:r w:rsidR="00F4446E">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AE7326" w:rsidRDefault="00FA1F02"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Joint consideration of mRNA and protein abundances improves model accuracy</w:t>
      </w:r>
    </w:p>
    <w:p w14:paraId="4FEECDE6" w14:textId="6EF0AC70" w:rsidR="00FA1F02" w:rsidRPr="00FA1F02" w:rsidRDefault="00FA1F02" w:rsidP="00FA1F02">
      <w:pPr>
        <w:spacing w:line="360" w:lineRule="auto"/>
        <w:rPr>
          <w:rFonts w:ascii="Helvetica" w:eastAsia="MS Mincho" w:hAnsi="Helvetica"/>
        </w:rPr>
      </w:pPr>
      <w:r w:rsidRPr="00FA1F02">
        <w:rPr>
          <w:rFonts w:ascii="Helvetica" w:eastAsia="MS Mincho" w:hAnsi="Helvetica"/>
        </w:rPr>
        <w:t xml:space="preserve">We next asked whether predictions could be improved by simultaneously considering </w:t>
      </w:r>
      <w:ins w:id="115" w:author="Hockenberry, Adam J" w:date="2018-10-12T12:32:00Z">
        <w:r w:rsidR="000B4400">
          <w:rPr>
            <w:rFonts w:ascii="Helvetica" w:eastAsia="MS Mincho" w:hAnsi="Helvetica"/>
          </w:rPr>
          <w:t xml:space="preserve">both </w:t>
        </w:r>
      </w:ins>
      <w:r w:rsidRPr="00FA1F02">
        <w:rPr>
          <w:rFonts w:ascii="Helvetica" w:eastAsia="MS Mincho" w:hAnsi="Helvetica"/>
        </w:rPr>
        <w:t>mRNA and protein abundances. To address this question, we limited our analysis to the subset of 102 samples for which both mRNA and protein abundances were available</w:t>
      </w:r>
      <w:del w:id="116" w:author="Hockenberry, Adam J" w:date="2018-10-12T12:32:00Z">
        <w:r w:rsidRPr="00FA1F02">
          <w:rPr>
            <w:rFonts w:ascii="Helvetica" w:eastAsia="MS Mincho" w:hAnsi="Helvetica"/>
          </w:rPr>
          <w:delText>,</w:delText>
        </w:r>
      </w:del>
      <w:r w:rsidRPr="00FA1F02">
        <w:rPr>
          <w:rFonts w:ascii="Helvetica" w:eastAsia="MS Mincho" w:hAnsi="Helvetica"/>
        </w:rPr>
        <w:t xml:space="preserve"> and ran our analysis pipeline for mRNA abundances only, protein abundances only, and for the combined dataset containing both mRNA and protein abundances. For all four machine-learning algorithms, protein abundances yielded significantly better predicti</w:t>
      </w:r>
      <w:r w:rsidR="006D79CC">
        <w:rPr>
          <w:rFonts w:ascii="Helvetica" w:eastAsia="MS Mincho" w:hAnsi="Helvetica"/>
        </w:rPr>
        <w:t>ons than mRNA abundances (Fig</w:t>
      </w:r>
      <w:r w:rsidRPr="00FA1F02">
        <w:rPr>
          <w:rFonts w:ascii="Helvetica" w:eastAsia="MS Mincho" w:hAnsi="Helvetica"/>
        </w:rPr>
        <w:t xml:space="preserve"> 5, Table 2</w:t>
      </w:r>
      <w:r w:rsidR="006D79CC">
        <w:rPr>
          <w:rFonts w:ascii="Helvetica" w:eastAsia="MS Mincho" w:hAnsi="Helvetica"/>
        </w:rPr>
        <w:t>). This is in contrast to Fig</w:t>
      </w:r>
      <w:r w:rsidRPr="00FA1F02">
        <w:rPr>
          <w:rFonts w:ascii="Helvetica" w:eastAsia="MS Mincho" w:hAnsi="Helvetica"/>
        </w:rPr>
        <w:t xml:space="preserve"> 3, where we saw increased accuracy using mRNA abundance data. However, as previously noted</w:t>
      </w:r>
      <w:r w:rsidR="00E3776A">
        <w:rPr>
          <w:rFonts w:ascii="Helvetica" w:eastAsia="MS Mincho" w:hAnsi="Helvetica"/>
        </w:rPr>
        <w:t xml:space="preserve">, our dataset contains </w:t>
      </w:r>
      <w:del w:id="117" w:author="Hockenberry, Adam J" w:date="2018-10-12T12:32:00Z">
        <w:r w:rsidRPr="00FA1F02">
          <w:rPr>
            <w:rFonts w:ascii="Helvetica" w:eastAsia="MS Mincho" w:hAnsi="Helvetica"/>
          </w:rPr>
          <w:delText>a larger number</w:delText>
        </w:r>
      </w:del>
      <w:ins w:id="118" w:author="Hockenberry, Adam J" w:date="2018-10-12T12:32:00Z">
        <w:r w:rsidR="00E3776A">
          <w:rPr>
            <w:rFonts w:ascii="Helvetica" w:eastAsia="MS Mincho" w:hAnsi="Helvetica"/>
          </w:rPr>
          <w:t>more</w:t>
        </w:r>
      </w:ins>
      <w:r w:rsidR="00E3776A">
        <w:rPr>
          <w:rFonts w:ascii="Helvetica" w:eastAsia="MS Mincho" w:hAnsi="Helvetica"/>
        </w:rPr>
        <w:t xml:space="preserve"> </w:t>
      </w:r>
      <w:r w:rsidRPr="00FA1F02">
        <w:rPr>
          <w:rFonts w:ascii="Helvetica" w:eastAsia="MS Mincho" w:hAnsi="Helvetica"/>
        </w:rPr>
        <w:t>mRNA abundance samples, which results in a larger amount of training data</w:t>
      </w:r>
      <w:del w:id="119" w:author="Hockenberry, Adam J" w:date="2018-10-12T12:32:00Z">
        <w:r w:rsidRPr="00FA1F02">
          <w:rPr>
            <w:rFonts w:ascii="Helvetica" w:eastAsia="MS Mincho" w:hAnsi="Helvetica"/>
          </w:rPr>
          <w:delText>.</w:delText>
        </w:r>
      </w:del>
      <w:ins w:id="120" w:author="Hockenberry, Adam J" w:date="2018-10-12T12:32:00Z">
        <w:r w:rsidR="000B4400">
          <w:rPr>
            <w:rFonts w:ascii="Helvetica" w:eastAsia="MS Mincho" w:hAnsi="Helvetica"/>
          </w:rPr>
          <w:t xml:space="preserve"> for the results presented in Fig 3</w:t>
        </w:r>
        <w:r w:rsidRPr="00FA1F02">
          <w:rPr>
            <w:rFonts w:ascii="Helvetica" w:eastAsia="MS Mincho" w:hAnsi="Helvetica"/>
          </w:rPr>
          <w:t>.</w:t>
        </w:r>
      </w:ins>
      <w:r w:rsidRPr="00FA1F02">
        <w:rPr>
          <w:rFonts w:ascii="Helvetica" w:eastAsia="MS Mincho" w:hAnsi="Helvetica"/>
        </w:rPr>
        <w:t xml:space="preserve"> When compared on the same exact </w:t>
      </w:r>
      <w:r w:rsidR="006D79CC">
        <w:rPr>
          <w:rFonts w:ascii="Helvetica" w:eastAsia="MS Mincho" w:hAnsi="Helvetica"/>
        </w:rPr>
        <w:t>conditions—as depicted in Fig</w:t>
      </w:r>
      <w:r w:rsidRPr="00FA1F02">
        <w:rPr>
          <w:rFonts w:ascii="Helvetica" w:eastAsia="MS Mincho" w:hAnsi="Helvetica"/>
        </w:rPr>
        <w:t xml:space="preserve"> 5—protein abundance data appears</w:t>
      </w:r>
      <w:del w:id="121" w:author="Hockenberry, Adam J" w:date="2018-10-12T12:32:00Z">
        <w:r w:rsidRPr="00FA1F02">
          <w:rPr>
            <w:rFonts w:ascii="Helvetica" w:eastAsia="MS Mincho" w:hAnsi="Helvetica"/>
          </w:rPr>
          <w:delText xml:space="preserve"> to be</w:delText>
        </w:r>
      </w:del>
      <w:r w:rsidRPr="00FA1F02">
        <w:rPr>
          <w:rFonts w:ascii="Helvetica" w:eastAsia="MS Mincho" w:hAnsi="Helvetica"/>
        </w:rPr>
        <w:t xml:space="preserve"> more valuable for discriminating between different growth conditions. Notably, the combined dataset consisting of both mRNA and protein abundance measurements yielded the best overall predictive accuracy, irrespective of machine</w:t>
      </w:r>
      <w:r w:rsidR="006D79CC">
        <w:rPr>
          <w:rFonts w:ascii="Helvetica" w:eastAsia="MS Mincho" w:hAnsi="Helvetica"/>
        </w:rPr>
        <w:t>-learning algorithm used (Fig</w:t>
      </w:r>
      <w:r w:rsidRPr="00FA1F02">
        <w:rPr>
          <w:rFonts w:ascii="Helvetica" w:eastAsia="MS Mincho" w:hAnsi="Helvetica"/>
        </w:rPr>
        <w:t xml:space="preserve"> 5, Table 2).</w:t>
      </w:r>
    </w:p>
    <w:p w14:paraId="175DE0CD" w14:textId="77777777" w:rsidR="00501632" w:rsidRPr="00477CC4" w:rsidRDefault="00501632" w:rsidP="00501632">
      <w:pPr>
        <w:spacing w:line="360" w:lineRule="auto"/>
        <w:rPr>
          <w:rFonts w:ascii="Helvetica" w:hAnsi="Helvetica"/>
        </w:rPr>
      </w:pPr>
    </w:p>
    <w:p w14:paraId="0785CFB3" w14:textId="79D28821" w:rsidR="00501632" w:rsidRPr="00477CC4" w:rsidRDefault="00501632" w:rsidP="00501632">
      <w:pPr>
        <w:spacing w:line="360" w:lineRule="auto"/>
        <w:rPr>
          <w:rFonts w:ascii="Helvetica" w:hAnsi="Helvetica"/>
        </w:rPr>
      </w:pPr>
      <w:r w:rsidRPr="00477CC4">
        <w:rPr>
          <w:rFonts w:ascii="Helvetica" w:hAnsi="Helvetica"/>
        </w:rPr>
        <w:lastRenderedPageBreak/>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00234058">
        <w:rPr>
          <w:rFonts w:ascii="Helvetica" w:hAnsi="Helvetica"/>
        </w:rPr>
        <w:t>S5 and S6 Figs</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del w:id="122" w:author="Hockenberry, Adam J" w:date="2018-10-12T12:32:00Z">
        <w:r w:rsidRPr="00477CC4">
          <w:rPr>
            <w:rFonts w:ascii="Helvetica" w:hAnsi="Helvetica"/>
            <w:vertAlign w:val="superscript"/>
          </w:rPr>
          <w:delText>+</w:delText>
        </w:r>
        <w:r w:rsidRPr="00477CC4">
          <w:rPr>
            <w:rFonts w:ascii="Helvetica" w:hAnsi="Helvetica"/>
          </w:rPr>
          <w:delText>,</w:delText>
        </w:r>
      </w:del>
      <w:ins w:id="123" w:author="Hockenberry, Adam J" w:date="2018-10-12T12:32:00Z">
        <w:r w:rsidRPr="00477CC4">
          <w:rPr>
            <w:rFonts w:ascii="Helvetica" w:hAnsi="Helvetica"/>
            <w:vertAlign w:val="superscript"/>
          </w:rPr>
          <w:t>+</w:t>
        </w:r>
        <w:r w:rsidR="009F6442">
          <w:rPr>
            <w:rFonts w:ascii="Helvetica" w:hAnsi="Helvetica"/>
          </w:rPr>
          <w:t>;</w:t>
        </w:r>
      </w:ins>
      <w:r w:rsidRPr="00477CC4">
        <w:rPr>
          <w:rFonts w:ascii="Helvetica" w:hAnsi="Helvetica"/>
        </w:rPr>
        <w:t xml:space="preserve">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000B4400">
        <w:rPr>
          <w:rFonts w:ascii="Helvetica" w:hAnsi="Helvetica"/>
        </w:rPr>
        <w:t>;</w:t>
      </w:r>
      <w:r w:rsidRPr="00477CC4">
        <w:rPr>
          <w:rFonts w:ascii="Helvetica" w:hAnsi="Helvetica"/>
        </w:rPr>
        <w:t xml:space="preserve"> these particular</w:t>
      </w:r>
      <w:ins w:id="124" w:author="Hockenberry, Adam J" w:date="2018-10-12T12:32:00Z">
        <w:r w:rsidRPr="00477CC4">
          <w:rPr>
            <w:rFonts w:ascii="Helvetica" w:hAnsi="Helvetica"/>
          </w:rPr>
          <w:t xml:space="preserve"> </w:t>
        </w:r>
        <w:r w:rsidR="000B4400">
          <w:rPr>
            <w:rFonts w:ascii="Helvetica" w:hAnsi="Helvetica"/>
          </w:rPr>
          <w:t>erroneous</w:t>
        </w:r>
      </w:ins>
      <w:r w:rsidR="000B4400">
        <w:rPr>
          <w:rFonts w:ascii="Helvetica" w:hAnsi="Helvetica"/>
        </w:rPr>
        <w:t xml:space="preserve"> </w:t>
      </w:r>
      <w:r w:rsidRPr="00477CC4">
        <w:rPr>
          <w:rFonts w:ascii="Helvetica" w:hAnsi="Helvetica"/>
        </w:rPr>
        <w:t>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000B4400">
        <w:rPr>
          <w:rFonts w:ascii="Helvetica" w:hAnsi="Helvetica"/>
        </w:rPr>
        <w:t>,</w:t>
      </w:r>
      <w:r w:rsidRPr="00477CC4">
        <w:rPr>
          <w:rFonts w:ascii="Helvetica" w:hAnsi="Helvetica"/>
        </w:rPr>
        <w:t xml:space="preserve"> and these predictions were virtually absent when using mRNA abundance data. For predictions made from the combined dataset, erroneous predictions unique to either mRNA or protein abundances were </w:t>
      </w:r>
      <w:del w:id="125" w:author="Hockenberry, Adam J" w:date="2018-10-12T12:32:00Z">
        <w:r w:rsidRPr="00477CC4">
          <w:rPr>
            <w:rFonts w:ascii="Helvetica" w:hAnsi="Helvetica"/>
          </w:rPr>
          <w:delText xml:space="preserve">generally </w:delText>
        </w:r>
      </w:del>
      <w:r w:rsidRPr="00477CC4">
        <w:rPr>
          <w:rFonts w:ascii="Helvetica" w:hAnsi="Helvetica"/>
        </w:rPr>
        <w:t xml:space="preserve">suppressed, and only those predictions that arose for </w:t>
      </w:r>
      <w:r w:rsidRPr="00E3776A">
        <w:rPr>
          <w:rFonts w:ascii="Helvetica" w:hAnsi="Helvetica"/>
          <w:i/>
          <w:rPrChange w:id="126" w:author="Hockenberry, Adam J" w:date="2018-10-12T12:32:00Z">
            <w:rPr>
              <w:rFonts w:ascii="Helvetica" w:hAnsi="Helvetica"/>
            </w:rPr>
          </w:rPrChange>
        </w:rPr>
        <w:t>both</w:t>
      </w:r>
      <w:r w:rsidRPr="00477CC4">
        <w:rPr>
          <w:rFonts w:ascii="Helvetica" w:hAnsi="Helvetica"/>
        </w:rPr>
        <w:t xml:space="preserve"> m</w:t>
      </w:r>
      <w:r w:rsidR="00A767EB">
        <w:rPr>
          <w:rFonts w:ascii="Helvetica" w:hAnsi="Helvetica"/>
        </w:rPr>
        <w:t>RNA and protein abundances individually</w:t>
      </w:r>
      <w:r w:rsidRPr="00477CC4">
        <w:rPr>
          <w:rFonts w:ascii="Helvetica" w:hAnsi="Helvetica"/>
        </w:rPr>
        <w:t xml:space="preserve"> remained present in the combined dataset (</w:t>
      </w:r>
      <w:r w:rsidR="00234058">
        <w:rPr>
          <w:rFonts w:ascii="Helvetica" w:hAnsi="Helvetica"/>
        </w:rPr>
        <w:t>S7 Fig</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rPr>
      </w:pPr>
    </w:p>
    <w:p w14:paraId="7881C432" w14:textId="77777777" w:rsidR="00501632" w:rsidRPr="00AE7326" w:rsidRDefault="00501632" w:rsidP="00501632">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Prediction accuracy differs between environmental features</w:t>
      </w:r>
    </w:p>
    <w:p w14:paraId="781239FC" w14:textId="47DA268B" w:rsidR="00E43865" w:rsidRDefault="00E43865" w:rsidP="00E43865">
      <w:pPr>
        <w:spacing w:line="360" w:lineRule="auto"/>
        <w:rPr>
          <w:rFonts w:ascii="Helvetica" w:eastAsia="MS Mincho" w:hAnsi="Helvetica"/>
        </w:rPr>
      </w:pPr>
      <w:r>
        <w:rPr>
          <w:rFonts w:ascii="Helvetica" w:eastAsia="MS Mincho" w:hAnsi="Helvetica"/>
        </w:rPr>
        <w:t>W</w:t>
      </w:r>
      <w:r w:rsidR="00A767EB">
        <w:rPr>
          <w:rFonts w:ascii="Helvetica" w:eastAsia="MS Mincho" w:hAnsi="Helvetica"/>
        </w:rPr>
        <w:t>e</w:t>
      </w:r>
      <w:r w:rsidR="00501632" w:rsidRPr="00501632">
        <w:rPr>
          <w:rFonts w:ascii="Helvetica" w:eastAsia="MS Mincho" w:hAnsi="Helvetica"/>
        </w:rPr>
        <w:t xml:space="preserve"> </w:t>
      </w:r>
      <w:del w:id="127" w:author="Hockenberry, Adam J" w:date="2018-10-12T12:32:00Z">
        <w:r>
          <w:rPr>
            <w:rFonts w:ascii="Helvetica" w:eastAsia="MS Mincho" w:hAnsi="Helvetica"/>
          </w:rPr>
          <w:delText>also</w:delText>
        </w:r>
      </w:del>
      <w:ins w:id="128" w:author="Hockenberry, Adam J" w:date="2018-10-12T12:32:00Z">
        <w:r w:rsidR="00E3776A">
          <w:rPr>
            <w:rFonts w:ascii="Helvetica" w:eastAsia="MS Mincho" w:hAnsi="Helvetica"/>
          </w:rPr>
          <w:t>next</w:t>
        </w:r>
      </w:ins>
      <w:r w:rsidR="00501632" w:rsidRPr="00501632">
        <w:rPr>
          <w:rFonts w:ascii="Helvetica" w:eastAsia="MS Mincho" w:hAnsi="Helvetica"/>
        </w:rPr>
        <w:t xml:space="preserve"> assess</w:t>
      </w:r>
      <w:r>
        <w:rPr>
          <w:rFonts w:ascii="Helvetica" w:eastAsia="MS Mincho" w:hAnsi="Helvetica"/>
        </w:rPr>
        <w:t>ed</w:t>
      </w:r>
      <w:r w:rsidR="00501632" w:rsidRPr="00501632">
        <w:rPr>
          <w:rFonts w:ascii="Helvetica" w:eastAsia="MS Mincho" w:hAnsi="Helvetica"/>
        </w:rPr>
        <w:t xml:space="preserve"> the sources of inaccuracy in our models. As previously noted, the majority of incorrect predictions differed by only a single factor</w:t>
      </w:r>
      <w:del w:id="129" w:author="Hockenberry, Adam J" w:date="2018-10-12T12:32:00Z">
        <w:r w:rsidR="00501632" w:rsidRPr="00501632">
          <w:rPr>
            <w:rFonts w:ascii="Helvetica" w:eastAsia="MS Mincho" w:hAnsi="Helvetica"/>
          </w:rPr>
          <w:delText>.</w:delText>
        </w:r>
      </w:del>
      <w:ins w:id="130" w:author="Hockenberry, Adam J" w:date="2018-10-12T12:32:00Z">
        <w:r w:rsidR="00E3776A">
          <w:rPr>
            <w:rFonts w:ascii="Helvetica" w:eastAsia="MS Mincho" w:hAnsi="Helvetica"/>
          </w:rPr>
          <w:t xml:space="preserve"> (S4 Fig)</w:t>
        </w:r>
        <w:r w:rsidR="00501632" w:rsidRPr="00501632">
          <w:rPr>
            <w:rFonts w:ascii="Helvetica" w:eastAsia="MS Mincho" w:hAnsi="Helvetica"/>
          </w:rPr>
          <w:t>.</w:t>
        </w:r>
      </w:ins>
      <w:r w:rsidR="00501632" w:rsidRPr="00501632">
        <w:rPr>
          <w:rFonts w:ascii="Helvetica" w:eastAsia="MS Mincho" w:hAnsi="Helvetica"/>
        </w:rPr>
        <w:t xml:space="preserve"> The environmental features that accounted for most of these single incorrect predictions were Mg</w:t>
      </w:r>
      <w:r w:rsidR="00501632" w:rsidRPr="00501632">
        <w:rPr>
          <w:rFonts w:ascii="Helvetica" w:eastAsia="MS Mincho" w:hAnsi="Helvetica"/>
          <w:vertAlign w:val="superscript"/>
        </w:rPr>
        <w:t>2+</w:t>
      </w:r>
      <w:r w:rsidR="00501632" w:rsidRPr="00501632">
        <w:rPr>
          <w:rFonts w:ascii="Helvetica" w:eastAsia="MS Mincho" w:hAnsi="Helvetica"/>
        </w:rPr>
        <w:t xml:space="preserve"> concentration for the prot</w:t>
      </w:r>
      <w:r w:rsidR="000B4400">
        <w:rPr>
          <w:rFonts w:ascii="Helvetica" w:eastAsia="MS Mincho" w:hAnsi="Helvetica"/>
        </w:rPr>
        <w:t xml:space="preserve">ein-only data and carbon </w:t>
      </w:r>
      <w:del w:id="131" w:author="Hockenberry, Adam J" w:date="2018-10-12T12:32:00Z">
        <w:r w:rsidR="00501632" w:rsidRPr="00501632">
          <w:rPr>
            <w:rFonts w:ascii="Helvetica" w:eastAsia="MS Mincho" w:hAnsi="Helvetica"/>
          </w:rPr>
          <w:delText>sources</w:delText>
        </w:r>
      </w:del>
      <w:ins w:id="132" w:author="Hockenberry, Adam J" w:date="2018-10-12T12:32:00Z">
        <w:r w:rsidR="000B4400">
          <w:rPr>
            <w:rFonts w:ascii="Helvetica" w:eastAsia="MS Mincho" w:hAnsi="Helvetica"/>
          </w:rPr>
          <w:t>source</w:t>
        </w:r>
      </w:ins>
      <w:r w:rsidR="00501632" w:rsidRPr="00501632">
        <w:rPr>
          <w:rFonts w:ascii="Helvetica" w:eastAsia="MS Mincho" w:hAnsi="Helvetica"/>
        </w:rPr>
        <w:t xml:space="preserve"> for mRNA-only data.</w:t>
      </w:r>
      <w:r>
        <w:rPr>
          <w:rFonts w:ascii="Helvetica" w:eastAsia="MS Mincho" w:hAnsi="Helvetica"/>
        </w:rPr>
        <w:t xml:space="preserve"> </w:t>
      </w:r>
      <w:del w:id="133" w:author="Hockenberry, Adam J" w:date="2018-10-12T12:32:00Z">
        <w:r>
          <w:rPr>
            <w:rFonts w:ascii="Helvetica" w:eastAsia="MS Mincho" w:hAnsi="Helvetica"/>
          </w:rPr>
          <w:delText>Moreover,</w:delText>
        </w:r>
      </w:del>
      <w:ins w:id="134" w:author="Hockenberry, Adam J" w:date="2018-10-12T12:32:00Z">
        <w:r w:rsidR="00E3776A">
          <w:rPr>
            <w:rFonts w:ascii="Helvetica" w:eastAsia="MS Mincho" w:hAnsi="Helvetica"/>
          </w:rPr>
          <w:t>Despite the importance of</w:t>
        </w:r>
      </w:ins>
      <w:r w:rsidR="00E3776A">
        <w:rPr>
          <w:rFonts w:ascii="Helvetica" w:eastAsia="MS Mincho" w:hAnsi="Helvetica"/>
        </w:rPr>
        <w:t xml:space="preserve"> growth phase </w:t>
      </w:r>
      <w:ins w:id="135" w:author="Hockenberry, Adam J" w:date="2018-10-12T12:32:00Z">
        <w:r w:rsidR="00E3776A">
          <w:rPr>
            <w:rFonts w:ascii="Helvetica" w:eastAsia="MS Mincho" w:hAnsi="Helvetica"/>
          </w:rPr>
          <w:t xml:space="preserve">to macromolecular abundances, we reasoned that </w:t>
        </w:r>
        <w:r>
          <w:rPr>
            <w:rFonts w:ascii="Helvetica" w:eastAsia="MS Mincho" w:hAnsi="Helvetica"/>
          </w:rPr>
          <w:t>g</w:t>
        </w:r>
        <w:r w:rsidR="00501632" w:rsidRPr="00501632">
          <w:rPr>
            <w:rFonts w:ascii="Helvetica" w:eastAsia="MS Mincho" w:hAnsi="Helvetica"/>
          </w:rPr>
          <w:t xml:space="preserve">rowth </w:t>
        </w:r>
      </w:ins>
      <w:r w:rsidR="00501632" w:rsidRPr="00501632">
        <w:rPr>
          <w:rFonts w:ascii="Helvetica" w:eastAsia="MS Mincho" w:hAnsi="Helvetica"/>
        </w:rPr>
        <w:t>(e.g. exponential, stationary, late-stationary) is not</w:t>
      </w:r>
      <w:del w:id="136" w:author="Hockenberry, Adam J" w:date="2018-10-12T12:32:00Z">
        <w:r w:rsidR="00501632" w:rsidRPr="00501632">
          <w:rPr>
            <w:rFonts w:ascii="Helvetica" w:eastAsia="MS Mincho" w:hAnsi="Helvetica"/>
          </w:rPr>
          <w:delText xml:space="preserve"> strictly</w:delText>
        </w:r>
      </w:del>
      <w:r w:rsidR="00501632" w:rsidRPr="00501632">
        <w:rPr>
          <w:rFonts w:ascii="Helvetica" w:eastAsia="MS Mincho" w:hAnsi="Helvetica"/>
        </w:rPr>
        <w:t xml:space="preserve"> an environmental variable and using this as a feature may partially skew our results if the goal is to predict </w:t>
      </w:r>
      <w:proofErr w:type="gramStart"/>
      <w:r w:rsidR="00501632" w:rsidRPr="00501632">
        <w:rPr>
          <w:rFonts w:ascii="Helvetica" w:eastAsia="MS Mincho" w:hAnsi="Helvetica"/>
          <w:i/>
        </w:rPr>
        <w:t>strictly</w:t>
      </w:r>
      <w:r w:rsidR="00501632" w:rsidRPr="00501632">
        <w:rPr>
          <w:rFonts w:ascii="Helvetica" w:eastAsia="MS Mincho" w:hAnsi="Helvetica"/>
        </w:rPr>
        <w:t xml:space="preserve"> </w:t>
      </w:r>
      <w:r w:rsidR="00501632" w:rsidRPr="00501632">
        <w:rPr>
          <w:rFonts w:ascii="Helvetica" w:eastAsia="MS Mincho" w:hAnsi="Helvetica"/>
          <w:i/>
        </w:rPr>
        <w:t>external</w:t>
      </w:r>
      <w:proofErr w:type="gramEnd"/>
      <w:r>
        <w:rPr>
          <w:rFonts w:ascii="Helvetica" w:eastAsia="MS Mincho" w:hAnsi="Helvetica"/>
        </w:rPr>
        <w:t xml:space="preserve"> conditions.</w:t>
      </w:r>
    </w:p>
    <w:p w14:paraId="4410509B" w14:textId="77777777" w:rsidR="00E43865" w:rsidRDefault="00E43865" w:rsidP="00E43865">
      <w:pPr>
        <w:spacing w:line="360" w:lineRule="auto"/>
        <w:rPr>
          <w:rFonts w:ascii="Helvetica" w:eastAsia="MS Mincho" w:hAnsi="Helvetica"/>
        </w:rPr>
      </w:pPr>
    </w:p>
    <w:p w14:paraId="43F130BB" w14:textId="47B3AA19" w:rsidR="001F0F40" w:rsidRDefault="00501632" w:rsidP="00E43865">
      <w:pPr>
        <w:spacing w:line="360" w:lineRule="auto"/>
        <w:rPr>
          <w:rFonts w:ascii="Helvetica" w:eastAsia="MS Mincho" w:hAnsi="Helvetica"/>
        </w:rPr>
      </w:pPr>
      <w:r w:rsidRPr="00501632">
        <w:rPr>
          <w:rFonts w:ascii="Helvetica" w:eastAsia="MS Mincho" w:hAnsi="Helvetica"/>
        </w:rPr>
        <w:t xml:space="preserve">We thus trained and tested separate models using </w:t>
      </w:r>
      <w:r w:rsidRPr="00EB3CEC">
        <w:rPr>
          <w:rFonts w:ascii="Helvetica" w:eastAsia="MS Mincho" w:hAnsi="Helvetica"/>
        </w:rPr>
        <w:t>only</w:t>
      </w:r>
      <w:r w:rsidRPr="00501632">
        <w:rPr>
          <w:rFonts w:ascii="Helvetica" w:eastAsia="MS Mincho" w:hAnsi="Helvetica"/>
        </w:rPr>
        <w:t xml:space="preserve"> exponential or </w:t>
      </w:r>
      <w:r w:rsidRPr="00EB3CEC">
        <w:rPr>
          <w:rFonts w:ascii="Helvetica" w:eastAsia="MS Mincho" w:hAnsi="Helvetica"/>
        </w:rPr>
        <w:t>only</w:t>
      </w:r>
      <w:r w:rsidRPr="00501632">
        <w:rPr>
          <w:rFonts w:ascii="Helvetica" w:eastAsia="MS Mincho" w:hAnsi="Helvetica"/>
        </w:rPr>
        <w:t xml:space="preserve"> stationary phase datasets and asked to what extent these models could predict the remaining 3 environmental features (carbon source, [Mg</w:t>
      </w:r>
      <w:r w:rsidRPr="00501632">
        <w:rPr>
          <w:rFonts w:ascii="Helvetica" w:eastAsia="MS Mincho" w:hAnsi="Helvetica"/>
          <w:vertAlign w:val="superscript"/>
        </w:rPr>
        <w:t>2+</w:t>
      </w:r>
      <w:r w:rsidRPr="00501632">
        <w:rPr>
          <w:rFonts w:ascii="Helvetica" w:eastAsia="MS Mincho" w:hAnsi="Helvetica"/>
        </w:rPr>
        <w:t>], and [Na</w:t>
      </w:r>
      <w:r w:rsidRPr="00501632">
        <w:rPr>
          <w:rFonts w:ascii="Helvetica" w:eastAsia="MS Mincho" w:hAnsi="Helvetica"/>
          <w:vertAlign w:val="superscript"/>
        </w:rPr>
        <w:t>+</w:t>
      </w:r>
      <w:r w:rsidRPr="00501632">
        <w:rPr>
          <w:rFonts w:ascii="Helvetica" w:eastAsia="MS Mincho" w:hAnsi="Helvetica"/>
        </w:rPr>
        <w:t>]). We found that prediction accuracy was consistentl</w:t>
      </w:r>
      <w:r w:rsidR="008B045E">
        <w:rPr>
          <w:rFonts w:ascii="Helvetica" w:eastAsia="MS Mincho" w:hAnsi="Helvetica"/>
        </w:rPr>
        <w:t>y better for models trained on exponential-</w:t>
      </w:r>
      <w:r w:rsidRPr="00501632">
        <w:rPr>
          <w:rFonts w:ascii="Helvetica" w:eastAsia="MS Mincho" w:hAnsi="Helvetica"/>
        </w:rPr>
        <w:t xml:space="preserve">phase samples </w:t>
      </w:r>
      <w:r w:rsidRPr="00501632">
        <w:rPr>
          <w:rFonts w:ascii="Helvetica" w:eastAsia="MS Mincho" w:hAnsi="Helvetica"/>
        </w:rPr>
        <w:lastRenderedPageBreak/>
        <w:t xml:space="preserve">compared </w:t>
      </w:r>
      <w:r w:rsidR="008B045E">
        <w:rPr>
          <w:rFonts w:ascii="Helvetica" w:eastAsia="MS Mincho" w:hAnsi="Helvetica"/>
        </w:rPr>
        <w:t>to models trained on stationary-</w:t>
      </w:r>
      <w:r w:rsidRPr="00501632">
        <w:rPr>
          <w:rFonts w:ascii="Helvetica" w:eastAsia="MS Mincho" w:hAnsi="Helvetica"/>
        </w:rPr>
        <w:t xml:space="preserve">phase samples, irrespective of the machine-learning algorithm </w:t>
      </w:r>
      <w:r w:rsidR="008B045E">
        <w:rPr>
          <w:rFonts w:ascii="Helvetica" w:eastAsia="MS Mincho" w:hAnsi="Helvetica"/>
        </w:rPr>
        <w:t xml:space="preserve">used </w:t>
      </w:r>
      <w:r w:rsidRPr="00501632">
        <w:rPr>
          <w:rFonts w:ascii="Helvetica" w:eastAsia="MS Mincho" w:hAnsi="Helvetica"/>
        </w:rPr>
        <w:t>or the data source (mRNA, protein abundan</w:t>
      </w:r>
      <w:r w:rsidR="006D79CC">
        <w:rPr>
          <w:rFonts w:ascii="Helvetica" w:eastAsia="MS Mincho" w:hAnsi="Helvetica"/>
        </w:rPr>
        <w:t>ces, or both) (Fig</w:t>
      </w:r>
      <w:r w:rsidRPr="00501632">
        <w:rPr>
          <w:rFonts w:ascii="Helvetica" w:eastAsia="MS Mincho" w:hAnsi="Helvetica"/>
        </w:rPr>
        <w:t xml:space="preserve"> 6). This observation implies that </w:t>
      </w:r>
      <w:r w:rsidRPr="00501632">
        <w:rPr>
          <w:rFonts w:ascii="Helvetica" w:eastAsia="MS Mincho" w:hAnsi="Helvetica"/>
          <w:i/>
        </w:rPr>
        <w:t>E. coli</w:t>
      </w:r>
      <w:r w:rsidRPr="00501632">
        <w:rPr>
          <w:rFonts w:ascii="Helvetica" w:eastAsia="MS Mincho" w:hAnsi="Helvetica"/>
        </w:rPr>
        <w:t xml:space="preserve"> gene expression patterns during stationary phase are less indicative of the external environment compared to cells experiencing exponential growth.  </w:t>
      </w:r>
      <w:del w:id="137" w:author="Hockenberry, Adam J" w:date="2018-10-12T12:32:00Z">
        <w:r w:rsidRPr="00501632">
          <w:rPr>
            <w:rFonts w:ascii="Helvetica" w:eastAsia="MS Mincho" w:hAnsi="Helvetica"/>
          </w:rPr>
          <w:delText>A notable caveat is that we have fewer stationary phase samples and this decrease in accuracy may partially be due to the size of the training dataset.  Even despite</w:delText>
        </w:r>
      </w:del>
      <w:ins w:id="138" w:author="Hockenberry, Adam J" w:date="2018-10-12T12:32:00Z">
        <w:r w:rsidR="005B7B4E">
          <w:rPr>
            <w:rFonts w:ascii="Helvetica" w:eastAsia="MS Mincho" w:hAnsi="Helvetica"/>
          </w:rPr>
          <w:t>D</w:t>
        </w:r>
        <w:r w:rsidRPr="00501632">
          <w:rPr>
            <w:rFonts w:ascii="Helvetica" w:eastAsia="MS Mincho" w:hAnsi="Helvetica"/>
          </w:rPr>
          <w:t>espite</w:t>
        </w:r>
      </w:ins>
      <w:r w:rsidRPr="00501632">
        <w:rPr>
          <w:rFonts w:ascii="Helvetica" w:eastAsia="MS Mincho" w:hAnsi="Helvetica"/>
        </w:rPr>
        <w:t xml:space="preserve"> the lower accuracies, however, predictive accuracy from models trained solely on stationary phase cells was still much higher than random expectation, </w:t>
      </w:r>
      <w:del w:id="139" w:author="Hockenberry, Adam J" w:date="2018-10-12T12:32:00Z">
        <w:r w:rsidRPr="00501632">
          <w:rPr>
            <w:rFonts w:ascii="Helvetica" w:eastAsia="MS Mincho" w:hAnsi="Helvetica"/>
          </w:rPr>
          <w:delText>illustrating</w:delText>
        </w:r>
      </w:del>
      <w:ins w:id="140" w:author="Hockenberry, Adam J" w:date="2018-10-12T12:32:00Z">
        <w:r w:rsidR="00F4446E">
          <w:rPr>
            <w:rFonts w:ascii="Helvetica" w:eastAsia="MS Mincho" w:hAnsi="Helvetica"/>
          </w:rPr>
          <w:t>highlighting the fact</w:t>
        </w:r>
      </w:ins>
      <w:r w:rsidRPr="00501632">
        <w:rPr>
          <w:rFonts w:ascii="Helvetica" w:eastAsia="MS Mincho" w:hAnsi="Helvetica"/>
        </w:rPr>
        <w:t xml:space="preserve">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5E4EC1AD"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t>
      </w:r>
      <w:del w:id="141" w:author="Hockenberry, Adam J" w:date="2018-10-12T12:32:00Z">
        <w:r w:rsidR="001F0F40">
          <w:rPr>
            <w:rFonts w:ascii="Helvetica" w:hAnsi="Helvetica"/>
          </w:rPr>
          <w:delText>When</w:delText>
        </w:r>
        <w:r w:rsidR="001F0F40" w:rsidRPr="00477CC4">
          <w:rPr>
            <w:rFonts w:ascii="Helvetica" w:hAnsi="Helvetica"/>
          </w:rPr>
          <w:delText xml:space="preserve"> making</w:delText>
        </w:r>
      </w:del>
      <w:ins w:id="142" w:author="Hockenberry, Adam J" w:date="2018-10-12T12:32:00Z">
        <w:r w:rsidR="007340FE">
          <w:rPr>
            <w:rFonts w:ascii="Helvetica" w:hAnsi="Helvetica"/>
          </w:rPr>
          <w:t xml:space="preserve">This is an easier task when compared to predicting all 4 dimensions simultaneously, and this ease is reflected in the </w:t>
        </w:r>
        <w:proofErr w:type="gramStart"/>
        <w:r w:rsidR="007340FE">
          <w:rPr>
            <w:rFonts w:ascii="Helvetica" w:hAnsi="Helvetica"/>
          </w:rPr>
          <w:t>relatively accurate</w:t>
        </w:r>
        <w:proofErr w:type="gramEnd"/>
        <w:r w:rsidR="007340FE">
          <w:rPr>
            <w:rFonts w:ascii="Helvetica" w:hAnsi="Helvetica"/>
          </w:rPr>
          <w:t xml:space="preserve"> confusion matrices that we observed (S8 Fig). </w:t>
        </w:r>
        <w:r w:rsidR="00220A99">
          <w:rPr>
            <w:rFonts w:ascii="Helvetica" w:hAnsi="Helvetica"/>
          </w:rPr>
          <w:t>For</w:t>
        </w:r>
      </w:ins>
      <w:r w:rsidR="001F0F40" w:rsidRPr="00477CC4">
        <w:rPr>
          <w:rFonts w:ascii="Helvetica" w:hAnsi="Helvetica"/>
        </w:rPr>
        <w:t xml:space="preserve">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t>
      </w:r>
      <w:del w:id="143" w:author="Hockenberry, Adam J" w:date="2018-10-12T12:32:00Z">
        <w:r w:rsidR="001F0F40" w:rsidRPr="00477CC4">
          <w:rPr>
            <w:rFonts w:ascii="Helvetica" w:hAnsi="Helvetica"/>
          </w:rPr>
          <w:delText>when making</w:delText>
        </w:r>
      </w:del>
      <w:ins w:id="144" w:author="Hockenberry, Adam J" w:date="2018-10-12T12:32:00Z">
        <w:r w:rsidR="00220A99">
          <w:rPr>
            <w:rFonts w:ascii="Helvetica" w:hAnsi="Helvetica"/>
          </w:rPr>
          <w:t>for</w:t>
        </w:r>
      </w:ins>
      <w:r w:rsidR="001F0F40" w:rsidRPr="00477CC4">
        <w:rPr>
          <w:rFonts w:ascii="Helvetica" w:hAnsi="Helvetica"/>
        </w:rPr>
        <w:t xml:space="preserve">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0B4400">
        <w:rPr>
          <w:rFonts w:ascii="Helvetica" w:hAnsi="Helvetica"/>
        </w:rPr>
        <w:t xml:space="preserve"> concentration</w:t>
      </w:r>
      <w:del w:id="145" w:author="Hockenberry, Adam J" w:date="2018-10-12T12:32:00Z">
        <w:r w:rsidR="001F0F40" w:rsidRPr="00477CC4">
          <w:rPr>
            <w:rFonts w:ascii="Helvetica" w:hAnsi="Helvetica"/>
          </w:rPr>
          <w:delText xml:space="preserve">, </w:delText>
        </w:r>
        <w:r w:rsidR="001F0F40">
          <w:rPr>
            <w:rFonts w:ascii="Helvetica" w:hAnsi="Helvetica"/>
          </w:rPr>
          <w:delText>and</w:delText>
        </w:r>
      </w:del>
      <w:ins w:id="146" w:author="Hockenberry, Adam J" w:date="2018-10-12T12:32:00Z">
        <w:r w:rsidR="001F0F40" w:rsidRPr="00477CC4">
          <w:rPr>
            <w:rFonts w:ascii="Helvetica" w:hAnsi="Helvetica"/>
          </w:rPr>
          <w:t xml:space="preserve"> </w:t>
        </w:r>
        <w:r w:rsidR="000B4400">
          <w:rPr>
            <w:rFonts w:ascii="Helvetica" w:hAnsi="Helvetica"/>
          </w:rPr>
          <w:t>with</w:t>
        </w:r>
      </w:ins>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fell in-be</w:t>
      </w:r>
      <w:r w:rsidR="006D79CC">
        <w:rPr>
          <w:rFonts w:ascii="Helvetica" w:hAnsi="Helvetica"/>
        </w:rPr>
        <w:t>tween these two extremes (Fig</w:t>
      </w:r>
      <w:r w:rsidR="001F0F40">
        <w:rPr>
          <w:rFonts w:ascii="Helvetica" w:hAnsi="Helvetica"/>
        </w:rPr>
        <w:t xml:space="preserve"> 7, </w:t>
      </w:r>
      <w:r w:rsidR="00234058">
        <w:rPr>
          <w:rFonts w:ascii="Helvetica" w:hAnsi="Helvetica"/>
        </w:rPr>
        <w:t>S8 Fig</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w:t>
      </w:r>
      <w:del w:id="147" w:author="Hockenberry, Adam J" w:date="2018-10-12T12:32:00Z">
        <w:r w:rsidR="001F0F40" w:rsidRPr="00477CC4">
          <w:rPr>
            <w:rFonts w:ascii="Helvetica" w:hAnsi="Helvetica"/>
          </w:rPr>
          <w:delText xml:space="preserve">generally </w:delText>
        </w:r>
      </w:del>
      <w:r w:rsidR="001F0F40" w:rsidRPr="00477CC4">
        <w:rPr>
          <w:rFonts w:ascii="Helvetica" w:hAnsi="Helvetica"/>
        </w:rPr>
        <w:t xml:space="preserve">fell between the 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w:t>
      </w:r>
      <w:del w:id="148" w:author="Hockenberry, Adam J" w:date="2018-10-12T12:32:00Z">
        <w:r w:rsidR="001F0F40">
          <w:rPr>
            <w:rFonts w:ascii="Helvetica" w:hAnsi="Helvetica"/>
          </w:rPr>
          <w:delText xml:space="preserve"> generally</w:delText>
        </w:r>
      </w:del>
      <w:r w:rsidR="001F0F40">
        <w:rPr>
          <w:rFonts w:ascii="Helvetica" w:hAnsi="Helvetica"/>
        </w:rPr>
        <w:t xml:space="preserve"> as good as—or better than—</w:t>
      </w:r>
      <w:r w:rsidR="001F0F40" w:rsidRPr="00477CC4">
        <w:rPr>
          <w:rFonts w:ascii="Helvetica" w:hAnsi="Helvetica"/>
        </w:rPr>
        <w:t>the prediction accuracies of the individua</w:t>
      </w:r>
      <w:r w:rsidR="006D79CC">
        <w:rPr>
          <w:rFonts w:ascii="Helvetica" w:hAnsi="Helvetica"/>
        </w:rPr>
        <w:t>l datasets (</w:t>
      </w:r>
      <w:r w:rsidR="00234058">
        <w:rPr>
          <w:rFonts w:ascii="Helvetica" w:hAnsi="Helvetica"/>
        </w:rPr>
        <w:t>S9 Fig</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09F5805B" w:rsidR="00D04AAE" w:rsidRPr="00AE7326" w:rsidRDefault="00D04AAE"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lastRenderedPageBreak/>
        <w:t>Mo</w:t>
      </w:r>
      <w:r w:rsidR="00AE7326">
        <w:rPr>
          <w:rFonts w:ascii="Helvetica" w:eastAsia="MS Gothic" w:hAnsi="Helvetica"/>
          <w:b/>
          <w:bCs/>
          <w:sz w:val="32"/>
          <w:szCs w:val="32"/>
        </w:rPr>
        <w:t>del validation on external data</w:t>
      </w:r>
    </w:p>
    <w:p w14:paraId="1159E683" w14:textId="383F0B21" w:rsidR="006B4EC3" w:rsidRDefault="00D04AAE" w:rsidP="006B4EC3">
      <w:pPr>
        <w:spacing w:line="360" w:lineRule="auto"/>
        <w:rPr>
          <w:rFonts w:ascii="Helvetica" w:hAnsi="Helvetica"/>
        </w:rPr>
      </w:pPr>
      <w:r w:rsidRPr="00D04AAE">
        <w:rPr>
          <w:rFonts w:ascii="Helvetica" w:eastAsia="MS Mincho" w:hAnsi="Helvetica"/>
        </w:rPr>
        <w:t>The samples that we studied throughout this manuscript are fairly heterogeneous and were collected by different individuals over a span of several months</w:t>
      </w:r>
      <w:r w:rsidR="0050531A">
        <w:rPr>
          <w:rFonts w:ascii="Helvetica" w:eastAsia="MS Mincho" w:hAnsi="Helvetica"/>
        </w:rPr>
        <w:t>/years</w:t>
      </w:r>
      <w:r w:rsidRPr="00D04AAE">
        <w:rPr>
          <w:rFonts w:ascii="Helvetica" w:eastAsia="MS Mincho" w:hAnsi="Helvetica"/>
        </w:rPr>
        <w:t>. However, different sample types were still analyzed within the same labs, by the same protocols</w:t>
      </w:r>
      <w:r w:rsidR="005D78F2">
        <w:rPr>
          <w:rFonts w:ascii="Helvetica" w:eastAsia="MS Mincho" w:hAnsi="Helvetica"/>
        </w:rPr>
        <w:t>,</w:t>
      </w:r>
      <w:r w:rsidRPr="00D04AAE">
        <w:rPr>
          <w:rFonts w:ascii="Helvetica" w:eastAsia="MS Mincho" w:hAnsi="Helvetica"/>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i/>
        </w:rPr>
        <w:t>similar</w:t>
      </w:r>
      <w:r w:rsidRPr="00D04AAE">
        <w:rPr>
          <w:rFonts w:ascii="Helvetica" w:eastAsia="MS Mincho" w:hAnsi="Helvetica"/>
        </w:rPr>
        <w:t xml:space="preserve"> conditions that was independently collected and analyzed</w:t>
      </w:r>
      <w:r w:rsidR="00DB2370">
        <w:rPr>
          <w:rFonts w:ascii="Helvetica" w:eastAsia="MS Mincho" w:hAnsi="Helvetica"/>
        </w:rPr>
        <w:t xml:space="preserve"> </w:t>
      </w:r>
      <w:del w:id="149" w:author="Hockenberry, Adam J" w:date="2018-10-12T12:32:00Z">
        <w:r w:rsidR="005C3358">
          <w:rPr>
            <w:rFonts w:ascii="Helvetica" w:eastAsia="MS Mincho" w:hAnsi="Helvetica"/>
          </w:rPr>
          <w:fldChar w:fldCharType="begin"/>
        </w:r>
        <w:r w:rsidR="00593FE8">
          <w:rPr>
            <w:rFonts w:ascii="Helvetica" w:eastAsia="MS Mincho" w:hAnsi="Helvetica"/>
          </w:rPr>
          <w:delInstrText xml:space="preserve"> ADDIN ZOTERO_ITEM CSL_CITATION {"citationID":"Yp6Rah6C","properties":{"formattedCitation":"[7]","plainCitation":"[7]","noteIndex":0},"citationItems":[{"id":"nOtA0lSj/4VCyA5IH","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delInstrText>
        </w:r>
        <w:r w:rsidR="005C3358">
          <w:rPr>
            <w:rFonts w:ascii="Helvetica" w:eastAsia="MS Mincho" w:hAnsi="Helvetica"/>
          </w:rPr>
          <w:fldChar w:fldCharType="separate"/>
        </w:r>
        <w:r w:rsidR="00593FE8">
          <w:rPr>
            <w:rFonts w:ascii="Helvetica" w:hAnsi="Helvetica"/>
          </w:rPr>
          <w:delText>[7]</w:delText>
        </w:r>
        <w:r w:rsidR="005C3358">
          <w:rPr>
            <w:rFonts w:ascii="Helvetica" w:eastAsia="MS Mincho" w:hAnsi="Helvetica"/>
          </w:rPr>
          <w:fldChar w:fldCharType="end"/>
        </w:r>
        <w:r w:rsidR="006B4EC3">
          <w:rPr>
            <w:rFonts w:ascii="Helvetica" w:eastAsia="MS Mincho" w:hAnsi="Helvetica"/>
          </w:rPr>
          <w:delText xml:space="preserve">. </w:delText>
        </w:r>
        <w:r w:rsidR="006B4EC3">
          <w:rPr>
            <w:rFonts w:ascii="Helvetica" w:hAnsi="Helvetica"/>
          </w:rPr>
          <w:delText xml:space="preserve">Since this external dataset did not contain measurements for </w:delText>
        </w:r>
        <w:r w:rsidR="006B4EC3" w:rsidRPr="00FA092E">
          <w:rPr>
            <w:rFonts w:ascii="Helvetica" w:hAnsi="Helvetica"/>
          </w:rPr>
          <w:delText xml:space="preserve">all </w:delText>
        </w:r>
        <w:r w:rsidR="006B4EC3">
          <w:rPr>
            <w:rFonts w:ascii="Helvetica" w:hAnsi="Helvetica"/>
          </w:rPr>
          <w:delText xml:space="preserve">of </w:delText>
        </w:r>
        <w:r w:rsidR="006B4EC3" w:rsidRPr="00FA092E">
          <w:rPr>
            <w:rFonts w:ascii="Helvetica" w:hAnsi="Helvetica"/>
          </w:rPr>
          <w:delText xml:space="preserve">the 4196 proteins </w:delText>
        </w:r>
        <w:r w:rsidR="006B4EC3">
          <w:rPr>
            <w:rFonts w:ascii="Helvetica" w:hAnsi="Helvetica"/>
          </w:rPr>
          <w:delText xml:space="preserve">that </w:delText>
        </w:r>
        <w:r w:rsidR="006B4EC3" w:rsidRPr="00FA092E">
          <w:rPr>
            <w:rFonts w:ascii="Helvetica" w:hAnsi="Helvetica"/>
          </w:rPr>
          <w:delText xml:space="preserve">we </w:delText>
        </w:r>
        <w:r w:rsidR="006B4EC3">
          <w:rPr>
            <w:rFonts w:ascii="Helvetica" w:hAnsi="Helvetica"/>
          </w:rPr>
          <w:delText>measured and constructed our model on</w:delText>
        </w:r>
        <w:r w:rsidR="006B4EC3" w:rsidRPr="00FA092E">
          <w:rPr>
            <w:rFonts w:ascii="Helvetica" w:hAnsi="Helvetica"/>
          </w:rPr>
          <w:delText>, we</w:delText>
        </w:r>
      </w:del>
      <w:ins w:id="150" w:author="Hockenberry, Adam J" w:date="2018-10-12T12:32:00Z">
        <w:r w:rsidR="005C3358">
          <w:rPr>
            <w:rFonts w:ascii="Helvetica" w:eastAsia="MS Mincho" w:hAnsi="Helvetica"/>
          </w:rPr>
          <w:fldChar w:fldCharType="begin"/>
        </w:r>
        <w:r w:rsidR="005E39D1">
          <w:rPr>
            <w:rFonts w:ascii="Helvetica" w:eastAsia="MS Mincho" w:hAnsi="Helvetica"/>
          </w:rPr>
          <w:instrText xml:space="preserve"> ADDIN ZOTERO_ITEM CSL_CITATION {"citationID":"Yp6Rah6C","properties":{"formattedCitation":"[12]","plainCitation":"[12]","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rPr>
          <w:fldChar w:fldCharType="separate"/>
        </w:r>
        <w:r w:rsidR="00906D8D">
          <w:rPr>
            <w:rFonts w:ascii="Helvetica" w:hAnsi="Helvetica"/>
          </w:rPr>
          <w:t>[12]</w:t>
        </w:r>
        <w:r w:rsidR="005C3358">
          <w:rPr>
            <w:rFonts w:ascii="Helvetica" w:eastAsia="MS Mincho" w:hAnsi="Helvetica"/>
          </w:rPr>
          <w:fldChar w:fldCharType="end"/>
        </w:r>
        <w:r w:rsidR="006B4EC3">
          <w:rPr>
            <w:rFonts w:ascii="Helvetica" w:eastAsia="MS Mincho" w:hAnsi="Helvetica"/>
          </w:rPr>
          <w:t xml:space="preserve">. </w:t>
        </w:r>
        <w:r w:rsidR="00AF7E55">
          <w:rPr>
            <w:rFonts w:ascii="Helvetica" w:eastAsia="MS Mincho" w:hAnsi="Helvetica"/>
          </w:rPr>
          <w:t>However, t</w:t>
        </w:r>
        <w:r w:rsidR="00EB3CEC">
          <w:rPr>
            <w:rFonts w:ascii="Helvetica" w:hAnsi="Helvetica"/>
          </w:rPr>
          <w:t>he largest</w:t>
        </w:r>
        <w:r w:rsidR="006B4EC3">
          <w:rPr>
            <w:rFonts w:ascii="Helvetica" w:hAnsi="Helvetica"/>
          </w:rPr>
          <w:t xml:space="preserve"> external</w:t>
        </w:r>
        <w:r w:rsidR="0050531A">
          <w:rPr>
            <w:rFonts w:ascii="Helvetica" w:hAnsi="Helvetica"/>
          </w:rPr>
          <w:t xml:space="preserve"> comparison</w:t>
        </w:r>
        <w:r w:rsidR="006B4EC3">
          <w:rPr>
            <w:rFonts w:ascii="Helvetica" w:hAnsi="Helvetica"/>
          </w:rPr>
          <w:t xml:space="preserve"> dataset</w:t>
        </w:r>
        <w:r w:rsidR="0050531A">
          <w:rPr>
            <w:rFonts w:ascii="Helvetica" w:hAnsi="Helvetica"/>
          </w:rPr>
          <w:t xml:space="preserve"> that we could find</w:t>
        </w:r>
        <w:r w:rsidR="000B4400">
          <w:rPr>
            <w:rFonts w:ascii="Helvetica" w:hAnsi="Helvetica"/>
          </w:rPr>
          <w:t xml:space="preserve"> consisted of measurements for </w:t>
        </w:r>
        <w:r w:rsidR="00913945">
          <w:rPr>
            <w:rFonts w:ascii="Helvetica" w:hAnsi="Helvetica"/>
          </w:rPr>
          <w:t xml:space="preserve">only </w:t>
        </w:r>
        <w:r w:rsidR="000B4400">
          <w:rPr>
            <w:rFonts w:ascii="Helvetica" w:hAnsi="Helvetica"/>
          </w:rPr>
          <w:t>~2,000 proteins</w:t>
        </w:r>
        <w:r w:rsidR="0050531A">
          <w:rPr>
            <w:rFonts w:ascii="Helvetica" w:hAnsi="Helvetica"/>
          </w:rPr>
          <w:t>,</w:t>
        </w:r>
        <w:r w:rsidR="000B4400">
          <w:rPr>
            <w:rFonts w:ascii="Helvetica" w:hAnsi="Helvetica"/>
          </w:rPr>
          <w:t xml:space="preserve"> which is </w:t>
        </w:r>
        <w:proofErr w:type="gramStart"/>
        <w:r w:rsidR="000B4400">
          <w:rPr>
            <w:rFonts w:ascii="Helvetica" w:hAnsi="Helvetica"/>
          </w:rPr>
          <w:t>substantially less</w:t>
        </w:r>
        <w:proofErr w:type="gramEnd"/>
        <w:r w:rsidR="000B4400">
          <w:rPr>
            <w:rFonts w:ascii="Helvetica" w:hAnsi="Helvetica"/>
          </w:rPr>
          <w:t xml:space="preserve">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w:t>
        </w:r>
        <w:r w:rsidR="000B4400">
          <w:rPr>
            <w:rFonts w:ascii="Helvetica" w:hAnsi="Helvetica"/>
          </w:rPr>
          <w:t>s</w:t>
        </w:r>
        <w:r w:rsidR="006B4EC3">
          <w:rPr>
            <w:rFonts w:ascii="Helvetica" w:hAnsi="Helvetica"/>
          </w:rPr>
          <w:t xml:space="preserve"> on</w:t>
        </w:r>
        <w:r w:rsidR="000B4400">
          <w:rPr>
            <w:rFonts w:ascii="Helvetica" w:hAnsi="Helvetica"/>
          </w:rPr>
          <w:t xml:space="preserve">. Further, the particular </w:t>
        </w:r>
        <w:r w:rsidR="00913945">
          <w:rPr>
            <w:rFonts w:ascii="Helvetica" w:hAnsi="Helvetica"/>
          </w:rPr>
          <w:t xml:space="preserve">bacterial </w:t>
        </w:r>
        <w:r w:rsidR="000B4400">
          <w:rPr>
            <w:rFonts w:ascii="Helvetica" w:hAnsi="Helvetica"/>
          </w:rPr>
          <w:t>strain (</w:t>
        </w:r>
        <w:r w:rsidR="000B4400" w:rsidRPr="000B4400">
          <w:rPr>
            <w:rFonts w:ascii="Helvetica" w:hAnsi="Helvetica"/>
          </w:rPr>
          <w:t>BW25113</w:t>
        </w:r>
        <w:r w:rsidR="000B4400">
          <w:rPr>
            <w:rFonts w:ascii="Helvetica" w:hAnsi="Helvetica"/>
          </w:rPr>
          <w:t>, a “K” strain)</w:t>
        </w:r>
        <w:r w:rsidR="006B4EC3" w:rsidRPr="00FA092E">
          <w:rPr>
            <w:rFonts w:ascii="Helvetica" w:hAnsi="Helvetica"/>
          </w:rPr>
          <w:t xml:space="preserve"> </w:t>
        </w:r>
        <w:r w:rsidR="00EB3CEC">
          <w:rPr>
            <w:rFonts w:ascii="Helvetica" w:hAnsi="Helvetica"/>
          </w:rPr>
          <w:t xml:space="preserve">used in this </w:t>
        </w:r>
        <w:r w:rsidR="0050531A">
          <w:rPr>
            <w:rFonts w:ascii="Helvetica" w:hAnsi="Helvetica"/>
          </w:rPr>
          <w:t xml:space="preserve">external </w:t>
        </w:r>
        <w:r w:rsidR="00EB3CEC">
          <w:rPr>
            <w:rFonts w:ascii="Helvetica" w:hAnsi="Helvetica"/>
          </w:rPr>
          <w:t xml:space="preserve">dataset </w:t>
        </w:r>
        <w:r w:rsidR="000B4400">
          <w:rPr>
            <w:rFonts w:ascii="Helvetica" w:hAnsi="Helvetica"/>
          </w:rPr>
          <w:t>was distinct from ours (REL606, a “B” strain), so not all of the proteins from our model have direct orthologs in this external dataset.</w:t>
        </w:r>
        <w:r w:rsidR="00651CDE">
          <w:rPr>
            <w:rFonts w:ascii="Helvetica" w:hAnsi="Helvetica"/>
          </w:rPr>
          <w:t xml:space="preserve"> Based on our analysis of the dominant genes contributing to the principal components (S1 Table), however, this strain level-variation may be less important than the missing data values.</w:t>
        </w:r>
        <w:r w:rsidR="000B4400">
          <w:rPr>
            <w:rFonts w:ascii="Helvetica" w:hAnsi="Helvetica"/>
          </w:rPr>
          <w:t xml:space="preserve"> </w:t>
        </w:r>
        <w:r w:rsidR="00AF7E55">
          <w:rPr>
            <w:rFonts w:ascii="Helvetica" w:hAnsi="Helvetica"/>
          </w:rPr>
          <w:t>W</w:t>
        </w:r>
        <w:r w:rsidR="006B4EC3" w:rsidRPr="00FA092E">
          <w:rPr>
            <w:rFonts w:ascii="Helvetica" w:hAnsi="Helvetica"/>
          </w:rPr>
          <w:t>e</w:t>
        </w:r>
      </w:ins>
      <w:r w:rsidR="006B4EC3" w:rsidRPr="00FA092E">
        <w:rPr>
          <w:rFonts w:ascii="Helvetica" w:hAnsi="Helvetica"/>
        </w:rPr>
        <w:t xml:space="preserv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w:t>
      </w:r>
      <w:del w:id="151" w:author="Hockenberry, Adam J" w:date="2018-10-12T12:32:00Z">
        <w:r w:rsidR="006B4EC3">
          <w:rPr>
            <w:rFonts w:ascii="Helvetica" w:hAnsi="Helvetica"/>
          </w:rPr>
          <w:delText>.</w:delText>
        </w:r>
      </w:del>
      <w:ins w:id="152" w:author="Hockenberry, Adam J" w:date="2018-10-12T12:32:00Z">
        <w:r w:rsidR="00191985">
          <w:rPr>
            <w:rFonts w:ascii="Helvetica" w:hAnsi="Helvetica"/>
          </w:rPr>
          <w:t xml:space="preserve"> (Table 3)</w:t>
        </w:r>
        <w:r w:rsidR="006B4EC3">
          <w:rPr>
            <w:rFonts w:ascii="Helvetica" w:hAnsi="Helvetica"/>
          </w:rPr>
          <w:t>.</w:t>
        </w:r>
      </w:ins>
      <w:r w:rsidR="006B4EC3">
        <w:rPr>
          <w:rFonts w:ascii="Helvetica" w:hAnsi="Helvetica"/>
        </w:rPr>
        <w:t xml:space="preserve">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del w:id="153" w:author="Hockenberry, Adam J" w:date="2018-10-12T12:32:00Z">
        <w:r w:rsidR="006B4EC3" w:rsidRPr="00FA092E">
          <w:rPr>
            <w:rFonts w:ascii="Helvetica" w:hAnsi="Helvetica"/>
          </w:rPr>
          <w:delText>.</w:delText>
        </w:r>
      </w:del>
      <w:ins w:id="154" w:author="Hockenberry, Adam J" w:date="2018-10-12T12:32:00Z">
        <w:r w:rsidR="00191985">
          <w:rPr>
            <w:rFonts w:ascii="Helvetica" w:hAnsi="Helvetica"/>
          </w:rPr>
          <w:t xml:space="preserve"> (Table 4)</w:t>
        </w:r>
        <w:r w:rsidR="006B4EC3" w:rsidRPr="00FA092E">
          <w:rPr>
            <w:rFonts w:ascii="Helvetica" w:hAnsi="Helvetica"/>
          </w:rPr>
          <w:t>.</w:t>
        </w:r>
      </w:ins>
      <w:r w:rsidR="006B4EC3" w:rsidRPr="00FA092E">
        <w:rPr>
          <w:rFonts w:ascii="Helvetica" w:hAnsi="Helvetica"/>
        </w:rPr>
        <w:t xml:space="preserve"> </w:t>
      </w:r>
      <w:r w:rsidR="006B4EC3">
        <w:rPr>
          <w:rFonts w:ascii="Helvetica" w:hAnsi="Helvetica"/>
        </w:rPr>
        <w:t>These two approa</w:t>
      </w:r>
      <w:r w:rsidR="00191985">
        <w:rPr>
          <w:rFonts w:ascii="Helvetica" w:hAnsi="Helvetica"/>
        </w:rPr>
        <w:t>ches lead to comparable results</w:t>
      </w:r>
      <w:del w:id="155" w:author="Hockenberry, Adam J" w:date="2018-10-12T12:32:00Z">
        <w:r w:rsidR="006B4EC3">
          <w:rPr>
            <w:rFonts w:ascii="Helvetica" w:hAnsi="Helvetica"/>
          </w:rPr>
          <w:delText xml:space="preserve"> (</w:delText>
        </w:r>
        <w:r w:rsidR="004A4D53">
          <w:rPr>
            <w:rFonts w:ascii="Helvetica" w:hAnsi="Helvetica"/>
          </w:rPr>
          <w:delText>Fig 8</w:delText>
        </w:r>
        <w:r w:rsidR="006B4EC3">
          <w:rPr>
            <w:rFonts w:ascii="Helvetica" w:hAnsi="Helvetica"/>
          </w:rPr>
          <w:delText>).</w:delText>
        </w:r>
      </w:del>
      <w:ins w:id="156" w:author="Hockenberry, Adam J" w:date="2018-10-12T12:32:00Z">
        <w:r w:rsidR="00191985">
          <w:rPr>
            <w:rFonts w:ascii="Helvetica" w:hAnsi="Helvetica"/>
          </w:rPr>
          <w:t>.</w:t>
        </w:r>
      </w:ins>
      <w:r w:rsidR="00191985">
        <w:rPr>
          <w:rFonts w:ascii="Helvetica" w:hAnsi="Helvetica"/>
        </w:rPr>
        <w:t xml:space="preserve"> </w:t>
      </w:r>
      <w:r w:rsidR="006B4EC3">
        <w:rPr>
          <w:rFonts w:ascii="Helvetica" w:hAnsi="Helvetica"/>
        </w:rPr>
        <w:t xml:space="preserve">Notably, our model made mostly correct predictions on this </w:t>
      </w:r>
      <w:ins w:id="157" w:author="Hockenberry, Adam J" w:date="2018-10-12T12:32:00Z">
        <w:r w:rsidR="00AF7E55">
          <w:rPr>
            <w:rFonts w:ascii="Helvetica" w:hAnsi="Helvetica"/>
          </w:rPr>
          <w:t xml:space="preserve">entirely independent </w:t>
        </w:r>
      </w:ins>
      <w:r w:rsidR="006B4EC3">
        <w:rPr>
          <w:rFonts w:ascii="Helvetica" w:hAnsi="Helvetica"/>
        </w:rPr>
        <w:t>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w:t>
      </w:r>
      <w:del w:id="158" w:author="Hockenberry, Adam J" w:date="2018-10-12T12:32:00Z">
        <w:r w:rsidR="006B4EC3">
          <w:rPr>
            <w:rFonts w:ascii="Helvetica" w:hAnsi="Helvetica"/>
          </w:rPr>
          <w:delText xml:space="preserve">have </w:delText>
        </w:r>
        <w:r w:rsidR="006B4EC3" w:rsidRPr="00FA092E">
          <w:rPr>
            <w:rFonts w:ascii="Helvetica" w:hAnsi="Helvetica"/>
          </w:rPr>
          <w:delText xml:space="preserve">variation </w:delText>
        </w:r>
        <w:r w:rsidR="006B4EC3">
          <w:rPr>
            <w:rFonts w:ascii="Helvetica" w:hAnsi="Helvetica"/>
          </w:rPr>
          <w:delText>in</w:delText>
        </w:r>
      </w:del>
      <w:ins w:id="159" w:author="Hockenberry, Adam J" w:date="2018-10-12T12:32:00Z">
        <w:r w:rsidR="00AF7E55">
          <w:rPr>
            <w:rFonts w:ascii="Helvetica" w:hAnsi="Helvetica"/>
          </w:rPr>
          <w:t>consist of samples with</w:t>
        </w:r>
        <w:r w:rsidR="006B4EC3">
          <w:rPr>
            <w:rFonts w:ascii="Helvetica" w:hAnsi="Helvetica"/>
          </w:rPr>
          <w:t xml:space="preserve"> </w:t>
        </w:r>
        <w:r w:rsidR="00AF7E55">
          <w:rPr>
            <w:rFonts w:ascii="Helvetica" w:hAnsi="Helvetica"/>
          </w:rPr>
          <w:t>variable</w:t>
        </w:r>
      </w:ins>
      <w:r w:rsidR="006B4EC3" w:rsidRPr="00FA092E">
        <w:rPr>
          <w:rFonts w:ascii="Helvetica" w:hAnsi="Helvetica"/>
          <w:rPrChange w:id="160" w:author="Hockenberry, Adam J" w:date="2018-10-12T12:32:00Z">
            <w:rPr/>
          </w:rPrChange>
        </w:rPr>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del w:id="161" w:author="Hockenberry, Adam J" w:date="2018-10-12T12:32:00Z">
        <w:r w:rsidR="006B4EC3" w:rsidRPr="00FA092E">
          <w:rPr>
            <w:rFonts w:ascii="Helvetica" w:hAnsi="Helvetica"/>
          </w:rPr>
          <w:delText>levels</w:delText>
        </w:r>
      </w:del>
      <w:ins w:id="162" w:author="Hockenberry, Adam J" w:date="2018-10-12T12:32:00Z">
        <w:r w:rsidR="00AF7E55">
          <w:rPr>
            <w:rFonts w:ascii="Helvetica" w:hAnsi="Helvetica"/>
          </w:rPr>
          <w:t>concentrations</w:t>
        </w:r>
      </w:ins>
      <w:r w:rsidR="006B4EC3">
        <w:rPr>
          <w:rFonts w:ascii="Helvetica" w:hAnsi="Helvetica"/>
        </w:rPr>
        <w:t>, however, and</w:t>
      </w:r>
      <w:ins w:id="163" w:author="Hockenberry, Adam J" w:date="2018-10-12T12:32:00Z">
        <w:r w:rsidR="006B4EC3">
          <w:rPr>
            <w:rFonts w:ascii="Helvetica" w:hAnsi="Helvetica"/>
          </w:rPr>
          <w:t xml:space="preserve"> </w:t>
        </w:r>
        <w:r w:rsidR="0050531A">
          <w:rPr>
            <w:rFonts w:ascii="Helvetica" w:hAnsi="Helvetica"/>
          </w:rPr>
          <w:t>we note that</w:t>
        </w:r>
      </w:ins>
      <w:r w:rsidR="0050531A">
        <w:rPr>
          <w:rFonts w:ascii="Helvetica" w:hAnsi="Helvetica"/>
        </w:rPr>
        <w:t xml:space="preserve"> </w:t>
      </w:r>
      <w:r w:rsidR="006B4EC3">
        <w:rPr>
          <w:rFonts w:ascii="Helvetica" w:hAnsi="Helvetica"/>
        </w:rPr>
        <w:t xml:space="preserve">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694649D3" w14:textId="2F93AF58" w:rsidR="000B4400" w:rsidRPr="00EC5B8D" w:rsidRDefault="003A3F29" w:rsidP="003A3F29">
      <w:pPr>
        <w:spacing w:line="360" w:lineRule="auto"/>
        <w:rPr>
          <w:rFonts w:ascii="Helvetica" w:eastAsia="MS Gothic" w:hAnsi="Helvetica"/>
          <w:b/>
          <w:bCs/>
          <w:sz w:val="36"/>
          <w:szCs w:val="36"/>
        </w:rPr>
      </w:pPr>
      <w:r w:rsidRPr="00AE7326">
        <w:rPr>
          <w:rFonts w:ascii="Helvetica" w:eastAsia="MS Mincho" w:hAnsi="Helvetica"/>
          <w:b/>
          <w:sz w:val="36"/>
          <w:szCs w:val="36"/>
        </w:rPr>
        <w:t>Discussion</w:t>
      </w:r>
    </w:p>
    <w:p w14:paraId="7C62B7D6" w14:textId="00D76332" w:rsidR="00EB3CEC" w:rsidRDefault="003A3F29" w:rsidP="003A3F29">
      <w:pPr>
        <w:spacing w:line="360" w:lineRule="auto"/>
        <w:rPr>
          <w:ins w:id="164" w:author="Hockenberry, Adam J" w:date="2018-10-12T12:32:00Z"/>
          <w:rFonts w:ascii="Helvetica" w:eastAsia="MS Mincho" w:hAnsi="Helvetica"/>
        </w:rPr>
      </w:pPr>
      <w:r w:rsidRPr="003A3F29">
        <w:rPr>
          <w:rFonts w:ascii="Helvetica" w:eastAsia="MS Mincho" w:hAnsi="Helvetica"/>
        </w:rPr>
        <w:lastRenderedPageBreak/>
        <w:t xml:space="preserve">Our central goal </w:t>
      </w:r>
      <w:del w:id="165" w:author="Hockenberry, Adam J" w:date="2018-10-12T12:32:00Z">
        <w:r w:rsidRPr="003A3F29">
          <w:rPr>
            <w:rFonts w:ascii="Helvetica" w:eastAsia="MS Mincho" w:hAnsi="Helvetica"/>
          </w:rPr>
          <w:delText>in this manuscript</w:delText>
        </w:r>
      </w:del>
      <w:ins w:id="166" w:author="Hockenberry, Adam J" w:date="2018-10-12T12:32:00Z">
        <w:r w:rsidR="00913945">
          <w:rPr>
            <w:rFonts w:ascii="Helvetica" w:eastAsia="MS Mincho" w:hAnsi="Helvetica"/>
          </w:rPr>
          <w:t>here</w:t>
        </w:r>
      </w:ins>
      <w:r w:rsidRPr="003A3F29">
        <w:rPr>
          <w:rFonts w:ascii="Helvetica" w:eastAsia="MS Mincho" w:hAnsi="Helvetica"/>
        </w:rPr>
        <w:t xml:space="preserve"> was to determine whether gene expression measurements from a single species of bacterium are sufficient to predict environmental </w:t>
      </w:r>
      <w:del w:id="167" w:author="Hockenberry, Adam J" w:date="2018-10-12T12:32:00Z">
        <w:r w:rsidRPr="003A3F29">
          <w:rPr>
            <w:rFonts w:ascii="Helvetica" w:eastAsia="MS Mincho" w:hAnsi="Helvetica"/>
          </w:rPr>
          <w:delText>growth conditions.</w:delText>
        </w:r>
      </w:del>
      <w:ins w:id="168" w:author="Hockenberry, Adam J" w:date="2018-10-12T12:32:00Z">
        <w:r w:rsidR="00EB3CEC">
          <w:rPr>
            <w:rFonts w:ascii="Helvetica" w:eastAsia="MS Mincho" w:hAnsi="Helvetica"/>
          </w:rPr>
          <w:t>features</w:t>
        </w:r>
        <w:r w:rsidRPr="003A3F29">
          <w:rPr>
            <w:rFonts w:ascii="Helvetica" w:eastAsia="MS Mincho" w:hAnsi="Helvetica"/>
          </w:rPr>
          <w:t>.</w:t>
        </w:r>
      </w:ins>
      <w:r w:rsidRPr="003A3F29">
        <w:rPr>
          <w:rFonts w:ascii="Helvetica" w:eastAsia="MS Mincho" w:hAnsi="Helvetica"/>
        </w:rPr>
        <w:t xml:space="preserve"> We analyzed a rich dataset of 152 samples for mRNA data and 105 samples for protein data across 16 </w:t>
      </w:r>
      <w:del w:id="169" w:author="Hockenberry, Adam J" w:date="2018-10-12T12:32:00Z">
        <w:r w:rsidRPr="003A3F29">
          <w:rPr>
            <w:rFonts w:ascii="Helvetica" w:eastAsia="MS Mincho" w:hAnsi="Helvetica"/>
          </w:rPr>
          <w:delText>distinct</w:delText>
        </w:r>
      </w:del>
      <w:ins w:id="170" w:author="Hockenberry, Adam J" w:date="2018-10-12T12:32:00Z">
        <w:r w:rsidRPr="003A3F29">
          <w:rPr>
            <w:rFonts w:ascii="Helvetica" w:eastAsia="MS Mincho" w:hAnsi="Helvetica"/>
          </w:rPr>
          <w:t>distinct</w:t>
        </w:r>
        <w:r w:rsidR="0050531A">
          <w:rPr>
            <w:rFonts w:ascii="Helvetica" w:eastAsia="MS Mincho" w:hAnsi="Helvetica"/>
          </w:rPr>
          <w:t>ly classified</w:t>
        </w:r>
      </w:ins>
      <w:r w:rsidRPr="003A3F29">
        <w:rPr>
          <w:rFonts w:ascii="Helvetica" w:eastAsia="MS Mincho" w:hAnsi="Helvetica"/>
        </w:rPr>
        <w:t xml:space="preserve"> laboratory conditions as a proof-of-concept</w:t>
      </w:r>
      <w:r w:rsidR="005C0551">
        <w:rPr>
          <w:rFonts w:ascii="Helvetica" w:eastAsia="MS Mincho" w:hAnsi="Helvetica"/>
        </w:rPr>
        <w:t xml:space="preserve">. We </w:t>
      </w:r>
      <w:del w:id="171" w:author="Hockenberry, Adam J" w:date="2018-10-12T12:32:00Z">
        <w:r w:rsidR="005C0551">
          <w:rPr>
            <w:rFonts w:ascii="Helvetica" w:eastAsia="MS Mincho" w:hAnsi="Helvetica"/>
          </w:rPr>
          <w:delText xml:space="preserve">could </w:delText>
        </w:r>
        <w:r w:rsidRPr="003A3F29">
          <w:rPr>
            <w:rFonts w:ascii="Helvetica" w:eastAsia="MS Mincho" w:hAnsi="Helvetica"/>
          </w:rPr>
          <w:delText>show</w:delText>
        </w:r>
      </w:del>
      <w:ins w:id="172" w:author="Hockenberry, Adam J" w:date="2018-10-12T12:32:00Z">
        <w:r w:rsidR="00EB3CEC">
          <w:rPr>
            <w:rFonts w:ascii="Helvetica" w:eastAsia="MS Mincho" w:hAnsi="Helvetica"/>
          </w:rPr>
          <w:t>showed</w:t>
        </w:r>
      </w:ins>
      <w:r w:rsidRPr="003A3F29">
        <w:rPr>
          <w:rFonts w:ascii="Helvetica" w:eastAsia="MS Mincho" w:hAnsi="Helvetica"/>
        </w:rPr>
        <w:t xml:space="preserve"> that </w:t>
      </w:r>
      <w:r w:rsidRPr="003A3F29">
        <w:rPr>
          <w:rFonts w:ascii="Helvetica" w:eastAsia="MS Mincho" w:hAnsi="Helvetica"/>
          <w:i/>
        </w:rPr>
        <w:t>E.</w:t>
      </w:r>
      <w:r w:rsidR="00441461">
        <w:rPr>
          <w:rFonts w:ascii="Helvetica" w:eastAsia="MS Mincho" w:hAnsi="Helvetica"/>
          <w:i/>
        </w:rPr>
        <w:t xml:space="preserve"> </w:t>
      </w:r>
      <w:r w:rsidRPr="003A3F29">
        <w:rPr>
          <w:rFonts w:ascii="Helvetica" w:eastAsia="MS Mincho" w:hAnsi="Helvetica"/>
          <w:i/>
        </w:rPr>
        <w:t>coli</w:t>
      </w:r>
      <w:r w:rsidRPr="003A3F29">
        <w:rPr>
          <w:rFonts w:ascii="Helvetica" w:eastAsia="MS Mincho" w:hAnsi="Helvetica"/>
        </w:rPr>
        <w:t xml:space="preserve"> gene expression is responsive to external conditions in a measurable and consistent way that permits identification of </w:t>
      </w:r>
      <w:del w:id="173" w:author="Hockenberry, Adam J" w:date="2018-10-12T12:32:00Z">
        <w:r w:rsidRPr="003A3F29">
          <w:rPr>
            <w:rFonts w:ascii="Helvetica" w:eastAsia="MS Mincho" w:hAnsi="Helvetica"/>
          </w:rPr>
          <w:delText>external conditions</w:delText>
        </w:r>
      </w:del>
      <w:ins w:id="174" w:author="Hockenberry, Adam J" w:date="2018-10-12T12:32:00Z">
        <w:r w:rsidR="00EB3CEC">
          <w:rPr>
            <w:rFonts w:ascii="Helvetica" w:eastAsia="MS Mincho" w:hAnsi="Helvetica"/>
          </w:rPr>
          <w:t>environmental features</w:t>
        </w:r>
      </w:ins>
      <w:r w:rsidRPr="003A3F29">
        <w:rPr>
          <w:rFonts w:ascii="Helvetica" w:eastAsia="MS Mincho" w:hAnsi="Helvetica"/>
        </w:rPr>
        <w:t xml:space="preserve"> from gene signatures alone </w:t>
      </w:r>
      <w:del w:id="175" w:author="Hockenberry, Adam J" w:date="2018-10-12T12:32:00Z">
        <w:r w:rsidRPr="003A3F29">
          <w:rPr>
            <w:rFonts w:ascii="Helvetica" w:eastAsia="MS Mincho" w:hAnsi="Helvetica"/>
          </w:rPr>
          <w:delText>using</w:delText>
        </w:r>
      </w:del>
      <w:ins w:id="176" w:author="Hockenberry, Adam J" w:date="2018-10-12T12:32:00Z">
        <w:r w:rsidR="00EB3CEC">
          <w:rPr>
            <w:rFonts w:ascii="Helvetica" w:eastAsia="MS Mincho" w:hAnsi="Helvetica"/>
          </w:rPr>
          <w:t>via</w:t>
        </w:r>
      </w:ins>
      <w:r w:rsidRPr="003A3F29">
        <w:rPr>
          <w:rFonts w:ascii="Helvetica" w:eastAsia="MS Mincho" w:hAnsi="Helvetica"/>
        </w:rPr>
        <w:t xml:space="preserve"> supervised machine learning techniques. </w:t>
      </w:r>
    </w:p>
    <w:p w14:paraId="2B77F2A6" w14:textId="77777777" w:rsidR="00EB3CEC" w:rsidRDefault="00EB3CEC" w:rsidP="003A3F29">
      <w:pPr>
        <w:spacing w:line="360" w:lineRule="auto"/>
        <w:rPr>
          <w:ins w:id="177" w:author="Hockenberry, Adam J" w:date="2018-10-12T12:32:00Z"/>
          <w:rFonts w:ascii="Helvetica" w:eastAsia="MS Mincho" w:hAnsi="Helvetica"/>
        </w:rPr>
      </w:pPr>
    </w:p>
    <w:p w14:paraId="29734FBB" w14:textId="6205311B" w:rsidR="003A3F29" w:rsidRPr="003A3F29" w:rsidRDefault="003A3F29" w:rsidP="003A3F29">
      <w:pPr>
        <w:spacing w:line="360" w:lineRule="auto"/>
        <w:rPr>
          <w:rFonts w:ascii="Helvetica" w:eastAsia="MS Mincho" w:hAnsi="Helvetica"/>
        </w:rPr>
      </w:pPr>
      <w:r w:rsidRPr="003A3F29">
        <w:rPr>
          <w:rFonts w:ascii="Helvetica" w:eastAsia="MS Mincho" w:hAnsi="Helvetica"/>
        </w:rPr>
        <w:t xml:space="preserve">While </w:t>
      </w:r>
      <w:r w:rsidRPr="003A3F29">
        <w:rPr>
          <w:rFonts w:ascii="Helvetica" w:eastAsia="MS Mincho" w:hAnsi="Helvetica"/>
          <w:i/>
        </w:rPr>
        <w:t>E. coli</w:t>
      </w:r>
      <w:r w:rsidRPr="003A3F29">
        <w:rPr>
          <w:rFonts w:ascii="Helvetica" w:eastAsia="MS Mincho" w:hAnsi="Helvetica"/>
        </w:rPr>
        <w:t xml:space="preserve"> is a well-characterized species, our analysis relies on none of this </w:t>
      </w:r>
      <w:r w:rsidRPr="003A3F29">
        <w:rPr>
          <w:rFonts w:ascii="Helvetica" w:eastAsia="MS Mincho" w:hAnsi="Helvetica"/>
          <w:i/>
        </w:rPr>
        <w:t>a priori</w:t>
      </w:r>
      <w:r w:rsidRPr="003A3F29">
        <w:rPr>
          <w:rFonts w:ascii="Helvetica" w:eastAsia="MS Mincho" w:hAnsi="Helvetica"/>
        </w:rPr>
        <w:t xml:space="preserve"> knowledge.</w:t>
      </w:r>
      <w:r w:rsidR="00EB3CEC">
        <w:rPr>
          <w:rFonts w:ascii="Helvetica" w:eastAsia="MS Mincho" w:hAnsi="Helvetica"/>
        </w:rPr>
        <w:t xml:space="preserve"> </w:t>
      </w:r>
      <w:del w:id="178" w:author="Hockenberry, Adam J" w:date="2018-10-12T12:32:00Z">
        <w:r w:rsidRPr="003A3F29">
          <w:rPr>
            <w:rFonts w:ascii="Helvetica" w:eastAsia="MS Mincho" w:hAnsi="Helvetica"/>
          </w:rPr>
          <w:delText>It is thus likely that increasing the number and diversity of training samples and conditions will produce further improvements in accuracy and discrimination between a wider array of</w:delText>
        </w:r>
      </w:del>
      <w:ins w:id="179" w:author="Hockenberry, Adam J" w:date="2018-10-12T12:32:00Z">
        <w:r w:rsidR="00EB3CEC">
          <w:rPr>
            <w:rFonts w:ascii="Helvetica" w:eastAsia="MS Mincho" w:hAnsi="Helvetica"/>
          </w:rPr>
          <w:t xml:space="preserve">Previous approaches have focused on modeling cellular biology and metabolism in order to predict the growth capabilities of individual species in various environments </w:t>
        </w:r>
        <w:r w:rsidR="00EB3CEC">
          <w:rPr>
            <w:rFonts w:ascii="Helvetica" w:eastAsia="MS Mincho" w:hAnsi="Helvetica"/>
          </w:rPr>
          <w:fldChar w:fldCharType="begin"/>
        </w:r>
        <w:r w:rsidR="00906D8D">
          <w:rPr>
            <w:rFonts w:ascii="Helvetica" w:eastAsia="MS Mincho" w:hAnsi="Helvetica"/>
          </w:rPr>
          <w:instrText xml:space="preserve"> ADDIN ZOTERO_ITEM CSL_CITATION {"citationID":"ztQzheFs","properties":{"formattedCitation":"[27\\uc0\\u8211{}29]","plainCitation":"[27–29]","noteIndex":0},"citationItems":[{"id":33,"uris":["http://zotero.org/users/local/WXskNUvk/items/AGMSE7W3"],"uri":["http://zotero.org/users/local/WXskNUvk/items/AGMSE7W3"],"itemData":{"id":33,"type":"article-journal","title":"An integrative, multi-scale, genome-wide model reveals the phenotypic landscape of Escherichia coli","container-title":"Molecular Systems Biology","page":"735-735","volume":"10","issue":"7","source":"Crossref","DOI":"10.15252/msb.20145108","ISSN":"1744-4292","language":"en","author":[{"family":"Carrera","given":"J."},{"family":"Estrela","given":"R."},{"family":"Luo","given":"J."},{"family":"Rai","given":"N."},{"family":"Tsoukalas","given":"A."},{"family":"Tagkopoulos","given":"I."}],"issued":{"date-parts":[["2014",7,1]]}}},{"id":32,"uris":["http://zotero.org/users/local/WXskNUvk/items/EBC6ISUR"],"uri":["http://zotero.org/users/local/WXskNUvk/items/EBC6ISUR"],"itemData":{"id":32,"type":"article-journal","title":"Probabilistic integrative modeling of genome-scale metabolic and regulatory networks in &lt;i&gt;Escherichia coli&lt;/i&gt; and &lt;i&gt;Mycobacterium tuberculosis&lt;/i&gt;","container-title":"Proceedings of the National Academy of Sciences","page":"17845-17850","volume":"107","issue":"41","source":"Crossref","DOI":"10.1073/pnas.1005139107","ISSN":"0027-8424, 1091-6490","language":"en","author":[{"family":"Chandrasekaran","given":"Sriram"},{"family":"Price","given":"Nathan D."}],"issued":{"date-parts":[["2010",10,12]]}}},{"id":36,"uris":["http://zotero.org/users/local/WXskNUvk/items/QFUHNSKZ"],"uri":["http://zotero.org/users/local/WXskNUvk/items/QFUHNSKZ"],"itemData":{"id":36,"type":"article-journal","title":"Systematic Evaluation of Methods for Integration of Transcriptomic Data into Constraint-Based Models of Metabolism","container-title":"PLoS Computational Biology","page":"e1003580","volume":"10","issue":"4","source":"Crossref","DOI":"10.1371/journal.pcbi.1003580","ISSN":"1553-7358","language":"en","author":[{"family":"Machado","given":"Daniel"},{"family":"Herrgård","given":"Markus"}],"editor":[{"family":"Maranas","given":"Costas D."}],"issued":{"date-parts":[["2014",4,24]]}}}],"schema":"https://github.com/citation-style-language/schema/raw/master/csl-citation.json"} </w:instrText>
        </w:r>
        <w:r w:rsidR="00EB3CEC">
          <w:rPr>
            <w:rFonts w:ascii="Helvetica" w:eastAsia="MS Mincho" w:hAnsi="Helvetica"/>
          </w:rPr>
          <w:fldChar w:fldCharType="separate"/>
        </w:r>
        <w:r w:rsidR="00906D8D" w:rsidRPr="00906D8D">
          <w:rPr>
            <w:rFonts w:ascii="Helvetica" w:hAnsi="Helvetica"/>
          </w:rPr>
          <w:t>[27–29]</w:t>
        </w:r>
        <w:r w:rsidR="00EB3CEC">
          <w:rPr>
            <w:rFonts w:ascii="Helvetica" w:eastAsia="MS Mincho" w:hAnsi="Helvetica"/>
          </w:rPr>
          <w:fldChar w:fldCharType="end"/>
        </w:r>
        <w:r w:rsidR="00EB3CEC">
          <w:rPr>
            <w:rFonts w:ascii="Helvetica" w:eastAsia="MS Mincho" w:hAnsi="Helvetica"/>
          </w:rPr>
          <w:t>. Rather than using</w:t>
        </w:r>
        <w:r w:rsidR="00116D14">
          <w:rPr>
            <w:rFonts w:ascii="Helvetica" w:eastAsia="MS Mincho" w:hAnsi="Helvetica"/>
          </w:rPr>
          <w:t xml:space="preserve"> varied</w:t>
        </w:r>
        <w:r w:rsidR="00EB3CEC">
          <w:rPr>
            <w:rFonts w:ascii="Helvetica" w:eastAsia="MS Mincho" w:hAnsi="Helvetica"/>
          </w:rPr>
          <w:t xml:space="preserve"> en</w:t>
        </w:r>
        <w:r w:rsidR="00116D14">
          <w:rPr>
            <w:rFonts w:ascii="Helvetica" w:eastAsia="MS Mincho" w:hAnsi="Helvetica"/>
          </w:rPr>
          <w:t xml:space="preserve">vironmental conditions to interrogate </w:t>
        </w:r>
        <w:r w:rsidR="00EB3CEC">
          <w:rPr>
            <w:rFonts w:ascii="Helvetica" w:eastAsia="MS Mincho" w:hAnsi="Helvetica"/>
          </w:rPr>
          <w:t>cellular regulation</w:t>
        </w:r>
        <w:r w:rsidR="001F7AC2">
          <w:rPr>
            <w:rFonts w:ascii="Helvetica" w:eastAsia="MS Mincho" w:hAnsi="Helvetica"/>
          </w:rPr>
          <w:t xml:space="preserve"> </w:t>
        </w:r>
        <w:r w:rsidR="001F7AC2">
          <w:rPr>
            <w:rFonts w:ascii="Helvetica" w:eastAsia="MS Mincho" w:hAnsi="Helvetica"/>
          </w:rPr>
          <w:fldChar w:fldCharType="begin"/>
        </w:r>
        <w:r w:rsidR="00906D8D">
          <w:rPr>
            <w:rFonts w:ascii="Helvetica" w:eastAsia="MS Mincho" w:hAnsi="Helvetica"/>
          </w:rPr>
          <w:instrText xml:space="preserve"> ADDIN ZOTERO_ITEM CSL_CITATION {"citationID":"hMsBdKGY","properties":{"formattedCitation":"[23,25]","plainCitation":"[23,25]","noteIndex":0},"citationItems":[{"id":27,"uris":["http://zotero.org/users/local/WXskNUvk/items/RJXKA2VY"],"uri":["http://zotero.org/users/local/WXskNUvk/items/RJXKA2VY"],"itemData":{"id":27,"type":"article-journal","title":"Large-Scale Mapping and Validation of Escherichia coli Transcriptional Regulation from a Compendium of Expression Profiles","container-title":"PLoS Biology","page":"e8","volume":"5","issue":"1","source":"Crossref","DOI":"10.1371/journal.pbio.0050008","ISSN":"1545-7885","language":"en","author":[{"family":"Faith","given":"Jeremiah J"},{"family":"Hayete","given":"Boris"},{"family":"Thaden","given":"Joshua T"},{"family":"Mogno","given":"Ilaria"},{"family":"Wierzbowski","given":"Jamey"},{"family":"Cottarel","given":"Guillaume"},{"family":"Kasif","given":"Simon"},{"family":"Collins","given":"James J"},{"family":"Gardner","given":"Timothy S"}],"editor":[{"family":"Levchenko","given":"Andre"}],"issued":{"date-parts":[["2007",1,9]]}}},{"id":28,"uris":["http://zotero.org/users/local/WXskNUvk/items/QE6DKTBL"],"uri":["http://zotero.org/users/local/WXskNUvk/items/QE6DKTBL"],"itemData":{"id":28,"type":"article-journal","title":"The Inferelator: an algorithm for learning parsimonious regulatory networks from systems-biology data sets de novo","container-title":"Genome Biology","page":"R36","volume":"7","issue":"5","source":"PubMed","abstract":"We present a method (the Inferelator) for deriving genome-wide transcriptional regulatory interactions, and apply the method to predict a large portion of the regulatory network of the archaeon Halobacterium NRC-1. The Inferelator uses regression and variable selection to identify transcriptional influences on genes based on the integration of genome annotation and expression data. The learned network successfully predicted Halobacterium's global expression under novel perturbations with predictive power similar to that seen over training data. Several specific regulatory predictions were experimentally tested and verified.","DOI":"10.1186/gb-2006-7-5-r36","ISSN":"1474-760X","note":"PMID: 16686963\nPMCID: PMC1779511","shortTitle":"The Inferelator","journalAbbreviation":"Genome Biol.","language":"eng","author":[{"family":"Bonneau","given":"Richard"},{"family":"Reiss","given":"David J."},{"family":"Shannon","given":"Paul"},{"family":"Facciotti","given":"Marc"},{"family":"Hood","given":"Leroy"},{"family":"Baliga","given":"Nitin S."},{"family":"Thorsson","given":"Vesteinn"}],"issued":{"date-parts":[["2006"]]}}}],"schema":"https://github.com/citation-style-language/schema/raw/master/csl-citation.json"} </w:instrText>
        </w:r>
        <w:r w:rsidR="001F7AC2">
          <w:rPr>
            <w:rFonts w:ascii="Helvetica" w:eastAsia="MS Mincho" w:hAnsi="Helvetica"/>
          </w:rPr>
          <w:fldChar w:fldCharType="separate"/>
        </w:r>
        <w:r w:rsidR="00906D8D">
          <w:rPr>
            <w:rFonts w:ascii="Helvetica" w:hAnsi="Helvetica"/>
          </w:rPr>
          <w:t>[23,25]</w:t>
        </w:r>
        <w:r w:rsidR="001F7AC2">
          <w:rPr>
            <w:rFonts w:ascii="Helvetica" w:eastAsia="MS Mincho" w:hAnsi="Helvetica"/>
          </w:rPr>
          <w:fldChar w:fldCharType="end"/>
        </w:r>
        <w:r w:rsidR="00EB3CEC">
          <w:rPr>
            <w:rFonts w:ascii="Helvetica" w:eastAsia="MS Mincho" w:hAnsi="Helvetica"/>
          </w:rPr>
          <w:t xml:space="preserve">, we </w:t>
        </w:r>
        <w:r w:rsidR="00EC5B8D">
          <w:rPr>
            <w:rFonts w:ascii="Helvetica" w:eastAsia="MS Mincho" w:hAnsi="Helvetica"/>
          </w:rPr>
          <w:t xml:space="preserve">instead </w:t>
        </w:r>
        <w:r w:rsidR="00EB3CEC">
          <w:rPr>
            <w:rFonts w:ascii="Helvetica" w:eastAsia="MS Mincho" w:hAnsi="Helvetica"/>
          </w:rPr>
          <w:t xml:space="preserve">determined that </w:t>
        </w:r>
        <w:r w:rsidR="001F7AC2">
          <w:rPr>
            <w:rFonts w:ascii="Helvetica" w:eastAsia="MS Mincho" w:hAnsi="Helvetica"/>
          </w:rPr>
          <w:t>the abundances</w:t>
        </w:r>
        <w:r w:rsidR="00EB3CEC">
          <w:rPr>
            <w:rFonts w:ascii="Helvetica" w:eastAsia="MS Mincho" w:hAnsi="Helvetica"/>
          </w:rPr>
          <w:t xml:space="preserve"> of cellular macromolecules themselves are sufficient to provide accurate information about environmental</w:t>
        </w:r>
      </w:ins>
      <w:r w:rsidR="00EB3CEC">
        <w:rPr>
          <w:rFonts w:ascii="Helvetica" w:eastAsia="MS Mincho" w:hAnsi="Helvetica"/>
        </w:rPr>
        <w:t xml:space="preserve"> conditions</w:t>
      </w:r>
      <w:r w:rsidR="001F7AC2">
        <w:rPr>
          <w:rFonts w:ascii="Helvetica" w:eastAsia="MS Mincho" w:hAnsi="Helvetica"/>
        </w:rPr>
        <w:t xml:space="preserve">. </w:t>
      </w:r>
    </w:p>
    <w:p w14:paraId="47C684C3" w14:textId="77777777" w:rsidR="003A3F29" w:rsidRPr="003A3F29" w:rsidRDefault="003A3F29" w:rsidP="003A3F29">
      <w:pPr>
        <w:spacing w:line="360" w:lineRule="auto"/>
        <w:rPr>
          <w:rFonts w:ascii="Helvetica" w:eastAsia="MS Mincho" w:hAnsi="Helvetica"/>
        </w:rPr>
      </w:pPr>
    </w:p>
    <w:p w14:paraId="7C39BEA2" w14:textId="77777777" w:rsidR="00D04AAE" w:rsidRDefault="003A3F29" w:rsidP="003A3F29">
      <w:pPr>
        <w:spacing w:line="360" w:lineRule="auto"/>
        <w:rPr>
          <w:del w:id="180" w:author="Hockenberry, Adam J" w:date="2018-10-12T12:32:00Z"/>
          <w:rFonts w:ascii="Helvetica" w:hAnsi="Helvetica"/>
        </w:rPr>
      </w:pPr>
      <w:del w:id="181" w:author="Hockenberry, Adam J" w:date="2018-10-12T12:32:00Z">
        <w:r w:rsidRPr="003A3F29">
          <w:rPr>
            <w:rFonts w:ascii="Helvetica" w:eastAsia="MS Mincho" w:hAnsi="Helvetica"/>
          </w:rPr>
          <w:delText>Interestingly, we found that consideration of mRNA and protein datasets alone are sufficient to produce a</w:delText>
        </w:r>
        <w:r w:rsidR="005C0551">
          <w:rPr>
            <w:rFonts w:ascii="Helvetica" w:eastAsia="MS Mincho" w:hAnsi="Helvetica"/>
          </w:rPr>
          <w:delText xml:space="preserve">ccurate results, but that joint </w:delText>
        </w:r>
        <w:r w:rsidRPr="003A3F29">
          <w:rPr>
            <w:rFonts w:ascii="Helvetica" w:eastAsia="MS Mincho" w:hAnsi="Helvetica"/>
          </w:rPr>
          <w:delText>consideration of both datasets results in superior predictive accuracy. This finding implies that post-transcriptional regulation is at least partially controlled by external conditions, which has been observed by previous studies that have investigated multi-omics</w:delText>
        </w:r>
        <w:r w:rsidR="00744EB8">
          <w:rPr>
            <w:rFonts w:ascii="Helvetica" w:eastAsia="MS Mincho" w:hAnsi="Helvetica"/>
          </w:rPr>
          <w:delText xml:space="preserve"> datasets</w:delText>
        </w:r>
        <w:r w:rsidR="00441461">
          <w:rPr>
            <w:rFonts w:ascii="Helvetica" w:eastAsia="MS Mincho" w:hAnsi="Helvetica"/>
          </w:rPr>
          <w:delText xml:space="preserve"> </w:delText>
        </w:r>
        <w:r w:rsidR="00FE4A12">
          <w:rPr>
            <w:rFonts w:ascii="Helvetica" w:eastAsia="MS Mincho" w:hAnsi="Helvetica"/>
          </w:rPr>
          <w:fldChar w:fldCharType="begin"/>
        </w:r>
        <w:r w:rsidR="00593FE8">
          <w:rPr>
            <w:rFonts w:ascii="Helvetica" w:eastAsia="MS Mincho" w:hAnsi="Helvetica"/>
          </w:rPr>
          <w:delInstrText xml:space="preserve"> ADDIN ZOTERO_ITEM CSL_CITATION {"citationID":"igGkKpCM","properties":{"formattedCitation":"[12,20,22,23]","plainCitation":"[12,20,22,23]","noteIndex":0},"citationItems":[{"id":"nOtA0lSj/2kIt9CYM","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nOtA0lSj/emFxfzHl","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nOtA0lSj/NZjt5T76","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nOtA0lSj/h3anxrzw","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delInstrText>
        </w:r>
        <w:r w:rsidR="00FE4A12">
          <w:rPr>
            <w:rFonts w:ascii="Helvetica" w:eastAsia="MS Mincho" w:hAnsi="Helvetica"/>
          </w:rPr>
          <w:fldChar w:fldCharType="separate"/>
        </w:r>
        <w:r w:rsidR="00593FE8">
          <w:rPr>
            <w:rFonts w:ascii="Helvetica" w:hAnsi="Helvetica"/>
          </w:rPr>
          <w:delText>[12,20,22,23]</w:delText>
        </w:r>
        <w:r w:rsidR="00FE4A12">
          <w:rPr>
            <w:rFonts w:ascii="Helvetica" w:eastAsia="MS Mincho" w:hAnsi="Helvetica"/>
          </w:rPr>
          <w:fldChar w:fldCharType="end"/>
        </w:r>
        <w:r w:rsidR="00EF7922">
          <w:rPr>
            <w:rFonts w:ascii="Helvetica" w:eastAsia="MS Mincho" w:hAnsi="Helvetica"/>
          </w:rPr>
          <w:delText xml:space="preserve">. </w:delText>
        </w:r>
        <w:r w:rsidR="00EF7922">
          <w:rPr>
            <w:rFonts w:ascii="Helvetica" w:hAnsi="Helvetica"/>
          </w:rPr>
          <w:delText>Such regulation may</w:delText>
        </w:r>
        <w:r w:rsidR="00EF7922" w:rsidRPr="00477CC4">
          <w:rPr>
            <w:rFonts w:ascii="Helvetica" w:hAnsi="Helvetica"/>
          </w:rPr>
          <w:delText xml:space="preserve"> </w:delText>
        </w:r>
        <w:r w:rsidR="00EF7922">
          <w:rPr>
            <w:rFonts w:ascii="Helvetica" w:hAnsi="Helvetica"/>
          </w:rPr>
          <w:delText>result from</w:delText>
        </w:r>
        <w:r w:rsidR="00EF7922" w:rsidRPr="00477CC4">
          <w:rPr>
            <w:rFonts w:ascii="Helvetica" w:hAnsi="Helvetica"/>
          </w:rPr>
          <w:delText xml:space="preserve"> post-translational </w:delText>
        </w:r>
        <w:r w:rsidR="00EF7922">
          <w:rPr>
            <w:rFonts w:ascii="Helvetica" w:hAnsi="Helvetica"/>
          </w:rPr>
          <w:delText>modifications</w:delText>
        </w:r>
        <w:r w:rsidR="00441461">
          <w:rPr>
            <w:rFonts w:ascii="Helvetica" w:hAnsi="Helvetica"/>
          </w:rPr>
          <w:delText xml:space="preserve"> </w:delText>
        </w:r>
        <w:r w:rsidR="00EF7922">
          <w:rPr>
            <w:rFonts w:ascii="Helvetica" w:hAnsi="Helvetica"/>
          </w:rPr>
          <w:fldChar w:fldCharType="begin"/>
        </w:r>
        <w:r w:rsidR="00593FE8">
          <w:rPr>
            <w:rFonts w:ascii="Helvetica" w:hAnsi="Helvetica"/>
          </w:rPr>
          <w:delInstrText xml:space="preserve"> ADDIN ZOTERO_ITEM CSL_CITATION {"citationID":"HQzVvj5Y","properties":{"formattedCitation":"[24]","plainCitation":"[24]","noteIndex":0},"citationItems":[{"id":"nOtA0lSj/3KoB2wat","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delInstrText>
        </w:r>
        <w:r w:rsidR="00EF7922">
          <w:rPr>
            <w:rFonts w:ascii="Helvetica" w:hAnsi="Helvetica"/>
          </w:rPr>
          <w:fldChar w:fldCharType="separate"/>
        </w:r>
        <w:r w:rsidR="00593FE8">
          <w:rPr>
            <w:rFonts w:ascii="Helvetica" w:hAnsi="Helvetica"/>
          </w:rPr>
          <w:delText>[24]</w:delText>
        </w:r>
        <w:r w:rsidR="00EF7922">
          <w:rPr>
            <w:rFonts w:ascii="Helvetica" w:hAnsi="Helvetica"/>
          </w:rPr>
          <w:fldChar w:fldCharType="end"/>
        </w:r>
        <w:r w:rsidR="00EF7922">
          <w:rPr>
            <w:rFonts w:ascii="Helvetica" w:hAnsi="Helvetica"/>
          </w:rPr>
          <w:delText xml:space="preserve">, </w:delText>
        </w:r>
        <w:r w:rsidR="00EF7922" w:rsidRPr="00477CC4">
          <w:rPr>
            <w:rFonts w:ascii="Helvetica" w:hAnsi="Helvetica"/>
          </w:rPr>
          <w:delText xml:space="preserve">stress coping </w:delText>
        </w:r>
        <w:r w:rsidR="00EF7922">
          <w:rPr>
            <w:rFonts w:ascii="Helvetica" w:eastAsia="MS Mincho" w:hAnsi="Helvetica"/>
          </w:rPr>
          <w:delText>mechanisms</w:delText>
        </w:r>
        <w:r w:rsidR="00441461">
          <w:rPr>
            <w:rFonts w:ascii="Helvetica" w:eastAsia="MS Mincho" w:hAnsi="Helvetica"/>
          </w:rPr>
          <w:delText xml:space="preserve"> </w:delText>
        </w:r>
        <w:r w:rsidR="00EF7922">
          <w:rPr>
            <w:rFonts w:ascii="Helvetica" w:eastAsia="MS Mincho" w:hAnsi="Helvetica"/>
          </w:rPr>
          <w:fldChar w:fldCharType="begin"/>
        </w:r>
        <w:r w:rsidR="00593FE8">
          <w:rPr>
            <w:rFonts w:ascii="Helvetica" w:eastAsia="MS Mincho" w:hAnsi="Helvetica"/>
          </w:rPr>
          <w:delInstrText xml:space="preserve"> ADDIN ZOTERO_ITEM CSL_CITATION {"citationID":"iIJep435","properties":{"formattedCitation":"[25]","plainCitation":"[25]","noteIndex":0},"citationItems":[{"id":"nOtA0lSj/7gzZG1pv","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delInstrText>
        </w:r>
        <w:r w:rsidR="00EF7922">
          <w:rPr>
            <w:rFonts w:ascii="Helvetica" w:eastAsia="MS Mincho" w:hAnsi="Helvetica"/>
          </w:rPr>
          <w:fldChar w:fldCharType="separate"/>
        </w:r>
        <w:r w:rsidR="00593FE8">
          <w:rPr>
            <w:rFonts w:ascii="Helvetica" w:hAnsi="Helvetica"/>
          </w:rPr>
          <w:delText>[25]</w:delText>
        </w:r>
        <w:r w:rsidR="00EF7922">
          <w:rPr>
            <w:rFonts w:ascii="Helvetica" w:eastAsia="MS Mincho" w:hAnsi="Helvetica"/>
          </w:rPr>
          <w:fldChar w:fldCharType="end"/>
        </w:r>
        <w:r w:rsidR="00EF7922">
          <w:rPr>
            <w:rFonts w:ascii="Helvetica" w:hAnsi="Helvetica"/>
          </w:rPr>
          <w:delText>, differential translation of mRNAs, or protein-specific degradation patterns</w:delText>
        </w:r>
        <w:r w:rsidR="00EF7922" w:rsidRPr="00477CC4">
          <w:rPr>
            <w:rFonts w:ascii="Helvetica" w:hAnsi="Helvetica"/>
          </w:rPr>
          <w:delText>.</w:delText>
        </w:r>
      </w:del>
    </w:p>
    <w:p w14:paraId="4E5352BF" w14:textId="77777777" w:rsidR="00EF7922" w:rsidRDefault="00EF7922" w:rsidP="00EF7922">
      <w:pPr>
        <w:spacing w:line="360" w:lineRule="auto"/>
        <w:rPr>
          <w:del w:id="182" w:author="Hockenberry, Adam J" w:date="2018-10-12T12:32:00Z"/>
          <w:rFonts w:ascii="Helvetica" w:hAnsi="Helvetica"/>
        </w:rPr>
      </w:pPr>
    </w:p>
    <w:p w14:paraId="6D9A5A00" w14:textId="77777777" w:rsidR="002F1C74" w:rsidRPr="00477CC4" w:rsidRDefault="00EF7922" w:rsidP="002F1C74">
      <w:pPr>
        <w:spacing w:line="360" w:lineRule="auto"/>
        <w:rPr>
          <w:del w:id="183" w:author="Hockenberry, Adam J" w:date="2018-10-12T12:32:00Z"/>
          <w:rFonts w:ascii="Helvetica" w:hAnsi="Helvetica"/>
        </w:rPr>
      </w:pPr>
      <w:del w:id="184" w:author="Hockenberry, Adam J" w:date="2018-10-12T12:32:00Z">
        <w:r>
          <w:rPr>
            <w:rFonts w:ascii="Helvetica" w:hAnsi="Helvetica"/>
          </w:rPr>
          <w:delText>An important finding that we discovered was that cellular growth phase places limits on the predictability of external conditions, with stationary phase cells being particularly di</w:delText>
        </w:r>
        <w:r w:rsidR="005C0551">
          <w:rPr>
            <w:rFonts w:ascii="Helvetica" w:hAnsi="Helvetica"/>
          </w:rPr>
          <w:delText xml:space="preserve">fficult to distinguish from one </w:delText>
        </w:r>
        <w:r>
          <w:rPr>
            <w:rFonts w:ascii="Helvetica" w:hAnsi="Helvetica"/>
          </w:rPr>
          <w:delText xml:space="preserve">another irrespective of their external conditions. A possible explanation </w:delText>
        </w:r>
        <w:r w:rsidRPr="00477CC4">
          <w:rPr>
            <w:rFonts w:ascii="Helvetica" w:hAnsi="Helvetica"/>
          </w:rPr>
          <w:delText>for this behavior might be associated with endogenous metabolis</w:delText>
        </w:r>
        <w:r>
          <w:rPr>
            <w:rFonts w:ascii="Helvetica" w:hAnsi="Helvetica"/>
          </w:rPr>
          <w:delText>m</w:delText>
        </w:r>
        <w:r w:rsidR="005C0551">
          <w:rPr>
            <w:rFonts w:ascii="Helvetica" w:hAnsi="Helvetica"/>
          </w:rPr>
          <w:delText xml:space="preserve">, whereby </w:delText>
        </w:r>
        <w:r w:rsidRPr="00477CC4">
          <w:rPr>
            <w:rFonts w:ascii="Helvetica" w:hAnsi="Helvetica"/>
          </w:rPr>
          <w:delText xml:space="preserve">stationary phase cells start to </w:delText>
        </w:r>
        <w:r w:rsidR="005C0551">
          <w:rPr>
            <w:rFonts w:ascii="Helvetica" w:hAnsi="Helvetica"/>
          </w:rPr>
          <w:delText xml:space="preserve">metabolize surrounding dead </w:delText>
        </w:r>
        <w:r w:rsidRPr="00477CC4">
          <w:rPr>
            <w:rFonts w:ascii="Helvetica" w:hAnsi="Helvetica"/>
          </w:rPr>
          <w:delText xml:space="preserve">cells instead of </w:delText>
        </w:r>
        <w:r w:rsidR="005C0551">
          <w:rPr>
            <w:rFonts w:ascii="Helvetica" w:hAnsi="Helvetica"/>
          </w:rPr>
          <w:delText xml:space="preserve">the </w:delText>
        </w:r>
        <w:r w:rsidRPr="00477CC4">
          <w:rPr>
            <w:rFonts w:ascii="Helvetica" w:hAnsi="Helvetica"/>
          </w:rPr>
          <w:delText xml:space="preserve">provided carbon source. This new carbon source, which is independent of the </w:delText>
        </w:r>
        <w:r>
          <w:rPr>
            <w:rFonts w:ascii="Helvetica" w:hAnsi="Helvetica"/>
          </w:rPr>
          <w:delText>externally provided</w:delText>
        </w:r>
        <w:r w:rsidRPr="00477CC4">
          <w:rPr>
            <w:rFonts w:ascii="Helvetica" w:hAnsi="Helvetica"/>
          </w:rPr>
          <w:delText xml:space="preserve"> carbon source, </w:delText>
        </w:r>
        <w:r>
          <w:rPr>
            <w:rFonts w:ascii="Helvetica" w:hAnsi="Helvetica"/>
          </w:rPr>
          <w:delText xml:space="preserve">may </w:delText>
        </w:r>
        <w:r w:rsidRPr="00477CC4">
          <w:rPr>
            <w:rFonts w:ascii="Helvetica" w:hAnsi="Helvetica"/>
          </w:rPr>
          <w:delText>suppress the differences between the cells in different external carbon source</w:delText>
        </w:r>
        <w:r>
          <w:rPr>
            <w:rFonts w:ascii="Helvetica" w:hAnsi="Helvetica"/>
          </w:rPr>
          <w:delText xml:space="preserve"> environment</w:delText>
        </w:r>
        <w:r w:rsidR="005C0551">
          <w:rPr>
            <w:rFonts w:ascii="Helvetica" w:hAnsi="Helvetica"/>
          </w:rPr>
          <w:delText>s</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5VnzNv2f","properties":{"formattedCitation":"[26,27]","plainCitation":"[26,27]","noteIndex":0},"citationItems":[{"id":"nOtA0lSj/7ZLqFenU","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A."}],"issued":{"date-parts":[["1993"]]}},"label":"page"},{"id":"nOtA0lSj/UXFgj8jy","uris":["http://zotero.org/users/local/FOPKHRFW/items/D4H755EA"],"uri":["http://zotero.org/users/local/FOPKHRFW/items/D4H755EA"],"itemData":{"id":591,"type":"chapter","title":"Chapter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delInstrText>
        </w:r>
        <w:r>
          <w:rPr>
            <w:rFonts w:ascii="Helvetica" w:hAnsi="Helvetica"/>
          </w:rPr>
          <w:fldChar w:fldCharType="separate"/>
        </w:r>
        <w:r w:rsidR="00593FE8">
          <w:rPr>
            <w:rFonts w:ascii="Helvetica" w:hAnsi="Helvetica"/>
          </w:rPr>
          <w:delText>[26,27]</w:delText>
        </w:r>
        <w:r>
          <w:rPr>
            <w:rFonts w:ascii="Helvetica" w:hAnsi="Helvetica"/>
          </w:rPr>
          <w:fldChar w:fldCharType="end"/>
        </w:r>
        <w:r>
          <w:rPr>
            <w:rFonts w:ascii="Helvetica" w:hAnsi="Helvetica"/>
          </w:rPr>
          <w:delText xml:space="preserve">. </w:delText>
        </w:r>
        <w:r w:rsidR="002F1C74" w:rsidRPr="00477CC4">
          <w:rPr>
            <w:rFonts w:ascii="Helvetica" w:hAnsi="Helvetica"/>
          </w:rPr>
          <w:delText>Another reason for this behavior might be related to strong coupling between gene expressio</w:delText>
        </w:r>
        <w:r w:rsidR="002F1C74">
          <w:rPr>
            <w:rFonts w:ascii="Helvetica" w:hAnsi="Helvetica"/>
          </w:rPr>
          <w:delText>n noise and growth rate. M</w:delText>
        </w:r>
        <w:r w:rsidR="002F1C74" w:rsidRPr="00477CC4">
          <w:rPr>
            <w:rFonts w:ascii="Helvetica" w:hAnsi="Helvetica"/>
          </w:rPr>
          <w:delText xml:space="preserve">ultiple studies </w:delText>
        </w:r>
        <w:r w:rsidR="005C0551">
          <w:rPr>
            <w:rFonts w:ascii="Helvetica" w:hAnsi="Helvetica"/>
          </w:rPr>
          <w:delText xml:space="preserve">have </w:delText>
        </w:r>
        <w:r w:rsidR="002F1C74">
          <w:rPr>
            <w:rFonts w:ascii="Helvetica" w:hAnsi="Helvetica"/>
          </w:rPr>
          <w:delText>concluded that</w:delText>
        </w:r>
        <w:r w:rsidR="002F1C74" w:rsidRPr="00477CC4">
          <w:rPr>
            <w:rFonts w:ascii="Helvetica" w:hAnsi="Helvetica"/>
          </w:rPr>
          <w:delText xml:space="preserve"> lower growth rate</w:delText>
        </w:r>
        <w:r w:rsidR="002F1C74">
          <w:rPr>
            <w:rFonts w:ascii="Helvetica" w:hAnsi="Helvetica"/>
          </w:rPr>
          <w:delText xml:space="preserve">s are associated with </w:delText>
        </w:r>
        <w:r w:rsidR="002F1C74" w:rsidRPr="00477CC4">
          <w:rPr>
            <w:rFonts w:ascii="Helvetica" w:hAnsi="Helvetica"/>
          </w:rPr>
          <w:delText>higher gene expres</w:delText>
        </w:r>
        <w:r w:rsidR="002F1C74">
          <w:rPr>
            <w:rFonts w:ascii="Helvetica" w:hAnsi="Helvetica"/>
          </w:rPr>
          <w:delText xml:space="preserve">sion noise, which </w:delText>
        </w:r>
        <w:r w:rsidR="002F1C74" w:rsidRPr="00477CC4">
          <w:rPr>
            <w:rFonts w:ascii="Helvetica" w:hAnsi="Helvetica"/>
          </w:rPr>
          <w:delText>might be a survival strategy in harsh</w:delText>
        </w:r>
        <w:r w:rsidR="002F1C74">
          <w:rPr>
            <w:rFonts w:ascii="Helvetica" w:hAnsi="Helvetica"/>
          </w:rPr>
          <w:delText xml:space="preserve"> environments</w:delText>
        </w:r>
        <w:r w:rsidR="00441461">
          <w:rPr>
            <w:rFonts w:ascii="Helvetica" w:hAnsi="Helvetica"/>
          </w:rPr>
          <w:delText xml:space="preserve"> </w:delText>
        </w:r>
        <w:r w:rsidR="002F1C74">
          <w:rPr>
            <w:rFonts w:ascii="Helvetica" w:hAnsi="Helvetica"/>
          </w:rPr>
          <w:fldChar w:fldCharType="begin"/>
        </w:r>
        <w:r w:rsidR="00593FE8">
          <w:rPr>
            <w:rFonts w:ascii="Helvetica" w:hAnsi="Helvetica"/>
          </w:rPr>
          <w:delInstrText xml:space="preserve"> ADDIN ZOTERO_ITEM CSL_CITATION {"citationID":"SCWwKzJJ","properties":{"formattedCitation":"[28]","plainCitation":"[28]","noteIndex":0},"citationItems":[{"id":"nOtA0lSj/2MW69pg3","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delInstrText>
        </w:r>
        <w:r w:rsidR="002F1C74">
          <w:rPr>
            <w:rFonts w:ascii="Helvetica" w:hAnsi="Helvetica"/>
          </w:rPr>
          <w:fldChar w:fldCharType="separate"/>
        </w:r>
        <w:r w:rsidR="00593FE8">
          <w:rPr>
            <w:rFonts w:ascii="Helvetica" w:hAnsi="Helvetica"/>
          </w:rPr>
          <w:delText>[28]</w:delText>
        </w:r>
        <w:r w:rsidR="002F1C74">
          <w:rPr>
            <w:rFonts w:ascii="Helvetica" w:hAnsi="Helvetica"/>
          </w:rPr>
          <w:fldChar w:fldCharType="end"/>
        </w:r>
        <w:r w:rsidR="002F1C74">
          <w:rPr>
            <w:rFonts w:ascii="Helvetica" w:hAnsi="Helvetica"/>
          </w:rPr>
          <w:delText xml:space="preserve">. </w:delText>
        </w:r>
        <w:r w:rsidR="002F1C74" w:rsidRPr="00477CC4">
          <w:rPr>
            <w:rFonts w:ascii="Helvetica" w:hAnsi="Helvetica"/>
          </w:rPr>
          <w:delText>Negative correlation</w:delText>
        </w:r>
        <w:r w:rsidR="002F1C74">
          <w:rPr>
            <w:rFonts w:ascii="Helvetica" w:hAnsi="Helvetica"/>
          </w:rPr>
          <w:delText>s</w:delText>
        </w:r>
        <w:r w:rsidR="002F1C74" w:rsidRPr="00477CC4">
          <w:rPr>
            <w:rFonts w:ascii="Helvetica" w:hAnsi="Helvetica"/>
          </w:rPr>
          <w:delText xml:space="preserve"> between population average gene expression and noise </w:delText>
        </w:r>
        <w:r w:rsidR="002F1C74">
          <w:rPr>
            <w:rFonts w:ascii="Helvetica" w:hAnsi="Helvetica"/>
          </w:rPr>
          <w:delText>have been</w:delText>
        </w:r>
        <w:r w:rsidR="002F1C74" w:rsidRPr="00477CC4">
          <w:rPr>
            <w:rFonts w:ascii="Helvetica" w:hAnsi="Helvetica"/>
          </w:rPr>
          <w:delText xml:space="preserve"> shown for </w:delText>
        </w:r>
        <w:r w:rsidR="002F1C74" w:rsidRPr="00477CC4">
          <w:rPr>
            <w:rFonts w:ascii="Helvetica" w:hAnsi="Helvetica"/>
            <w:i/>
          </w:rPr>
          <w:delText>E. coli</w:delText>
        </w:r>
        <w:r w:rsidR="002F1C74" w:rsidRPr="00477CC4">
          <w:rPr>
            <w:rFonts w:ascii="Helvetica" w:hAnsi="Helvetica"/>
          </w:rPr>
          <w:delText xml:space="preserve"> and </w:delText>
        </w:r>
        <w:r w:rsidR="002F1C74" w:rsidRPr="00477CC4">
          <w:rPr>
            <w:rFonts w:ascii="Helvetica" w:hAnsi="Helvetica"/>
            <w:i/>
          </w:rPr>
          <w:delText>Saccharomyces cerevisiae</w:delText>
        </w:r>
        <w:r w:rsidR="002F1C74">
          <w:rPr>
            <w:rFonts w:ascii="Helvetica" w:hAnsi="Helvetica"/>
            <w:i/>
          </w:rPr>
          <w:delText xml:space="preserve">, </w:delText>
        </w:r>
        <w:r w:rsidR="002F1C74" w:rsidRPr="00E41669">
          <w:rPr>
            <w:rFonts w:ascii="Helvetica" w:hAnsi="Helvetica"/>
          </w:rPr>
          <w:delText>lending support for this</w:delText>
        </w:r>
        <w:r w:rsidR="002F1C74">
          <w:rPr>
            <w:rFonts w:ascii="Helvetica" w:hAnsi="Helvetica"/>
          </w:rPr>
          <w:delText xml:space="preserve"> theory</w:delText>
        </w:r>
        <w:r w:rsidR="00441461">
          <w:rPr>
            <w:rFonts w:ascii="Helvetica" w:hAnsi="Helvetica"/>
          </w:rPr>
          <w:delText xml:space="preserve"> </w:delText>
        </w:r>
        <w:r w:rsidR="002F1C74">
          <w:rPr>
            <w:rFonts w:ascii="Helvetica" w:hAnsi="Helvetica"/>
          </w:rPr>
          <w:fldChar w:fldCharType="begin"/>
        </w:r>
        <w:r w:rsidR="00593FE8">
          <w:rPr>
            <w:rFonts w:ascii="Helvetica" w:hAnsi="Helvetica"/>
          </w:rPr>
          <w:delInstrText xml:space="preserve"> ADDIN ZOTERO_ITEM CSL_CITATION {"citationID":"q7rL7RLJ","properties":{"formattedCitation":"[29,30]","plainCitation":"[29,30]","noteIndex":0},"citationItems":[{"id":"nOtA0lSj/KxprSpDk","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nOtA0lSj/vxnHf1Dl","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delInstrText>
        </w:r>
        <w:r w:rsidR="002F1C74">
          <w:rPr>
            <w:rFonts w:ascii="Helvetica" w:hAnsi="Helvetica"/>
          </w:rPr>
          <w:fldChar w:fldCharType="separate"/>
        </w:r>
        <w:r w:rsidR="00593FE8">
          <w:rPr>
            <w:rFonts w:ascii="Helvetica" w:hAnsi="Helvetica"/>
          </w:rPr>
          <w:delText>[29,30]</w:delText>
        </w:r>
        <w:r w:rsidR="002F1C74">
          <w:rPr>
            <w:rFonts w:ascii="Helvetica" w:hAnsi="Helvetica"/>
          </w:rPr>
          <w:fldChar w:fldCharType="end"/>
        </w:r>
        <w:r w:rsidR="002F1C74">
          <w:rPr>
            <w:rFonts w:ascii="Helvetica" w:hAnsi="Helvetica"/>
          </w:rPr>
          <w:delTex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w:delText>
        </w:r>
        <w:r w:rsidR="008D0690">
          <w:rPr>
            <w:rFonts w:ascii="Helvetica" w:hAnsi="Helvetica"/>
          </w:rPr>
          <w:delText>compared to</w:delText>
        </w:r>
        <w:r w:rsidR="002F1C74">
          <w:rPr>
            <w:rFonts w:ascii="Helvetica" w:hAnsi="Helvetica"/>
          </w:rPr>
          <w:delText xml:space="preserve"> during exponential growth</w:delText>
        </w:r>
        <w:r w:rsidR="008D0690">
          <w:rPr>
            <w:rFonts w:ascii="Helvetica" w:hAnsi="Helvetica"/>
          </w:rPr>
          <w:delText xml:space="preserve"> where nutrient concentrations are more varied across conditions</w:delText>
        </w:r>
        <w:r w:rsidR="002F1C74">
          <w:rPr>
            <w:rFonts w:ascii="Helvetica" w:hAnsi="Helvetica"/>
          </w:rPr>
          <w:delText xml:space="preserve">. Nevertheless, discrimination of external environmental factors in stationary phase cells was still much better than random—indicating that these populations continue to retain information about the external environment despite their overall quiescence. </w:delText>
        </w:r>
      </w:del>
    </w:p>
    <w:p w14:paraId="557BB26D" w14:textId="77777777" w:rsidR="002F1C74" w:rsidRPr="00477CC4" w:rsidRDefault="002F1C74" w:rsidP="002F1C74">
      <w:pPr>
        <w:tabs>
          <w:tab w:val="left" w:pos="6853"/>
        </w:tabs>
        <w:spacing w:line="360" w:lineRule="auto"/>
        <w:rPr>
          <w:del w:id="185" w:author="Hockenberry, Adam J" w:date="2018-10-12T12:32:00Z"/>
          <w:rFonts w:ascii="Helvetica" w:hAnsi="Helvetica"/>
        </w:rPr>
      </w:pPr>
    </w:p>
    <w:p w14:paraId="0578E654" w14:textId="77777777" w:rsidR="00EF7922" w:rsidRDefault="002F1C74" w:rsidP="002F1C74">
      <w:pPr>
        <w:spacing w:line="360" w:lineRule="auto"/>
        <w:rPr>
          <w:del w:id="186" w:author="Hockenberry, Adam J" w:date="2018-10-12T12:32:00Z"/>
          <w:rFonts w:ascii="Helvetica" w:hAnsi="Helvetica"/>
        </w:rPr>
      </w:pPr>
      <w:del w:id="187" w:author="Hockenberry, Adam J" w:date="2018-10-12T12:32:00Z">
        <w:r>
          <w:rPr>
            <w:rFonts w:ascii="Helvetica" w:hAnsi="Helvetica"/>
          </w:rPr>
          <w:delText>A relevant finding to emerge from our study is that different features</w:delText>
        </w:r>
        <w:r w:rsidR="005C0551">
          <w:rPr>
            <w:rFonts w:ascii="Helvetica" w:hAnsi="Helvetica"/>
          </w:rPr>
          <w:delText xml:space="preserve"> of the environment may be more or less</w:delText>
        </w:r>
        <w:r>
          <w:rPr>
            <w:rFonts w:ascii="Helvetica" w:hAnsi="Helvetica"/>
          </w:rPr>
          <w:delText xml:space="preserve"> easy to discriminate from one another and this discrimination may depend on which molecular species is being interrogated. Growth</w:delText>
        </w:r>
        <w:r w:rsidRPr="00477CC4">
          <w:rPr>
            <w:rFonts w:ascii="Helvetica" w:hAnsi="Helvetica"/>
          </w:rPr>
          <w:delText xml:space="preserve"> phase</w:delText>
        </w:r>
        <w:r>
          <w:rPr>
            <w:rFonts w:ascii="Helvetica" w:hAnsi="Helvetica"/>
          </w:rPr>
          <w:delText>, for instance,</w:delText>
        </w:r>
        <w:r w:rsidRPr="00477CC4">
          <w:rPr>
            <w:rFonts w:ascii="Helvetica" w:hAnsi="Helvetica"/>
          </w:rPr>
          <w:delText xml:space="preserve"> can be reliably pred</w:delText>
        </w:r>
        <w:r>
          <w:rPr>
            <w:rFonts w:ascii="Helvetica" w:hAnsi="Helvetica"/>
          </w:rPr>
          <w:delText>icted from mRNA concentrations but similar predictions from protein concentrations were less accurate</w:delText>
        </w:r>
        <w:r w:rsidRPr="00477CC4">
          <w:rPr>
            <w:rFonts w:ascii="Helvetica" w:hAnsi="Helvetica"/>
          </w:rPr>
          <w:delText xml:space="preserve">. </w:delText>
        </w:r>
        <w:r>
          <w:rPr>
            <w:rFonts w:ascii="Helvetica" w:hAnsi="Helvetica"/>
          </w:rPr>
          <w:delText xml:space="preserve">A possible explanation for this </w:delText>
        </w:r>
        <w:r w:rsidR="005C0551">
          <w:rPr>
            <w:rFonts w:ascii="Helvetica" w:hAnsi="Helvetica"/>
          </w:rPr>
          <w:delText xml:space="preserve">observation </w:delText>
        </w:r>
        <w:r>
          <w:rPr>
            <w:rFonts w:ascii="Helvetica" w:hAnsi="Helvetica"/>
          </w:rPr>
          <w:delText xml:space="preserve">is the fact that </w:delText>
        </w:r>
        <w:r w:rsidRPr="00477CC4">
          <w:rPr>
            <w:rFonts w:ascii="Helvetica" w:hAnsi="Helvetica"/>
          </w:rPr>
          <w:delText>mRNAs and proteins</w:delText>
        </w:r>
        <w:r>
          <w:rPr>
            <w:rFonts w:ascii="Helvetica" w:hAnsi="Helvetica"/>
          </w:rPr>
          <w:delText xml:space="preserve"> have different life-cycles</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Qd1lXsYt","properties":{"formattedCitation":"[19,31]","plainCitation":"[19,31]","noteIndex":0},"citationItems":[{"id":"nOtA0lSj/TQ8HIRqB","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O."}],"issued":{"date-parts":[["2015",8,14]]}}},{"id":"nOtA0lSj/JMuO9vyh","uris":["http://zotero.org/users/local/FOPKHRFW/items/7SE88TVM"],"uri":["http://zotero.org/users/local/FOPKHRFW/items/7SE88TVM"],"itemData":{"id":477,"type":"chapter","title":"how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delInstrText>
        </w:r>
        <w:r>
          <w:rPr>
            <w:rFonts w:ascii="Helvetica" w:hAnsi="Helvetica"/>
          </w:rPr>
          <w:fldChar w:fldCharType="separate"/>
        </w:r>
        <w:r w:rsidR="00593FE8">
          <w:rPr>
            <w:rFonts w:ascii="Helvetica" w:hAnsi="Helvetica"/>
          </w:rPr>
          <w:delText>[19,31]</w:delText>
        </w:r>
        <w:r>
          <w:rPr>
            <w:rFonts w:ascii="Helvetica" w:hAnsi="Helvetica"/>
          </w:rPr>
          <w:fldChar w:fldCharType="end"/>
        </w:r>
        <w:r>
          <w:rPr>
            <w:rFonts w:ascii="Helvetica" w:hAnsi="Helvetica"/>
          </w:rPr>
          <w:delText>. Given the comparably slow degradation rates of proteins</w:delText>
        </w:r>
        <w:r w:rsidRPr="00477CC4">
          <w:rPr>
            <w:rFonts w:ascii="Helvetica" w:hAnsi="Helvetica"/>
          </w:rPr>
          <w:delText xml:space="preserve">, a large portion of </w:delText>
        </w:r>
        <w:r>
          <w:rPr>
            <w:rFonts w:ascii="Helvetica" w:hAnsi="Helvetica"/>
          </w:rPr>
          <w:delText xml:space="preserve">the </w:delText>
        </w:r>
        <w:r w:rsidRPr="00477CC4">
          <w:rPr>
            <w:rFonts w:ascii="Helvetica" w:hAnsi="Helvetica"/>
          </w:rPr>
          <w:delText xml:space="preserve">stationary phase </w:delText>
        </w:r>
        <w:r>
          <w:rPr>
            <w:rFonts w:ascii="Helvetica" w:hAnsi="Helvetica"/>
          </w:rPr>
          <w:delText xml:space="preserve">proteome is likely to have been </w:delText>
        </w:r>
        <w:r w:rsidRPr="00477CC4">
          <w:rPr>
            <w:rFonts w:ascii="Helvetica" w:hAnsi="Helvetica"/>
          </w:rPr>
          <w:delText xml:space="preserve">transcribed </w:delText>
        </w:r>
        <w:r>
          <w:rPr>
            <w:rFonts w:ascii="Helvetica" w:hAnsi="Helvetica"/>
          </w:rPr>
          <w:delText>during</w:delText>
        </w:r>
        <w:r w:rsidRPr="00477CC4">
          <w:rPr>
            <w:rFonts w:ascii="Helvetica" w:hAnsi="Helvetica"/>
          </w:rPr>
          <w:delText xml:space="preserve"> exponential phase</w:delText>
        </w:r>
        <w:r>
          <w:rPr>
            <w:rFonts w:ascii="Helvetica" w:hAnsi="Helvetica"/>
          </w:rPr>
          <w:delText xml:space="preserve"> growth</w:delText>
        </w:r>
        <w:r w:rsidRPr="00477CC4">
          <w:rPr>
            <w:rFonts w:ascii="Helvetica" w:hAnsi="Helvetica"/>
          </w:rPr>
          <w:delText xml:space="preserve">. </w:delText>
        </w:r>
        <w:r>
          <w:rPr>
            <w:rFonts w:ascii="Helvetica" w:hAnsi="Helvetica"/>
          </w:rPr>
          <w:delText>As another example,</w:delText>
        </w:r>
        <w:r w:rsidRPr="00477CC4">
          <w:rPr>
            <w:rFonts w:ascii="Helvetica" w:hAnsi="Helvetica"/>
          </w:rPr>
          <w:delText xml:space="preserve"> carbon sources can be reliably predicted from protein concentrations</w:delText>
        </w:r>
        <w:r>
          <w:rPr>
            <w:rFonts w:ascii="Helvetica" w:hAnsi="Helvetica"/>
          </w:rPr>
          <w:delText>,</w:delText>
        </w:r>
        <w:r w:rsidRPr="00477CC4">
          <w:rPr>
            <w:rFonts w:ascii="Helvetica" w:hAnsi="Helvetica"/>
          </w:rPr>
          <w:delText xml:space="preserve"> </w:delText>
        </w:r>
        <w:r>
          <w:rPr>
            <w:rFonts w:ascii="Helvetica" w:hAnsi="Helvetica"/>
          </w:rPr>
          <w:delText>but the accuracy of carbon source predictions from models trained on</w:delText>
        </w:r>
        <w:r w:rsidRPr="00477CC4">
          <w:rPr>
            <w:rFonts w:ascii="Helvetica" w:hAnsi="Helvetica"/>
          </w:rPr>
          <w:delText xml:space="preserve"> mRNA concentrations </w:delText>
        </w:r>
        <w:r>
          <w:rPr>
            <w:rFonts w:ascii="Helvetica" w:hAnsi="Helvetica"/>
          </w:rPr>
          <w:delText>was more</w:delText>
        </w:r>
        <w:r w:rsidRPr="00477CC4">
          <w:rPr>
            <w:rFonts w:ascii="Helvetica" w:hAnsi="Helvetica"/>
          </w:rPr>
          <w:delText xml:space="preserve"> limited.  Carbon assimilation is </w:delText>
        </w:r>
        <w:r>
          <w:rPr>
            <w:rFonts w:ascii="Helvetica" w:hAnsi="Helvetica"/>
          </w:rPr>
          <w:delText>known to be</w:delText>
        </w:r>
        <w:r w:rsidRPr="00477CC4">
          <w:rPr>
            <w:rFonts w:ascii="Helvetica" w:hAnsi="Helvetica"/>
          </w:rPr>
          <w:delText xml:space="preserve"> regulated </w:delText>
        </w:r>
        <w:r>
          <w:rPr>
            <w:rFonts w:ascii="Helvetica" w:hAnsi="Helvetica"/>
          </w:rPr>
          <w:delText>by</w:delText>
        </w:r>
        <w:r w:rsidRPr="00477CC4">
          <w:rPr>
            <w:rFonts w:ascii="Helvetica" w:hAnsi="Helvetica"/>
          </w:rPr>
          <w:delText xml:space="preserve"> post-translational</w:delText>
        </w:r>
        <w:r>
          <w:rPr>
            <w:rFonts w:ascii="Helvetica" w:hAnsi="Helvetica"/>
          </w:rPr>
          <w:delText xml:space="preserve"> regulation</w:delText>
        </w:r>
        <w:r w:rsidR="00441461">
          <w:rPr>
            <w:rFonts w:ascii="Helvetica" w:hAnsi="Helvetica"/>
          </w:rPr>
          <w:delText xml:space="preserve"> </w:delText>
        </w:r>
        <w:r>
          <w:rPr>
            <w:rFonts w:ascii="Helvetica" w:hAnsi="Helvetica"/>
          </w:rPr>
          <w:fldChar w:fldCharType="begin"/>
        </w:r>
        <w:r w:rsidR="00593FE8">
          <w:rPr>
            <w:rFonts w:ascii="Helvetica" w:hAnsi="Helvetica"/>
          </w:rPr>
          <w:delInstrText xml:space="preserve"> ADDIN ZOTERO_ITEM CSL_CITATION {"citationID":"Db00X79O","properties":{"formattedCitation":"[32\\uc0\\u8211{}34]","plainCitation":"[32–34]","noteIndex":0},"citationItems":[{"id":"nOtA0lSj/2d5up7Hr","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nOtA0lSj/OxEs7MpO","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nOtA0lSj/RRhjv094","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delInstrText>
        </w:r>
        <w:r>
          <w:rPr>
            <w:rFonts w:ascii="Helvetica" w:hAnsi="Helvetica"/>
          </w:rPr>
          <w:fldChar w:fldCharType="separate"/>
        </w:r>
        <w:r w:rsidR="00593FE8" w:rsidRPr="00593FE8">
          <w:rPr>
            <w:rFonts w:ascii="Helvetica" w:hAnsi="Helvetica"/>
          </w:rPr>
          <w:delText>[32–34]</w:delText>
        </w:r>
        <w:r>
          <w:rPr>
            <w:rFonts w:ascii="Helvetica" w:hAnsi="Helvetica"/>
          </w:rPr>
          <w:fldChar w:fldCharType="end"/>
        </w:r>
        <w:r w:rsidR="005F70CF" w:rsidRPr="00477CC4">
          <w:rPr>
            <w:rFonts w:ascii="Helvetica" w:hAnsi="Helvetica"/>
          </w:rPr>
          <w:delText xml:space="preserve">, </w:delText>
        </w:r>
        <w:r w:rsidR="005F70CF">
          <w:rPr>
            <w:rFonts w:ascii="Helvetica" w:hAnsi="Helvetica"/>
          </w:rPr>
          <w:delText>which may be a possible</w:delText>
        </w:r>
        <w:r w:rsidR="006D79CC">
          <w:rPr>
            <w:rFonts w:ascii="Helvetica" w:hAnsi="Helvetica"/>
          </w:rPr>
          <w:delText xml:space="preserve"> reason for this finding (Fig</w:delText>
        </w:r>
        <w:r w:rsidR="005F70CF">
          <w:rPr>
            <w:rFonts w:ascii="Helvetica" w:hAnsi="Helvetica"/>
          </w:rPr>
          <w:delText xml:space="preserve"> 7, </w:delText>
        </w:r>
        <w:r w:rsidR="00234058">
          <w:rPr>
            <w:rFonts w:ascii="Helvetica" w:hAnsi="Helvetica"/>
          </w:rPr>
          <w:delText>S9 Fig</w:delText>
        </w:r>
        <w:r w:rsidR="005F70CF">
          <w:rPr>
            <w:rFonts w:ascii="Helvetica" w:hAnsi="Helvetica"/>
          </w:rPr>
          <w:delText>)</w:delText>
        </w:r>
        <w:r w:rsidR="005F70CF" w:rsidRPr="00477CC4">
          <w:rPr>
            <w:rFonts w:ascii="Helvetica" w:hAnsi="Helvetica"/>
          </w:rPr>
          <w:delText>.</w:delText>
        </w:r>
      </w:del>
    </w:p>
    <w:p w14:paraId="0A28D91E" w14:textId="77777777" w:rsidR="00CD5BE6" w:rsidRPr="00477CC4" w:rsidRDefault="00CD5BE6" w:rsidP="00CD5BE6">
      <w:pPr>
        <w:spacing w:line="360" w:lineRule="auto"/>
        <w:rPr>
          <w:del w:id="188" w:author="Hockenberry, Adam J" w:date="2018-10-12T12:32:00Z"/>
          <w:rFonts w:ascii="Helvetica" w:hAnsi="Helvetica"/>
        </w:rPr>
      </w:pPr>
    </w:p>
    <w:p w14:paraId="5C1E1B01" w14:textId="77777777" w:rsidR="001530A3" w:rsidRDefault="00CD5BE6" w:rsidP="001530A3">
      <w:pPr>
        <w:spacing w:line="360" w:lineRule="auto"/>
        <w:rPr>
          <w:del w:id="189" w:author="Hockenberry, Adam J" w:date="2018-10-12T12:32:00Z"/>
          <w:rFonts w:ascii="Helvetica" w:hAnsi="Helvetica"/>
        </w:rPr>
      </w:pPr>
      <w:del w:id="190" w:author="Hockenberry, Adam J" w:date="2018-10-12T12:32:00Z">
        <w:r>
          <w:rPr>
            <w:rFonts w:ascii="Helvetica" w:hAnsi="Helvetica"/>
          </w:rPr>
          <w:delText>Despite the fact that we investigated over 150 samples spanning 16 unique conditions, a</w:delText>
        </w:r>
        <w:r w:rsidRPr="00477CC4">
          <w:rPr>
            <w:rFonts w:ascii="Helvetica" w:hAnsi="Helvetica"/>
          </w:rPr>
          <w:delText xml:space="preserve"> limitation of </w:delText>
        </w:r>
        <w:r>
          <w:rPr>
            <w:rFonts w:ascii="Helvetica" w:hAnsi="Helvetica"/>
          </w:rPr>
          <w:delText>our</w:delText>
        </w:r>
        <w:r w:rsidRPr="00477CC4">
          <w:rPr>
            <w:rFonts w:ascii="Helvetica" w:hAnsi="Helvetica"/>
          </w:rPr>
          <w:delText xml:space="preserve"> work</w:delText>
        </w:r>
        <w:r>
          <w:rPr>
            <w:rFonts w:ascii="Helvetica" w:hAnsi="Helvetica"/>
          </w:rPr>
          <w:delText xml:space="preserve"> and conclusions</w:delText>
        </w:r>
        <w:r w:rsidRPr="00477CC4">
          <w:rPr>
            <w:rFonts w:ascii="Helvetica" w:hAnsi="Helvetica"/>
          </w:rPr>
          <w:delText xml:space="preserve"> is </w:delText>
        </w:r>
        <w:r>
          <w:rPr>
            <w:rFonts w:ascii="Helvetica" w:hAnsi="Helvetica"/>
          </w:rPr>
          <w:delText>nevertheless sample size (</w:delText>
        </w:r>
        <w:r w:rsidRPr="00477CC4">
          <w:rPr>
            <w:rFonts w:ascii="Helvetica" w:hAnsi="Helvetica"/>
          </w:rPr>
          <w:delText xml:space="preserve">though </w:delText>
        </w:r>
        <w:r>
          <w:rPr>
            <w:rFonts w:ascii="Helvetica" w:hAnsi="Helvetica"/>
          </w:rPr>
          <w:delText>our study is</w:delText>
        </w:r>
        <w:r w:rsidRPr="00477CC4">
          <w:rPr>
            <w:rFonts w:ascii="Helvetica" w:hAnsi="Helvetica"/>
          </w:rPr>
          <w:delText xml:space="preserve"> comparable </w:delText>
        </w:r>
        <w:r w:rsidR="00B452E9">
          <w:rPr>
            <w:rFonts w:ascii="Helvetica" w:hAnsi="Helvetica"/>
          </w:rPr>
          <w:delText xml:space="preserve">to </w:delText>
        </w:r>
        <w:r w:rsidRPr="00477CC4">
          <w:rPr>
            <w:rFonts w:ascii="Helvetica" w:hAnsi="Helvetica"/>
          </w:rPr>
          <w:delText xml:space="preserve">or larger </w:delText>
        </w:r>
        <w:r>
          <w:rPr>
            <w:rFonts w:ascii="Helvetica" w:hAnsi="Helvetica"/>
          </w:rPr>
          <w:delText>than</w:delText>
        </w:r>
        <w:r w:rsidRPr="00477CC4">
          <w:rPr>
            <w:rFonts w:ascii="Helvetica" w:hAnsi="Helvetica"/>
          </w:rPr>
          <w:delText xml:space="preserve"> similar multi-conditional transcriptomic and/or</w:delText>
        </w:r>
        <w:r>
          <w:rPr>
            <w:rFonts w:ascii="Helvetica" w:hAnsi="Helvetica"/>
          </w:rPr>
          <w:delText xml:space="preserve"> proteomic studies</w:delText>
        </w:r>
        <w:r w:rsidR="00441461">
          <w:rPr>
            <w:rFonts w:ascii="Helvetica" w:hAnsi="Helvetica"/>
          </w:rPr>
          <w:delText xml:space="preserve"> </w:delText>
        </w:r>
        <w:r w:rsidR="00BF4404">
          <w:rPr>
            <w:rFonts w:ascii="Helvetica" w:hAnsi="Helvetica"/>
          </w:rPr>
          <w:fldChar w:fldCharType="begin"/>
        </w:r>
        <w:r w:rsidR="00593FE8">
          <w:rPr>
            <w:rFonts w:ascii="Helvetica" w:hAnsi="Helvetica"/>
          </w:rPr>
          <w:delInstrText xml:space="preserve"> ADDIN ZOTERO_ITEM CSL_CITATION {"citationID":"0IMxMp8I","properties":{"formattedCitation":"[7,35\\uc0\\u8211{}37]","plainCitation":"[7,35–37]","noteIndex":0},"citationItems":[{"id":"nOtA0lSj/4VCyA5IH","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nOtA0lSj/B44bfik8","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nOtA0lSj/IPsW1eGE","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nOtA0lSj/wQR18o83","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delInstrText>
        </w:r>
        <w:r w:rsidR="00BF4404">
          <w:rPr>
            <w:rFonts w:ascii="Helvetica" w:hAnsi="Helvetica"/>
          </w:rPr>
          <w:fldChar w:fldCharType="separate"/>
        </w:r>
        <w:r w:rsidR="00593FE8" w:rsidRPr="00593FE8">
          <w:rPr>
            <w:rFonts w:ascii="Helvetica" w:hAnsi="Helvetica"/>
          </w:rPr>
          <w:delText>[7,35–37]</w:delText>
        </w:r>
        <w:r w:rsidR="00BF4404">
          <w:rPr>
            <w:rFonts w:ascii="Helvetica" w:hAnsi="Helvetica"/>
          </w:rPr>
          <w:fldChar w:fldCharType="end"/>
        </w:r>
        <w:r w:rsidR="00303EA1">
          <w:rPr>
            <w:rFonts w:ascii="Helvetica" w:hAnsi="Helvetica"/>
          </w:rPr>
          <w:delText>).</w:delText>
        </w:r>
        <w:r w:rsidR="00BF4404">
          <w:rPr>
            <w:rFonts w:ascii="Helvetica" w:hAnsi="Helvetica"/>
          </w:rPr>
          <w:delText xml:space="preserve"> T</w:delText>
        </w:r>
        <w:r w:rsidR="00BF4404" w:rsidRPr="00477CC4">
          <w:rPr>
            <w:rFonts w:ascii="Helvetica" w:hAnsi="Helvetica"/>
          </w:rPr>
          <w:delText xml:space="preserve">he comparison between all </w:delText>
        </w:r>
        <w:r w:rsidR="00BF4404">
          <w:rPr>
            <w:rFonts w:ascii="Helvetica" w:hAnsi="Helvetica"/>
          </w:rPr>
          <w:delText xml:space="preserve">of our </w:delText>
        </w:r>
        <w:r w:rsidR="00BF4404" w:rsidRPr="00477CC4">
          <w:rPr>
            <w:rFonts w:ascii="Helvetica" w:hAnsi="Helvetica"/>
          </w:rPr>
          <w:delText xml:space="preserve">data </w:delText>
        </w:r>
        <w:r w:rsidR="00BF4404">
          <w:rPr>
            <w:rFonts w:ascii="Helvetica" w:hAnsi="Helvetica"/>
          </w:rPr>
          <w:delText>with</w:delText>
        </w:r>
        <w:r w:rsidR="00BF4404" w:rsidRPr="00477CC4">
          <w:rPr>
            <w:rFonts w:ascii="Helvetica" w:hAnsi="Helvetica"/>
          </w:rPr>
          <w:delText xml:space="preserve"> </w:delText>
        </w:r>
        <w:r w:rsidR="00BF4404">
          <w:rPr>
            <w:rFonts w:ascii="Helvetica" w:hAnsi="Helvetica"/>
          </w:rPr>
          <w:delText>the more limited set that includes only the intersection of samples for which we have both mRNA and protein abundance data (F</w:delText>
        </w:r>
        <w:r w:rsidR="006D79CC">
          <w:rPr>
            <w:rFonts w:ascii="Helvetica" w:hAnsi="Helvetica"/>
          </w:rPr>
          <w:delText>ig</w:delText>
        </w:r>
        <w:r w:rsidR="00BF4404" w:rsidRPr="00477CC4">
          <w:rPr>
            <w:rFonts w:ascii="Helvetica" w:hAnsi="Helvetica"/>
          </w:rPr>
          <w:delText xml:space="preserve"> </w:delText>
        </w:r>
        <w:r w:rsidR="00BF4404">
          <w:rPr>
            <w:rFonts w:ascii="Helvetica" w:hAnsi="Helvetica"/>
          </w:rPr>
          <w:delText>4</w:delText>
        </w:r>
        <w:r w:rsidR="00BF4404" w:rsidRPr="00477CC4">
          <w:rPr>
            <w:rFonts w:ascii="Helvetica" w:hAnsi="Helvetica"/>
          </w:rPr>
          <w:delText xml:space="preserve"> </w:delText>
        </w:r>
        <w:r w:rsidR="00BF4404">
          <w:rPr>
            <w:rFonts w:ascii="Helvetica" w:hAnsi="Helvetica"/>
          </w:rPr>
          <w:delText xml:space="preserve">compared to </w:delText>
        </w:r>
        <w:r w:rsidR="00234058">
          <w:rPr>
            <w:rFonts w:ascii="Helvetica" w:hAnsi="Helvetica"/>
          </w:rPr>
          <w:delText>S5 and S6 Figs</w:delText>
        </w:r>
        <w:r w:rsidR="00BF4404">
          <w:rPr>
            <w:rFonts w:ascii="Helvetica" w:hAnsi="Helvetica"/>
          </w:rPr>
          <w:delText>)</w:delText>
        </w:r>
        <w:r w:rsidR="00BF4404" w:rsidRPr="00477CC4">
          <w:rPr>
            <w:rFonts w:ascii="Helvetica" w:hAnsi="Helvetica"/>
          </w:rPr>
          <w:delText xml:space="preserve"> indicates </w:delText>
        </w:r>
        <w:r w:rsidR="00BF4404">
          <w:rPr>
            <w:rFonts w:ascii="Helvetica" w:hAnsi="Helvetica"/>
          </w:rPr>
          <w:delText>that</w:delText>
        </w:r>
        <w:r w:rsidR="00BF4404" w:rsidRPr="00477CC4">
          <w:rPr>
            <w:rFonts w:ascii="Helvetica" w:hAnsi="Helvetica"/>
          </w:rPr>
          <w:delText xml:space="preserve"> </w:delText>
        </w:r>
        <w:r w:rsidR="00BF4404">
          <w:rPr>
            <w:rFonts w:ascii="Helvetica" w:hAnsi="Helvetica"/>
          </w:rPr>
          <w:delText>prediction accuracy</w:delText>
        </w:r>
        <w:r w:rsidR="00BF4404" w:rsidRPr="00477CC4">
          <w:rPr>
            <w:rFonts w:ascii="Helvetica" w:hAnsi="Helvetica"/>
          </w:rPr>
          <w:delText xml:space="preserve"> decreases as the </w:delText>
        </w:r>
        <w:r w:rsidR="00BF4404">
          <w:rPr>
            <w:rFonts w:ascii="Helvetica" w:hAnsi="Helvetica"/>
          </w:rPr>
          <w:delText xml:space="preserve">size of our </w:delText>
        </w:r>
        <w:r w:rsidR="00BF4404" w:rsidRPr="00477CC4">
          <w:rPr>
            <w:rFonts w:ascii="Helvetica" w:hAnsi="Helvetica"/>
          </w:rPr>
          <w:delText>training set</w:delText>
        </w:r>
        <w:r w:rsidR="00BF4404">
          <w:rPr>
            <w:rFonts w:ascii="Helvetica" w:hAnsi="Helvetica"/>
          </w:rPr>
          <w:delText>s</w:delText>
        </w:r>
        <w:r w:rsidR="008E3FD7">
          <w:rPr>
            <w:rFonts w:ascii="Helvetica" w:hAnsi="Helvetica"/>
          </w:rPr>
          <w:delText xml:space="preserve"> get</w:delText>
        </w:r>
        <w:r w:rsidR="00BF4404" w:rsidRPr="00477CC4">
          <w:rPr>
            <w:rFonts w:ascii="Helvetica" w:hAnsi="Helvetica"/>
          </w:rPr>
          <w:delText xml:space="preserve"> smaller. This trend indicates </w:delText>
        </w:r>
        <w:r w:rsidR="00BF4404">
          <w:rPr>
            <w:rFonts w:ascii="Helvetica" w:hAnsi="Helvetica"/>
          </w:rPr>
          <w:delText>that our training set sizes are still ultimately limiting model accuracy</w:delText>
        </w:r>
        <w:r w:rsidR="00BF4404" w:rsidRPr="00477CC4">
          <w:rPr>
            <w:rFonts w:ascii="Helvetica" w:hAnsi="Helvetica"/>
          </w:rPr>
          <w:delText xml:space="preserve">. </w:delText>
        </w:r>
        <w:r w:rsidR="00BF4404">
          <w:rPr>
            <w:rFonts w:ascii="Helvetica" w:hAnsi="Helvetica"/>
          </w:rPr>
          <w:delText xml:space="preserve">A </w:delText>
        </w:r>
        <w:r w:rsidR="00BF4404" w:rsidRPr="00477CC4">
          <w:rPr>
            <w:rFonts w:ascii="Helvetica" w:hAnsi="Helvetica"/>
          </w:rPr>
          <w:delText xml:space="preserve">second </w:delText>
        </w:r>
        <w:r w:rsidR="00BF4404">
          <w:rPr>
            <w:rFonts w:ascii="Helvetica" w:hAnsi="Helvetica"/>
          </w:rPr>
          <w:delText>possible issue with our study</w:delText>
        </w:r>
        <w:r w:rsidR="00BF4404" w:rsidRPr="00477CC4">
          <w:rPr>
            <w:rFonts w:ascii="Helvetica" w:hAnsi="Helvetica"/>
          </w:rPr>
          <w:delText xml:space="preserve"> </w:delText>
        </w:r>
        <w:r w:rsidR="00BF4404">
          <w:rPr>
            <w:rFonts w:ascii="Helvetica" w:hAnsi="Helvetica"/>
          </w:rPr>
          <w:delText>is</w:delText>
        </w:r>
        <w:r w:rsidR="00BF4404" w:rsidRPr="00477CC4">
          <w:rPr>
            <w:rFonts w:ascii="Helvetica" w:hAnsi="Helvetica"/>
          </w:rPr>
          <w:delText xml:space="preserve"> associated with sample number</w:delText>
        </w:r>
        <w:r w:rsidR="00BF4404">
          <w:rPr>
            <w:rFonts w:ascii="Helvetica" w:hAnsi="Helvetica"/>
          </w:rPr>
          <w:delText xml:space="preserve"> bia</w:delText>
        </w:r>
        <w:r w:rsidR="00CE78A7">
          <w:rPr>
            <w:rFonts w:ascii="Helvetica" w:hAnsi="Helvetica"/>
          </w:rPr>
          <w:delText>s</w:delText>
        </w:r>
        <w:r w:rsidR="00441461">
          <w:rPr>
            <w:rFonts w:ascii="Helvetica" w:hAnsi="Helvetica"/>
          </w:rPr>
          <w:delText xml:space="preserve"> </w:delText>
        </w:r>
        <w:r w:rsidR="00CE78A7">
          <w:rPr>
            <w:rFonts w:ascii="Helvetica" w:hAnsi="Helvetica"/>
          </w:rPr>
          <w:fldChar w:fldCharType="begin"/>
        </w:r>
        <w:r w:rsidR="00593FE8">
          <w:rPr>
            <w:rFonts w:ascii="Helvetica" w:hAnsi="Helvetica"/>
          </w:rPr>
          <w:delInstrText xml:space="preserve"> ADDIN ZOTERO_ITEM CSL_CITATION {"citationID":"wNZ0hQ5m","properties":{"formattedCitation":"[38\\uc0\\u8211{}40]","plainCitation":"[38–40]","noteIndex":0},"citationItems":[{"id":"nOtA0lSj/HPjZxAMM","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Carolina"}],"issued":{"date-parts":[["2004",6]]}},"label":"page"},{"id":"nOtA0lSj/xcHCiV1T","uris":["http://zotero.org/users/local/FOPKHRFW/items/56J93WC6"],"uri":["http://zotero.org/users/local/FOPKHRFW/items/56J93WC6"],"itemData":{"id":420,"type":"chapter","title":"Data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nOtA0lSj/hdMsob9u","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delInstrText>
        </w:r>
        <w:r w:rsidR="00CE78A7">
          <w:rPr>
            <w:rFonts w:ascii="Helvetica" w:hAnsi="Helvetica"/>
          </w:rPr>
          <w:fldChar w:fldCharType="separate"/>
        </w:r>
        <w:r w:rsidR="00593FE8" w:rsidRPr="00593FE8">
          <w:rPr>
            <w:rFonts w:ascii="Helvetica" w:hAnsi="Helvetica"/>
          </w:rPr>
          <w:delText>[38–40]</w:delText>
        </w:r>
        <w:r w:rsidR="00CE78A7">
          <w:rPr>
            <w:rFonts w:ascii="Helvetica" w:hAnsi="Helvetica"/>
          </w:rPr>
          <w:fldChar w:fldCharType="end"/>
        </w:r>
        <w:r w:rsidR="00CE78A7">
          <w:rPr>
            <w:rFonts w:ascii="Helvetica" w:hAnsi="Helvetica"/>
          </w:rPr>
          <w:delText>. W</w:delText>
        </w:r>
        <w:r w:rsidR="00CE78A7" w:rsidRPr="00477CC4">
          <w:rPr>
            <w:rFonts w:ascii="Helvetica" w:hAnsi="Helvetica"/>
          </w:rPr>
          <w:delText>e made corrections with weight</w:delText>
        </w:r>
        <w:r w:rsidR="00CE78A7">
          <w:rPr>
            <w:rFonts w:ascii="Helvetica" w:hAnsi="Helvetica"/>
          </w:rPr>
          <w:delText xml:space="preserve"> factors</w:delText>
        </w:r>
        <w:r w:rsidR="00441461">
          <w:rPr>
            <w:rFonts w:ascii="Helvetica" w:hAnsi="Helvetica"/>
          </w:rPr>
          <w:delText xml:space="preserve"> </w:delText>
        </w:r>
        <w:r w:rsidR="00CE78A7">
          <w:rPr>
            <w:rFonts w:ascii="Helvetica" w:hAnsi="Helvetica"/>
          </w:rPr>
          <w:fldChar w:fldCharType="begin"/>
        </w:r>
        <w:r w:rsidR="00593FE8">
          <w:rPr>
            <w:rFonts w:ascii="Helvetica" w:hAnsi="Helvetica"/>
          </w:rPr>
          <w:delInstrText xml:space="preserve"> ADDIN ZOTERO_ITEM CSL_CITATION {"citationID":"gLvbFV9W","properties":{"formattedCitation":"[41,42]","plainCitation":"[41,42]","noteIndex":0},"citationItems":[{"id":"nOtA0lSj/EEjGTClx","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nOtA0lSj/XyjrEeO6","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delInstrText>
        </w:r>
        <w:r w:rsidR="00CE78A7">
          <w:rPr>
            <w:rFonts w:ascii="Helvetica" w:hAnsi="Helvetica"/>
          </w:rPr>
          <w:fldChar w:fldCharType="separate"/>
        </w:r>
        <w:r w:rsidR="00593FE8">
          <w:rPr>
            <w:rFonts w:ascii="Helvetica" w:hAnsi="Helvetica"/>
          </w:rPr>
          <w:delText>[41,42]</w:delText>
        </w:r>
        <w:r w:rsidR="00CE78A7">
          <w:rPr>
            <w:rFonts w:ascii="Helvetica" w:hAnsi="Helvetica"/>
          </w:rPr>
          <w:fldChar w:fldCharType="end"/>
        </w:r>
        <w:r w:rsidR="00CE78A7">
          <w:rPr>
            <w:rFonts w:ascii="Helvetica" w:hAnsi="Helvetica"/>
          </w:rPr>
          <w:delText xml:space="preserve"> </w:delText>
        </w:r>
        <w:r w:rsidR="00CE78A7" w:rsidRPr="00477CC4">
          <w:rPr>
            <w:rFonts w:ascii="Helvetica" w:hAnsi="Helvetica"/>
          </w:rPr>
          <w:delText>and</w:delText>
        </w:r>
        <w:r w:rsidR="00CE78A7">
          <w:rPr>
            <w:rFonts w:ascii="Helvetica" w:hAnsi="Helvetica"/>
          </w:rPr>
          <w:delText xml:space="preserve"> display</w:delText>
        </w:r>
        <w:r w:rsidR="0084018E">
          <w:rPr>
            <w:rFonts w:ascii="Helvetica" w:hAnsi="Helvetica"/>
          </w:rPr>
          <w:delText>ed</w:delText>
        </w:r>
        <w:r w:rsidR="00CE78A7" w:rsidRPr="00477CC4">
          <w:rPr>
            <w:rFonts w:ascii="Helvetica" w:hAnsi="Helvetica"/>
          </w:rPr>
          <w:delText xml:space="preserve"> the multi-</w:delText>
        </w:r>
        <w:r w:rsidR="00CB0D1A">
          <w:rPr>
            <w:rFonts w:ascii="Helvetica" w:hAnsi="Helvetica"/>
          </w:rPr>
          <w:delText>class macro</w:delText>
        </w:r>
        <w:r w:rsidR="00CE78A7">
          <w:rPr>
            <w:rFonts w:ascii="Helvetica" w:hAnsi="Helvetica"/>
          </w:rPr>
          <w:delText xml:space="preserve"> </w:delText>
        </w:r>
        <w:r w:rsidR="00CE78A7" w:rsidRPr="00CB0D1A">
          <w:rPr>
            <w:rFonts w:ascii="Helvetica" w:hAnsi="Helvetica"/>
            <w:i/>
          </w:rPr>
          <w:delText>F</w:delText>
        </w:r>
        <w:r w:rsidR="00CE78A7" w:rsidRPr="00CE78A7">
          <w:rPr>
            <w:rFonts w:ascii="Helvetica" w:hAnsi="Helvetica"/>
            <w:vertAlign w:val="subscript"/>
          </w:rPr>
          <w:delText>1</w:delText>
        </w:r>
        <w:r w:rsidR="00CE78A7">
          <w:rPr>
            <w:rFonts w:ascii="Helvetica" w:hAnsi="Helvetica"/>
          </w:rPr>
          <w:delText xml:space="preserve"> score</w:delText>
        </w:r>
        <w:r w:rsidR="00441461">
          <w:rPr>
            <w:rFonts w:ascii="Helvetica" w:hAnsi="Helvetica"/>
          </w:rPr>
          <w:delText xml:space="preserve"> </w:delText>
        </w:r>
        <w:r w:rsidR="001530A3">
          <w:rPr>
            <w:rFonts w:ascii="Helvetica" w:hAnsi="Helvetica"/>
          </w:rPr>
          <w:fldChar w:fldCharType="begin"/>
        </w:r>
        <w:r w:rsidR="00593FE8">
          <w:rPr>
            <w:rFonts w:ascii="Helvetica" w:hAnsi="Helvetica"/>
          </w:rPr>
          <w:delInstrText xml:space="preserve"> ADDIN ZOTERO_ITEM CSL_CITATION {"citationID":"kCAHaZ2J","properties":{"formattedCitation":"[43]","plainCitation":"[43]","noteIndex":0},"citationItems":[{"id":"nOtA0lSj/B9Tv0mFv","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delInstrText>
        </w:r>
        <w:r w:rsidR="001530A3">
          <w:rPr>
            <w:rFonts w:ascii="Helvetica" w:hAnsi="Helvetica"/>
          </w:rPr>
          <w:fldChar w:fldCharType="separate"/>
        </w:r>
        <w:r w:rsidR="00593FE8">
          <w:rPr>
            <w:rFonts w:ascii="Helvetica" w:hAnsi="Helvetica"/>
          </w:rPr>
          <w:delText>[43]</w:delText>
        </w:r>
        <w:r w:rsidR="001530A3">
          <w:rPr>
            <w:rFonts w:ascii="Helvetica" w:hAnsi="Helvetica"/>
          </w:rPr>
          <w:fldChar w:fldCharType="end"/>
        </w:r>
        <w:r w:rsidR="001530A3">
          <w:rPr>
            <w:rFonts w:ascii="Helvetica" w:hAnsi="Helvetica"/>
          </w:rPr>
          <w:delText xml:space="preserve"> to account for the fact that some</w:delText>
        </w:r>
        <w:r w:rsidR="0084018E">
          <w:rPr>
            <w:rFonts w:ascii="Helvetica" w:hAnsi="Helvetica"/>
          </w:rPr>
          <w:delText xml:space="preserve"> conditions contained more </w:delText>
        </w:r>
        <w:r w:rsidR="001530A3">
          <w:rPr>
            <w:rFonts w:ascii="Helvetica" w:hAnsi="Helvetica"/>
          </w:rPr>
          <w:delText xml:space="preserve">samples, but </w:delText>
        </w:r>
        <w:r w:rsidR="001530A3" w:rsidRPr="00477CC4">
          <w:rPr>
            <w:rFonts w:ascii="Helvetica" w:hAnsi="Helvetica"/>
          </w:rPr>
          <w:delText xml:space="preserve">the predictability of </w:delText>
        </w:r>
        <w:r w:rsidR="001530A3" w:rsidRPr="00EA493A">
          <w:rPr>
            <w:rFonts w:ascii="Helvetica" w:hAnsi="Helvetica"/>
            <w:i/>
          </w:rPr>
          <w:delText>individual</w:delText>
        </w:r>
        <w:r w:rsidR="001530A3" w:rsidRPr="00477CC4">
          <w:rPr>
            <w:rFonts w:ascii="Helvetica" w:hAnsi="Helvetica"/>
          </w:rPr>
          <w:delText xml:space="preserve"> conditions </w:delText>
        </w:r>
        <w:r w:rsidR="001530A3">
          <w:rPr>
            <w:rFonts w:ascii="Helvetica" w:hAnsi="Helvetica"/>
          </w:rPr>
          <w:delText xml:space="preserve">nevertheless </w:delText>
        </w:r>
        <w:r w:rsidR="001530A3" w:rsidRPr="00477CC4">
          <w:rPr>
            <w:rFonts w:ascii="Helvetica" w:hAnsi="Helvetica"/>
          </w:rPr>
          <w:delText>in</w:delText>
        </w:r>
        <w:r w:rsidR="0084018E">
          <w:rPr>
            <w:rFonts w:ascii="Helvetica" w:hAnsi="Helvetica"/>
          </w:rPr>
          <w:delText>creased</w:delText>
        </w:r>
        <w:r w:rsidR="001530A3" w:rsidRPr="00477CC4">
          <w:rPr>
            <w:rFonts w:ascii="Helvetica" w:hAnsi="Helvetica"/>
          </w:rPr>
          <w:delText xml:space="preserve"> with the number of training samples</w:delText>
        </w:r>
        <w:r w:rsidR="001530A3">
          <w:rPr>
            <w:rFonts w:ascii="Helvetica" w:hAnsi="Helvetica"/>
          </w:rPr>
          <w:delText xml:space="preserve"> for that particular condition (</w:delText>
        </w:r>
        <w:r w:rsidR="00234058">
          <w:rPr>
            <w:rFonts w:ascii="Helvetica" w:hAnsi="Helvetica"/>
          </w:rPr>
          <w:delText>S3 Fig</w:delText>
        </w:r>
        <w:r w:rsidR="001530A3" w:rsidRPr="00477CC4">
          <w:rPr>
            <w:rFonts w:ascii="Helvetica" w:hAnsi="Helvetica"/>
          </w:rPr>
          <w:delText xml:space="preserve">).  </w:delText>
        </w:r>
        <w:r w:rsidR="001530A3">
          <w:rPr>
            <w:rFonts w:ascii="Helvetica" w:hAnsi="Helvetica"/>
          </w:rPr>
          <w:delText>This finding again highlights that increasing training data will likely result</w:delText>
        </w:r>
        <w:r w:rsidR="0084018E">
          <w:rPr>
            <w:rFonts w:ascii="Helvetica" w:hAnsi="Helvetica"/>
          </w:rPr>
          <w:delText xml:space="preserve"> in higher prediction accuracy</w:delText>
        </w:r>
        <w:r w:rsidR="001530A3">
          <w:rPr>
            <w:rFonts w:ascii="Helvetica" w:hAnsi="Helvetica"/>
          </w:rPr>
          <w:delText xml:space="preserve">. </w:delText>
        </w:r>
      </w:del>
    </w:p>
    <w:p w14:paraId="09FEDDAB" w14:textId="77777777" w:rsidR="001530A3" w:rsidRDefault="001530A3" w:rsidP="001530A3">
      <w:pPr>
        <w:spacing w:line="360" w:lineRule="auto"/>
        <w:rPr>
          <w:del w:id="191" w:author="Hockenberry, Adam J" w:date="2018-10-12T12:32:00Z"/>
          <w:rFonts w:ascii="Helvetica" w:hAnsi="Helvetica"/>
        </w:rPr>
      </w:pPr>
    </w:p>
    <w:p w14:paraId="118A969B" w14:textId="77777777" w:rsidR="00CA44DD" w:rsidRPr="00477CC4" w:rsidRDefault="001530A3" w:rsidP="00CA44DD">
      <w:pPr>
        <w:spacing w:line="360" w:lineRule="auto"/>
        <w:rPr>
          <w:del w:id="192" w:author="Hockenberry, Adam J" w:date="2018-10-12T12:32:00Z"/>
          <w:rFonts w:ascii="Helvetica" w:hAnsi="Helvetica"/>
        </w:rPr>
      </w:pPr>
      <w:del w:id="193" w:author="Hockenberry, Adam J" w:date="2018-10-12T12:32:00Z">
        <w:r>
          <w:rPr>
            <w:rFonts w:ascii="Helvetica" w:hAnsi="Helvetica"/>
          </w:rPr>
          <w:delText xml:space="preserve">Our study is a proof-of-principle towards the goal of using gene expression patterns of natural species as a rapid and low-cost method for assessing environmental conditions. Other research has shown that the </w:delText>
        </w:r>
        <w:r w:rsidR="008E3FD7">
          <w:rPr>
            <w:rFonts w:ascii="Helvetica" w:hAnsi="Helvetica"/>
          </w:rPr>
          <w:delText>species</w:delText>
        </w:r>
        <w:r>
          <w:rPr>
            <w:rFonts w:ascii="Helvetica" w:hAnsi="Helvetica"/>
          </w:rPr>
          <w:delText xml:space="preserve"> repertoire, derived from meta-genomic sequencing, may be useful for determining the presence of particular contaminants</w:delText>
        </w:r>
        <w:r w:rsidR="00441461">
          <w:rPr>
            <w:rFonts w:ascii="Helvetica" w:hAnsi="Helvetica"/>
          </w:rPr>
          <w:delText xml:space="preserve"> </w:delText>
        </w:r>
        <w:r w:rsidR="00CA44DD">
          <w:rPr>
            <w:rFonts w:ascii="Helvetica" w:hAnsi="Helvetica"/>
          </w:rPr>
          <w:fldChar w:fldCharType="begin"/>
        </w:r>
        <w:r w:rsidR="00593FE8">
          <w:rPr>
            <w:rFonts w:ascii="Helvetica" w:hAnsi="Helvetica"/>
          </w:rPr>
          <w:delInstrText xml:space="preserve"> ADDIN ZOTERO_ITEM CSL_CITATION {"citationID":"EFX6jpVe","properties":{"formattedCitation":"[3]","plainCitation":"[3]","noteIndex":0},"citationItems":[{"id":"nOtA0lSj/1qwrHUAi","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delInstrText>
        </w:r>
        <w:r w:rsidR="00CA44DD">
          <w:rPr>
            <w:rFonts w:ascii="Helvetica" w:hAnsi="Helvetica"/>
          </w:rPr>
          <w:fldChar w:fldCharType="separate"/>
        </w:r>
        <w:r w:rsidR="00593FE8">
          <w:rPr>
            <w:rFonts w:ascii="Helvetica" w:hAnsi="Helvetica"/>
          </w:rPr>
          <w:delText>[3]</w:delText>
        </w:r>
        <w:r w:rsidR="00CA44DD">
          <w:rPr>
            <w:rFonts w:ascii="Helvetica" w:hAnsi="Helvetica"/>
          </w:rPr>
          <w:fldChar w:fldCharType="end"/>
        </w:r>
        <w:r w:rsidR="00CA44DD">
          <w:rPr>
            <w:rFonts w:ascii="Helvetica" w:hAnsi="Helvetica"/>
          </w:rPr>
          <w:delTex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delText>
        </w:r>
      </w:del>
    </w:p>
    <w:p w14:paraId="07EA5978" w14:textId="0D0D27F8" w:rsidR="00D04AAE" w:rsidRDefault="003A3F29" w:rsidP="003A3F29">
      <w:pPr>
        <w:spacing w:line="360" w:lineRule="auto"/>
        <w:rPr>
          <w:ins w:id="194" w:author="Hockenberry, Adam J" w:date="2018-10-12T12:32:00Z"/>
          <w:rFonts w:ascii="Helvetica" w:hAnsi="Helvetica"/>
        </w:rPr>
      </w:pPr>
      <w:ins w:id="195" w:author="Hockenberry, Adam J" w:date="2018-10-12T12:32:00Z">
        <w:r w:rsidRPr="003A3F29">
          <w:rPr>
            <w:rFonts w:ascii="Helvetica" w:eastAsia="MS Mincho" w:hAnsi="Helvetica"/>
          </w:rPr>
          <w:t xml:space="preserve">Interestingly, we found that consideration of mRNA and protein datasets alone </w:t>
        </w:r>
        <w:r w:rsidR="00913945">
          <w:rPr>
            <w:rFonts w:ascii="Helvetica" w:eastAsia="MS Mincho" w:hAnsi="Helvetica"/>
          </w:rPr>
          <w:t>is</w:t>
        </w:r>
        <w:r w:rsidRPr="003A3F29">
          <w:rPr>
            <w:rFonts w:ascii="Helvetica" w:eastAsia="MS Mincho" w:hAnsi="Helvetica"/>
          </w:rPr>
          <w:t xml:space="preserve"> sufficient to produce a</w:t>
        </w:r>
        <w:r w:rsidR="005C0551">
          <w:rPr>
            <w:rFonts w:ascii="Helvetica" w:eastAsia="MS Mincho" w:hAnsi="Helvetica"/>
          </w:rPr>
          <w:t xml:space="preserve">ccurate results, but that joint </w:t>
        </w:r>
        <w:r w:rsidRPr="003A3F29">
          <w:rPr>
            <w:rFonts w:ascii="Helvetica" w:eastAsia="MS Mincho" w:hAnsi="Helvetica"/>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rPr>
          <w:t xml:space="preserve"> datasets</w:t>
        </w:r>
        <w:r w:rsidR="00441461">
          <w:rPr>
            <w:rFonts w:ascii="Helvetica" w:eastAsia="MS Mincho" w:hAnsi="Helvetica"/>
          </w:rPr>
          <w:t xml:space="preserve"> </w:t>
        </w:r>
        <w:r w:rsidR="00FE4A12">
          <w:rPr>
            <w:rFonts w:ascii="Helvetica" w:eastAsia="MS Mincho" w:hAnsi="Helvetica"/>
          </w:rPr>
          <w:fldChar w:fldCharType="begin"/>
        </w:r>
        <w:r w:rsidR="005E39D1">
          <w:rPr>
            <w:rFonts w:ascii="Helvetica" w:eastAsia="MS Mincho" w:hAnsi="Helvetica"/>
          </w:rPr>
          <w:instrText xml:space="preserve"> ADDIN ZOTERO_ITEM CSL_CITATION {"citationID":"igGkKpCM","properties":{"formattedCitation":"[13,37,39,40]","plainCitation":"[13,37,39,40]","noteIndex":0},"citationItems":[{"id":"LYPrkEGO/4D5UTQQu","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LYPrkEGO/Un5L6x4w","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LYPrkEGO/E35ennZu","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LYPrkEGO/aKszuyyK","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rPr>
          <w:fldChar w:fldCharType="separate"/>
        </w:r>
        <w:r w:rsidR="00906D8D">
          <w:rPr>
            <w:rFonts w:ascii="Helvetica" w:hAnsi="Helvetica"/>
          </w:rPr>
          <w:t>[13,37,39,40]</w:t>
        </w:r>
        <w:r w:rsidR="00FE4A12">
          <w:rPr>
            <w:rFonts w:ascii="Helvetica" w:eastAsia="MS Mincho" w:hAnsi="Helvetica"/>
          </w:rPr>
          <w:fldChar w:fldCharType="end"/>
        </w:r>
        <w:r w:rsidR="00EF7922">
          <w:rPr>
            <w:rFonts w:ascii="Helvetica" w:eastAsia="MS Mincho" w:hAnsi="Helvetica"/>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5E39D1">
          <w:rPr>
            <w:rFonts w:ascii="Helvetica" w:hAnsi="Helvetica"/>
          </w:rPr>
          <w:instrText xml:space="preserve"> ADDIN ZOTERO_ITEM CSL_CITATION {"citationID":"HQzVvj5Y","properties":{"formattedCitation":"[41]","plainCitation":"[41]","noteIndex":0},"citationItems":[{"id":"LYPrkEGO/p4L9pVMl","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906D8D">
          <w:rPr>
            <w:rFonts w:ascii="Helvetica" w:hAnsi="Helvetica"/>
          </w:rPr>
          <w:t>[41]</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rPr>
          <w:t>mechanisms</w:t>
        </w:r>
        <w:r w:rsidR="00441461">
          <w:rPr>
            <w:rFonts w:ascii="Helvetica" w:eastAsia="MS Mincho" w:hAnsi="Helvetica"/>
          </w:rPr>
          <w:t xml:space="preserve"> </w:t>
        </w:r>
        <w:r w:rsidR="00EF7922">
          <w:rPr>
            <w:rFonts w:ascii="Helvetica" w:eastAsia="MS Mincho" w:hAnsi="Helvetica"/>
          </w:rPr>
          <w:fldChar w:fldCharType="begin"/>
        </w:r>
        <w:r w:rsidR="005E39D1">
          <w:rPr>
            <w:rFonts w:ascii="Helvetica" w:eastAsia="MS Mincho" w:hAnsi="Helvetica"/>
          </w:rPr>
          <w:instrText xml:space="preserve"> ADDIN ZOTERO_ITEM CSL_CITATION {"citationID":"iIJep435","properties":{"formattedCitation":"[42]","plainCitation":"[42]","noteIndex":0},"citationItems":[{"id":"LYPrkEGO/kqPrrQQZ","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rPr>
          <w:fldChar w:fldCharType="separate"/>
        </w:r>
        <w:r w:rsidR="00906D8D">
          <w:rPr>
            <w:rFonts w:ascii="Helvetica" w:hAnsi="Helvetica"/>
          </w:rPr>
          <w:t>[42]</w:t>
        </w:r>
        <w:r w:rsidR="00EF7922">
          <w:rPr>
            <w:rFonts w:ascii="Helvetica" w:eastAsia="MS Mincho" w:hAnsi="Helvetica"/>
          </w:rPr>
          <w:fldChar w:fldCharType="end"/>
        </w:r>
        <w:r w:rsidR="00EF7922">
          <w:rPr>
            <w:rFonts w:ascii="Helvetica" w:hAnsi="Helvetica"/>
          </w:rPr>
          <w:t>, differential translation of mRNAs, or protein-specific degradation patterns</w:t>
        </w:r>
        <w:r w:rsidR="00EF7922" w:rsidRPr="00477CC4">
          <w:rPr>
            <w:rFonts w:ascii="Helvetica" w:hAnsi="Helvetica"/>
          </w:rPr>
          <w:t>.</w:t>
        </w:r>
      </w:ins>
    </w:p>
    <w:p w14:paraId="59791F5A" w14:textId="77777777" w:rsidR="00EF7922" w:rsidRDefault="00EF7922" w:rsidP="00EF7922">
      <w:pPr>
        <w:spacing w:line="360" w:lineRule="auto"/>
        <w:rPr>
          <w:ins w:id="196" w:author="Hockenberry, Adam J" w:date="2018-10-12T12:32:00Z"/>
          <w:rFonts w:ascii="Helvetica" w:hAnsi="Helvetica"/>
        </w:rPr>
      </w:pPr>
    </w:p>
    <w:p w14:paraId="090FE78E" w14:textId="74006357" w:rsidR="002F1C74" w:rsidRPr="00477CC4" w:rsidRDefault="00913945" w:rsidP="002F1C74">
      <w:pPr>
        <w:spacing w:line="360" w:lineRule="auto"/>
        <w:rPr>
          <w:ins w:id="197" w:author="Hockenberry, Adam J" w:date="2018-10-12T12:32:00Z"/>
          <w:rFonts w:ascii="Helvetica" w:hAnsi="Helvetica"/>
        </w:rPr>
      </w:pPr>
      <w:ins w:id="198" w:author="Hockenberry, Adam J" w:date="2018-10-12T12:32:00Z">
        <w:r>
          <w:rPr>
            <w:rFonts w:ascii="Helvetica" w:hAnsi="Helvetica"/>
          </w:rPr>
          <w:t>Our results show</w:t>
        </w:r>
        <w:r w:rsidR="00EF7922">
          <w:rPr>
            <w:rFonts w:ascii="Helvetica" w:hAnsi="Helvetica"/>
          </w:rPr>
          <w:t xml:space="preserve"> that cellular growth phase places limits on the predictability of external conditions, with stationary phase cells being particularly di</w:t>
        </w:r>
        <w:r w:rsidR="005C0551">
          <w:rPr>
            <w:rFonts w:ascii="Helvetica" w:hAnsi="Helvetica"/>
          </w:rPr>
          <w:t xml:space="preserve">fficult to distinguish from one </w:t>
        </w:r>
        <w:r w:rsidR="00EF7922">
          <w:rPr>
            <w:rFonts w:ascii="Helvetica" w:hAnsi="Helvetica"/>
          </w:rPr>
          <w:t xml:space="preserve">another irrespective of their external conditions. A </w:t>
        </w:r>
        <w:proofErr w:type="gramStart"/>
        <w:r w:rsidR="00EF7922">
          <w:rPr>
            <w:rFonts w:ascii="Helvetica" w:hAnsi="Helvetica"/>
          </w:rPr>
          <w:t>possible explanation</w:t>
        </w:r>
        <w:proofErr w:type="gramEnd"/>
        <w:r w:rsidR="00EF7922">
          <w:rPr>
            <w:rFonts w:ascii="Helvetica" w:hAnsi="Helvetica"/>
          </w:rPr>
          <w:t xml:space="preserve"> </w:t>
        </w:r>
        <w:r w:rsidR="00EF7922" w:rsidRPr="00477CC4">
          <w:rPr>
            <w:rFonts w:ascii="Helvetica" w:hAnsi="Helvetica"/>
          </w:rPr>
          <w:t xml:space="preserve">for this behavior </w:t>
        </w:r>
        <w:r w:rsidR="00B11C78">
          <w:rPr>
            <w:rFonts w:ascii="Helvetica" w:hAnsi="Helvetica"/>
          </w:rPr>
          <w:t>may</w:t>
        </w:r>
        <w:r w:rsidR="00B11C78" w:rsidRPr="00477CC4">
          <w:rPr>
            <w:rFonts w:ascii="Helvetica" w:hAnsi="Helvetica"/>
          </w:rPr>
          <w:t xml:space="preserve"> </w:t>
        </w:r>
        <w:r w:rsidR="00EF7922" w:rsidRPr="00477CC4">
          <w:rPr>
            <w:rFonts w:ascii="Helvetica" w:hAnsi="Helvetica"/>
          </w:rPr>
          <w:t>be endogenous metabolis</w:t>
        </w:r>
        <w:r w:rsidR="00EF7922">
          <w:rPr>
            <w:rFonts w:ascii="Helvetica" w:hAnsi="Helvetica"/>
          </w:rPr>
          <w:t>m</w:t>
        </w:r>
        <w:r w:rsidR="005C0551">
          <w:rPr>
            <w:rFonts w:ascii="Helvetica" w:hAnsi="Helvetica"/>
          </w:rPr>
          <w:t xml:space="preserve">, whereby </w:t>
        </w:r>
        <w:r w:rsidR="00EF7922" w:rsidRPr="00477CC4">
          <w:rPr>
            <w:rFonts w:ascii="Helvetica" w:hAnsi="Helvetica"/>
          </w:rPr>
          <w:t xml:space="preserve">stationary phase cells start to </w:t>
        </w:r>
        <w:r w:rsidR="005C0551">
          <w:rPr>
            <w:rFonts w:ascii="Helvetica" w:hAnsi="Helvetica"/>
          </w:rPr>
          <w:t xml:space="preserve">metabolize surrounding dead </w:t>
        </w:r>
        <w:r w:rsidR="00EF7922" w:rsidRPr="00477CC4">
          <w:rPr>
            <w:rFonts w:ascii="Helvetica" w:hAnsi="Helvetica"/>
          </w:rPr>
          <w:t xml:space="preserve">cells instead of </w:t>
        </w:r>
        <w:r w:rsidR="005C0551">
          <w:rPr>
            <w:rFonts w:ascii="Helvetica" w:hAnsi="Helvetica"/>
          </w:rPr>
          <w:t xml:space="preserve">the </w:t>
        </w:r>
        <w:r w:rsidR="00EF7922" w:rsidRPr="00477CC4">
          <w:rPr>
            <w:rFonts w:ascii="Helvetica" w:hAnsi="Helvetica"/>
          </w:rPr>
          <w:t xml:space="preserve">provided carbon source. This new carbon source, </w:t>
        </w:r>
        <w:r w:rsidR="00EF7922" w:rsidRPr="00477CC4">
          <w:rPr>
            <w:rFonts w:ascii="Helvetica" w:hAnsi="Helvetica"/>
          </w:rPr>
          <w:lastRenderedPageBreak/>
          <w:t xml:space="preserve">which is independent of the </w:t>
        </w:r>
        <w:r w:rsidR="00EF7922">
          <w:rPr>
            <w:rFonts w:ascii="Helvetica" w:hAnsi="Helvetica"/>
          </w:rPr>
          <w:t>externally provided</w:t>
        </w:r>
        <w:r w:rsidR="00EF7922" w:rsidRPr="00477CC4">
          <w:rPr>
            <w:rFonts w:ascii="Helvetica" w:hAnsi="Helvetica"/>
          </w:rPr>
          <w:t xml:space="preserve"> carbon source, </w:t>
        </w:r>
        <w:r w:rsidR="00EF7922">
          <w:rPr>
            <w:rFonts w:ascii="Helvetica" w:hAnsi="Helvetica"/>
          </w:rPr>
          <w:t xml:space="preserve">may </w:t>
        </w:r>
        <w:r w:rsidR="00EF7922" w:rsidRPr="00477CC4">
          <w:rPr>
            <w:rFonts w:ascii="Helvetica" w:hAnsi="Helvetica"/>
          </w:rPr>
          <w:t xml:space="preserve">suppress differences between cells </w:t>
        </w:r>
        <w:r w:rsidR="001F7AC2">
          <w:rPr>
            <w:rFonts w:ascii="Helvetica" w:hAnsi="Helvetica"/>
          </w:rPr>
          <w:t>growing o</w:t>
        </w:r>
        <w:r w:rsidR="00EF7922" w:rsidRPr="00477CC4">
          <w:rPr>
            <w:rFonts w:ascii="Helvetica" w:hAnsi="Helvetica"/>
          </w:rPr>
          <w:t xml:space="preserve">n different external carbon </w:t>
        </w:r>
        <w:r w:rsidR="001F7AC2">
          <w:rPr>
            <w:rFonts w:ascii="Helvetica" w:hAnsi="Helvetica"/>
          </w:rPr>
          <w:t>sources</w:t>
        </w:r>
        <w:r w:rsidR="00441461">
          <w:rPr>
            <w:rFonts w:ascii="Helvetica" w:hAnsi="Helvetica"/>
          </w:rPr>
          <w:t xml:space="preserve"> </w:t>
        </w:r>
        <w:r w:rsidR="00EF7922">
          <w:rPr>
            <w:rFonts w:ascii="Helvetica" w:hAnsi="Helvetica"/>
          </w:rPr>
          <w:fldChar w:fldCharType="begin"/>
        </w:r>
        <w:r w:rsidR="005E39D1">
          <w:rPr>
            <w:rFonts w:ascii="Helvetica" w:hAnsi="Helvetica"/>
          </w:rPr>
          <w:instrText xml:space="preserve"> ADDIN ZOTERO_ITEM CSL_CITATION {"citationID":"5VnzNv2f","properties":{"formattedCitation":"[43,44]","plainCitation":"[43,44]","noteIndex":0},"citationItems":[{"id":"LYPrkEGO/hoAvWzQT","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A."}],"issued":{"date-parts":[["1993"]]}},"label":"page"},{"id":"LYPrkEGO/3GJPFnB9","uris":["http://zotero.org/users/local/FOPKHRFW/items/D4H755EA"],"uri":["http://zotero.org/users/local/FOPKHRFW/items/D4H755EA"],"itemData":{"id":591,"type":"chapter","title":"Chapter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sidR="00EF7922">
          <w:rPr>
            <w:rFonts w:ascii="Helvetica" w:hAnsi="Helvetica"/>
          </w:rPr>
          <w:fldChar w:fldCharType="separate"/>
        </w:r>
        <w:r w:rsidR="00906D8D">
          <w:rPr>
            <w:rFonts w:ascii="Helvetica" w:hAnsi="Helvetica"/>
          </w:rPr>
          <w:t>[43,44]</w:t>
        </w:r>
        <w:r w:rsidR="00EF7922">
          <w:rPr>
            <w:rFonts w:ascii="Helvetica" w:hAnsi="Helvetica"/>
          </w:rPr>
          <w:fldChar w:fldCharType="end"/>
        </w:r>
        <w:r w:rsidR="00EF7922">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n noise and 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5E39D1">
          <w:rPr>
            <w:rFonts w:ascii="Helvetica" w:hAnsi="Helvetica"/>
          </w:rPr>
          <w:instrText xml:space="preserve"> ADDIN ZOTERO_ITEM CSL_CITATION {"citationID":"SCWwKzJJ","properties":{"formattedCitation":"[45]","plainCitation":"[45]","noteIndex":0},"citationItems":[{"id":"LYPrkEGO/Q0uvS6FT","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906D8D">
          <w:rPr>
            <w:rFonts w:ascii="Helvetica" w:hAnsi="Helvetica"/>
          </w:rPr>
          <w:t>[45]</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5E39D1">
          <w:rPr>
            <w:rFonts w:ascii="Helvetica" w:hAnsi="Helvetica"/>
          </w:rPr>
          <w:instrText xml:space="preserve"> ADDIN ZOTERO_ITEM CSL_CITATION {"citationID":"q7rL7RLJ","properties":{"formattedCitation":"[46,47]","plainCitation":"[46,47]","noteIndex":0},"citationItems":[{"id":"LYPrkEGO/3UsUJf1R","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LYPrkEGO/C0c4CUyw","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906D8D">
          <w:rPr>
            <w:rFonts w:ascii="Helvetica" w:hAnsi="Helvetica"/>
          </w:rPr>
          <w:t>[46,47]</w:t>
        </w:r>
        <w:r w:rsidR="002F1C74">
          <w:rPr>
            <w:rFonts w:ascii="Helvetica" w:hAnsi="Helvetica"/>
          </w:rPr>
          <w:fldChar w:fldCharType="end"/>
        </w:r>
        <w:r w:rsidR="002F1C74">
          <w:rPr>
            <w:rFonts w:ascii="Helvetica" w:hAnsi="Helvetica"/>
          </w:rPr>
          <w:t xml:space="preserve">. Finally, we note that stationary phase cells </w:t>
        </w:r>
        <w:r w:rsidR="001F7AC2">
          <w:rPr>
            <w:rFonts w:ascii="Helvetica" w:hAnsi="Helvetica"/>
          </w:rPr>
          <w:t xml:space="preserve">are likely to </w:t>
        </w:r>
        <w:r w:rsidR="002F1C74">
          <w:rPr>
            <w:rFonts w:ascii="Helvetica" w:hAnsi="Helvetica"/>
          </w:rPr>
          <w:t xml:space="preserve">have depleted the externally supplied carbon sources after several </w:t>
        </w:r>
        <w:r w:rsidR="008D4ACC">
          <w:rPr>
            <w:rFonts w:ascii="Helvetica" w:hAnsi="Helvetica"/>
          </w:rPr>
          <w:t>days</w:t>
        </w:r>
        <w:r w:rsidR="002F1C74">
          <w:rPr>
            <w:rFonts w:ascii="Helvetica" w:hAnsi="Helvetica"/>
          </w:rPr>
          <w:t xml:space="preserve"> of growth. The similarity of stationary phase cells to other stationary phase cells may be a consequence of them </w:t>
        </w:r>
        <w:r w:rsidR="0050531A">
          <w:rPr>
            <w:rFonts w:ascii="Helvetica" w:hAnsi="Helvetica"/>
          </w:rPr>
          <w:t xml:space="preserve">actually </w:t>
        </w:r>
        <w:r w:rsidR="002F1C74">
          <w:rPr>
            <w:rFonts w:ascii="Helvetica" w:hAnsi="Helvetica"/>
          </w:rPr>
          <w:t xml:space="preserve">inhabiting more similar chemical environments to one another </w:t>
        </w:r>
        <w:r w:rsidR="008D0690">
          <w:rPr>
            <w:rFonts w:ascii="Helvetica" w:hAnsi="Helvetica"/>
          </w:rPr>
          <w:t>compared to</w:t>
        </w:r>
        <w:r w:rsidR="002F1C74">
          <w:rPr>
            <w:rFonts w:ascii="Helvetica" w:hAnsi="Helvetica"/>
          </w:rPr>
          <w:t xml:space="preserve"> during exponential growth</w:t>
        </w:r>
        <w:r w:rsidR="008D0690">
          <w:rPr>
            <w:rFonts w:ascii="Helvetica" w:hAnsi="Helvetica"/>
          </w:rPr>
          <w:t xml:space="preserve"> where nutrient concentrations are more varied across conditions</w:t>
        </w:r>
        <w:r w:rsidR="001F7AC2">
          <w:rPr>
            <w:rFonts w:ascii="Helvetica" w:hAnsi="Helvetica"/>
          </w:rPr>
          <w:t>.</w:t>
        </w:r>
        <w:r w:rsidR="004F4E0F">
          <w:rPr>
            <w:rFonts w:ascii="Helvetica" w:hAnsi="Helvetica"/>
          </w:rPr>
          <w:t xml:space="preserve"> Despite these caveats with regard to cellular growth phase,</w:t>
        </w:r>
        <w:r w:rsidR="002F1C74">
          <w:rPr>
            <w:rFonts w:ascii="Helvetica" w:hAnsi="Helvetica"/>
          </w:rPr>
          <w:t xml:space="preserve"> discrimination of external environmental factors in stationary phase cells was still much better than random—indicating that these populations continue to retain information about the external environment despite their overall quiescence. </w:t>
        </w:r>
      </w:ins>
    </w:p>
    <w:p w14:paraId="4232DD38" w14:textId="77777777" w:rsidR="002F1C74" w:rsidRPr="00477CC4" w:rsidRDefault="002F1C74" w:rsidP="002F1C74">
      <w:pPr>
        <w:tabs>
          <w:tab w:val="left" w:pos="6853"/>
        </w:tabs>
        <w:spacing w:line="360" w:lineRule="auto"/>
        <w:rPr>
          <w:ins w:id="199" w:author="Hockenberry, Adam J" w:date="2018-10-12T12:32:00Z"/>
          <w:rFonts w:ascii="Helvetica" w:hAnsi="Helvetica"/>
        </w:rPr>
      </w:pPr>
    </w:p>
    <w:p w14:paraId="51B2F54B" w14:textId="558E1B8A" w:rsidR="00EF7922" w:rsidRDefault="002F1C74" w:rsidP="002F1C74">
      <w:pPr>
        <w:spacing w:line="360" w:lineRule="auto"/>
        <w:rPr>
          <w:ins w:id="200" w:author="Hockenberry, Adam J" w:date="2018-10-12T12:32:00Z"/>
          <w:rFonts w:ascii="Helvetica" w:hAnsi="Helvetica"/>
        </w:rPr>
      </w:pPr>
      <w:ins w:id="201" w:author="Hockenberry, Adam J" w:date="2018-10-12T12:32:00Z">
        <w:r>
          <w:rPr>
            <w:rFonts w:ascii="Helvetica" w:hAnsi="Helvetica"/>
          </w:rPr>
          <w:t>A</w:t>
        </w:r>
        <w:r w:rsidR="004F4E0F">
          <w:rPr>
            <w:rFonts w:ascii="Helvetica" w:hAnsi="Helvetica"/>
          </w:rPr>
          <w:t>nother</w:t>
        </w:r>
        <w:r>
          <w:rPr>
            <w:rFonts w:ascii="Helvetica" w:hAnsi="Helvetica"/>
          </w:rPr>
          <w:t xml:space="preserve">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sidR="00365ED4">
          <w:rPr>
            <w:rFonts w:ascii="Helvetica" w:hAnsi="Helvetica"/>
          </w:rPr>
          <w:t xml:space="preserve">may be the differences in life cycles between </w:t>
        </w:r>
        <w:r w:rsidRPr="00477CC4">
          <w:rPr>
            <w:rFonts w:ascii="Helvetica" w:hAnsi="Helvetica"/>
          </w:rPr>
          <w:t>mRNAs and proteins</w:t>
        </w:r>
        <w:r>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Qd1lXsYt","properties":{"formattedCitation":"[36,48]","plainCitation":"[36,48]","noteIndex":0},"citationItems":[{"id":"LYPrkEGO/Abe1Uqid","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O."}],"issued":{"date-parts":[["2015",8,14]]}}},{"id":"LYPrkEGO/V0xbplY6","uris":["http://zotero.org/users/local/FOPKHRFW/items/7SE88TVM"],"uri":["http://zotero.org/users/local/FOPKHRFW/items/7SE88TVM"],"itemData":{"id":477,"type":"chapter","title":"how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906D8D">
          <w:rPr>
            <w:rFonts w:ascii="Helvetica" w:hAnsi="Helvetica"/>
          </w:rPr>
          <w:t>[36,48]</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stationary</w:t>
        </w:r>
        <w:r w:rsidR="007935DE">
          <w:rPr>
            <w:rFonts w:ascii="Helvetica" w:hAnsi="Helvetica"/>
          </w:rPr>
          <w:t>-</w:t>
        </w:r>
        <w:r w:rsidRPr="00477CC4">
          <w:rPr>
            <w:rFonts w:ascii="Helvetica" w:hAnsi="Helvetica"/>
          </w:rPr>
          <w:t xml:space="preserve">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w:t>
        </w:r>
        <w:r w:rsidR="007935DE">
          <w:rPr>
            <w:rFonts w:ascii="Helvetica" w:hAnsi="Helvetica"/>
          </w:rPr>
          <w:t>-</w:t>
        </w:r>
        <w:r w:rsidRPr="00477CC4">
          <w:rPr>
            <w:rFonts w:ascii="Helvetica" w:hAnsi="Helvetica"/>
          </w:rPr>
          <w:t>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Db00X79O","properties":{"formattedCitation":"[49\\uc0\\u8211{}51]","plainCitation":"[49–51]","noteIndex":0},"citationItems":[{"id":"LYPrkEGO/RDzoYtk0","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LYPrkEGO/tw70Ln2C","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LYPrkEGO/cC99zQY4","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906D8D" w:rsidRPr="00906D8D">
          <w:rPr>
            <w:rFonts w:ascii="Helvetica" w:hAnsi="Helvetica"/>
          </w:rPr>
          <w:t>[49–51]</w:t>
        </w:r>
        <w:r>
          <w:rPr>
            <w:rFonts w:ascii="Helvetica" w:hAnsi="Helvetica"/>
          </w:rPr>
          <w:fldChar w:fldCharType="end"/>
        </w:r>
        <w:r w:rsidR="005F70CF" w:rsidRPr="00477CC4">
          <w:rPr>
            <w:rFonts w:ascii="Helvetica" w:hAnsi="Helvetica"/>
          </w:rPr>
          <w:t xml:space="preserve">, </w:t>
        </w:r>
        <w:r w:rsidR="005F70CF">
          <w:rPr>
            <w:rFonts w:ascii="Helvetica" w:hAnsi="Helvetica"/>
          </w:rPr>
          <w:t>which may be a possible</w:t>
        </w:r>
        <w:r w:rsidR="006D79CC">
          <w:rPr>
            <w:rFonts w:ascii="Helvetica" w:hAnsi="Helvetica"/>
          </w:rPr>
          <w:t xml:space="preserve"> reason for this finding (Fig</w:t>
        </w:r>
        <w:r w:rsidR="005F70CF">
          <w:rPr>
            <w:rFonts w:ascii="Helvetica" w:hAnsi="Helvetica"/>
          </w:rPr>
          <w:t xml:space="preserve"> 7, </w:t>
        </w:r>
        <w:r w:rsidR="00234058">
          <w:rPr>
            <w:rFonts w:ascii="Helvetica" w:hAnsi="Helvetica"/>
          </w:rPr>
          <w:t>S9 Fig</w:t>
        </w:r>
        <w:r w:rsidR="005F70CF">
          <w:rPr>
            <w:rFonts w:ascii="Helvetica" w:hAnsi="Helvetica"/>
          </w:rPr>
          <w:t>)</w:t>
        </w:r>
        <w:r w:rsidR="005F70CF" w:rsidRPr="00477CC4">
          <w:rPr>
            <w:rFonts w:ascii="Helvetica" w:hAnsi="Helvetica"/>
          </w:rPr>
          <w:t>.</w:t>
        </w:r>
      </w:ins>
    </w:p>
    <w:p w14:paraId="200CC0BD" w14:textId="77777777" w:rsidR="00CD5BE6" w:rsidRPr="00477CC4" w:rsidRDefault="00CD5BE6" w:rsidP="00CD5BE6">
      <w:pPr>
        <w:spacing w:line="360" w:lineRule="auto"/>
        <w:rPr>
          <w:ins w:id="202" w:author="Hockenberry, Adam J" w:date="2018-10-12T12:32:00Z"/>
          <w:rFonts w:ascii="Helvetica" w:hAnsi="Helvetica"/>
        </w:rPr>
      </w:pPr>
    </w:p>
    <w:p w14:paraId="1D0275D4" w14:textId="47E76431" w:rsidR="007C7AF1" w:rsidRDefault="0050531A" w:rsidP="001530A3">
      <w:pPr>
        <w:spacing w:line="360" w:lineRule="auto"/>
        <w:rPr>
          <w:ins w:id="203" w:author="Hockenberry, Adam J" w:date="2018-10-12T12:32:00Z"/>
          <w:rFonts w:ascii="Helvetica" w:hAnsi="Helvetica"/>
        </w:rPr>
      </w:pPr>
      <w:ins w:id="204" w:author="Hockenberry, Adam J" w:date="2018-10-12T12:32:00Z">
        <w:r>
          <w:rPr>
            <w:rFonts w:ascii="Helvetica" w:hAnsi="Helvetica"/>
          </w:rPr>
          <w:t>We</w:t>
        </w:r>
        <w:r w:rsidR="00CD5BE6">
          <w:rPr>
            <w:rFonts w:ascii="Helvetica" w:hAnsi="Helvetica"/>
          </w:rPr>
          <w:t xml:space="preserve"> investigated over 150 samples spanning 16 unique conditions, </w:t>
        </w:r>
        <w:r>
          <w:rPr>
            <w:rFonts w:ascii="Helvetica" w:hAnsi="Helvetica"/>
          </w:rPr>
          <w:t xml:space="preserve">but </w:t>
        </w:r>
        <w:r w:rsidR="00CD5BE6">
          <w:rPr>
            <w:rFonts w:ascii="Helvetica" w:hAnsi="Helvetica"/>
          </w:rPr>
          <w:t>a</w:t>
        </w:r>
        <w:r w:rsidR="00CD5BE6" w:rsidRPr="00477CC4">
          <w:rPr>
            <w:rFonts w:ascii="Helvetica" w:hAnsi="Helvetica"/>
          </w:rPr>
          <w:t xml:space="preserve"> limitation of </w:t>
        </w:r>
        <w:r w:rsidR="00CD5BE6">
          <w:rPr>
            <w:rFonts w:ascii="Helvetica" w:hAnsi="Helvetica"/>
          </w:rPr>
          <w:t>our</w:t>
        </w:r>
        <w:r w:rsidR="00CD5BE6" w:rsidRPr="00477CC4">
          <w:rPr>
            <w:rFonts w:ascii="Helvetica" w:hAnsi="Helvetica"/>
          </w:rPr>
          <w:t xml:space="preserve"> work</w:t>
        </w:r>
        <w:r w:rsidR="00CD5BE6">
          <w:rPr>
            <w:rFonts w:ascii="Helvetica" w:hAnsi="Helvetica"/>
          </w:rPr>
          <w:t xml:space="preserve"> and conclusions</w:t>
        </w:r>
        <w:r w:rsidR="00CD5BE6" w:rsidRPr="00477CC4">
          <w:rPr>
            <w:rFonts w:ascii="Helvetica" w:hAnsi="Helvetica"/>
          </w:rPr>
          <w:t xml:space="preserve"> is </w:t>
        </w:r>
        <w:r w:rsidR="00CD5BE6">
          <w:rPr>
            <w:rFonts w:ascii="Helvetica" w:hAnsi="Helvetica"/>
          </w:rPr>
          <w:t>nevertheless sample size (</w:t>
        </w:r>
        <w:r w:rsidR="00CD5BE6" w:rsidRPr="00477CC4">
          <w:rPr>
            <w:rFonts w:ascii="Helvetica" w:hAnsi="Helvetica"/>
          </w:rPr>
          <w:t xml:space="preserve">though </w:t>
        </w:r>
        <w:r w:rsidR="00CD5BE6">
          <w:rPr>
            <w:rFonts w:ascii="Helvetica" w:hAnsi="Helvetica"/>
          </w:rPr>
          <w:t>our study is</w:t>
        </w:r>
        <w:r w:rsidR="00CD5BE6" w:rsidRPr="00477CC4">
          <w:rPr>
            <w:rFonts w:ascii="Helvetica" w:hAnsi="Helvetica"/>
          </w:rPr>
          <w:t xml:space="preserve"> comparable </w:t>
        </w:r>
        <w:r w:rsidR="00B452E9">
          <w:rPr>
            <w:rFonts w:ascii="Helvetica" w:hAnsi="Helvetica"/>
          </w:rPr>
          <w:t xml:space="preserve">to </w:t>
        </w:r>
        <w:r w:rsidR="00CD5BE6" w:rsidRPr="00477CC4">
          <w:rPr>
            <w:rFonts w:ascii="Helvetica" w:hAnsi="Helvetica"/>
          </w:rPr>
          <w:t xml:space="preserve">or larger </w:t>
        </w:r>
        <w:r w:rsidR="00CD5BE6">
          <w:rPr>
            <w:rFonts w:ascii="Helvetica" w:hAnsi="Helvetica"/>
          </w:rPr>
          <w:t>than</w:t>
        </w:r>
        <w:r w:rsidR="00CD5BE6" w:rsidRPr="00477CC4">
          <w:rPr>
            <w:rFonts w:ascii="Helvetica" w:hAnsi="Helvetica"/>
          </w:rPr>
          <w:t xml:space="preserve"> similar multi-conditional transcriptomic and/or</w:t>
        </w:r>
        <w:r w:rsidR="00CD5BE6">
          <w:rPr>
            <w:rFonts w:ascii="Helvetica" w:hAnsi="Helvetica"/>
          </w:rPr>
          <w:t xml:space="preserve"> proteomic studies</w:t>
        </w:r>
        <w:r w:rsidR="00441461">
          <w:rPr>
            <w:rFonts w:ascii="Helvetica" w:hAnsi="Helvetica"/>
          </w:rPr>
          <w:t xml:space="preserve"> </w:t>
        </w:r>
        <w:r w:rsidR="00BF4404">
          <w:rPr>
            <w:rFonts w:ascii="Helvetica" w:hAnsi="Helvetica"/>
          </w:rPr>
          <w:fldChar w:fldCharType="begin"/>
        </w:r>
        <w:r w:rsidR="005E39D1">
          <w:rPr>
            <w:rFonts w:ascii="Helvetica" w:hAnsi="Helvetica"/>
          </w:rPr>
          <w:instrText xml:space="preserve"> ADDIN ZOTERO_ITEM CSL_CITATION {"citationID":"0IMxMp8I","properties":{"formattedCitation":"[12,52\\uc0\\u8211{}54]","plainCitation":"[12,52–54]","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LYPrkEGO/9DiWeSeC","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LYPrkEGO/rQAs98Jg","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LYPrkEGO/6gv53rpB","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906D8D" w:rsidRPr="00906D8D">
          <w:rPr>
            <w:rFonts w:ascii="Helvetica" w:hAnsi="Helvetica"/>
          </w:rPr>
          <w:t>[12,52–54]</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4675C">
          <w:rPr>
            <w:rFonts w:ascii="Helvetica" w:hAnsi="Helvetica"/>
          </w:rPr>
          <w:t xml:space="preserve">available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samples for which we have both mRNA and protein abundance</w:t>
        </w:r>
        <w:r w:rsidR="007935DE">
          <w:rPr>
            <w:rFonts w:ascii="Helvetica" w:hAnsi="Helvetica"/>
          </w:rPr>
          <w:t>s</w:t>
        </w:r>
        <w:r w:rsidR="00B4675C">
          <w:rPr>
            <w:rFonts w:ascii="Helvetica" w:hAnsi="Helvetica"/>
          </w:rPr>
          <w:t xml:space="preserve"> </w:t>
        </w:r>
        <w:r w:rsidR="00BF4404" w:rsidRPr="00477CC4">
          <w:rPr>
            <w:rFonts w:ascii="Helvetica" w:hAnsi="Helvetica"/>
          </w:rPr>
          <w:t xml:space="preserve">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8E3FD7">
          <w:rPr>
            <w:rFonts w:ascii="Helvetica" w:hAnsi="Helvetica"/>
          </w:rPr>
          <w:t xml:space="preserve"> get</w:t>
        </w:r>
        <w:r w:rsidR="00E12CFD">
          <w:rPr>
            <w:rFonts w:ascii="Helvetica" w:hAnsi="Helvetica"/>
          </w:rPr>
          <w:t>s</w:t>
        </w:r>
        <w:r w:rsidR="004F4E0F">
          <w:rPr>
            <w:rFonts w:ascii="Helvetica" w:hAnsi="Helvetica"/>
          </w:rPr>
          <w:t xml:space="preserve"> smaller</w:t>
        </w:r>
        <w:r w:rsidR="00B4675C">
          <w:rPr>
            <w:rFonts w:ascii="Helvetica" w:hAnsi="Helvetica"/>
          </w:rPr>
          <w:t xml:space="preserve"> (152 vs 102 mRNA samples, Fig 3 compared to Fig 5)</w:t>
        </w:r>
        <w:r w:rsidR="004F4E0F">
          <w:rPr>
            <w:rFonts w:ascii="Helvetica" w:hAnsi="Helvetica"/>
          </w:rPr>
          <w:t xml:space="preserve">, strongly implying that </w:t>
        </w:r>
        <w:r w:rsidR="00BF4404">
          <w:rPr>
            <w:rFonts w:ascii="Helvetica" w:hAnsi="Helvetica"/>
          </w:rPr>
          <w:t xml:space="preserve">training set sizes </w:t>
        </w:r>
        <w:r w:rsidR="00B4675C">
          <w:rPr>
            <w:rFonts w:ascii="Helvetica" w:hAnsi="Helvetica"/>
          </w:rPr>
          <w:t>limit</w:t>
        </w:r>
        <w:r w:rsidR="001F7AC2">
          <w:rPr>
            <w:rFonts w:ascii="Helvetica" w:hAnsi="Helvetica"/>
          </w:rPr>
          <w:t xml:space="preserve"> overall</w:t>
        </w:r>
        <w:r w:rsidR="00BF4404">
          <w:rPr>
            <w:rFonts w:ascii="Helvetica" w:hAnsi="Helvetica"/>
          </w:rPr>
          <w:t xml:space="preserve"> model accuracy</w:t>
        </w:r>
        <w:r w:rsidR="00B4675C">
          <w:rPr>
            <w:rFonts w:ascii="Helvetica" w:hAnsi="Helvetica"/>
          </w:rPr>
          <w:t xml:space="preserve"> for at least a portion of our results</w:t>
        </w:r>
        <w:r w:rsidR="00BF4404" w:rsidRPr="00477CC4">
          <w:rPr>
            <w:rFonts w:ascii="Helvetica" w:hAnsi="Helvetica"/>
          </w:rPr>
          <w:t>.</w:t>
        </w:r>
        <w:r w:rsidR="001F7AC2">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1F7AC2">
          <w:rPr>
            <w:rFonts w:ascii="Helvetica" w:hAnsi="Helvetica"/>
          </w:rPr>
          <w:t>but related possible</w:t>
        </w:r>
        <w:r w:rsidR="00BF4404">
          <w:rPr>
            <w:rFonts w:ascii="Helvetica" w:hAnsi="Helvetica"/>
          </w:rPr>
          <w:t xml:space="preserv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5E39D1">
          <w:rPr>
            <w:rFonts w:ascii="Helvetica" w:hAnsi="Helvetica"/>
          </w:rPr>
          <w:instrText xml:space="preserve"> ADDIN ZOTERO_ITEM CSL_CITATION {"citationID":"wNZ0hQ5m","properties":{"formattedCitation":"[55\\uc0\\u8211{}57]","plainCitation":"[55–57]","noteIndex":0},"citationItems":[{"id":"LYPrkEGO/18Kwn9MB","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Carolina"}],"issued":{"date-parts":[["2004",6]]}},"label":"page"},{"id":"LYPrkEGO/7ezr5CFl","uris":["http://zotero.org/users/local/FOPKHRFW/items/56J93WC6"],"uri":["http://zotero.org/users/local/FOPKHRFW/items/56J93WC6"],"itemData":{"id":420,"type":"chapter","title":"Data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LYPrkEGO/rNeSytoT","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906D8D" w:rsidRPr="00906D8D">
          <w:rPr>
            <w:rFonts w:ascii="Helvetica" w:hAnsi="Helvetica"/>
          </w:rPr>
          <w:t>[55–57]</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5E39D1">
          <w:rPr>
            <w:rFonts w:ascii="Helvetica" w:hAnsi="Helvetica"/>
          </w:rPr>
          <w:instrText xml:space="preserve"> ADDIN ZOTERO_ITEM CSL_CITATION {"citationID":"gLvbFV9W","properties":{"formattedCitation":"[58,59]","plainCitation":"[58,59]","noteIndex":0},"citationItems":[{"id":"LYPrkEGO/ZNPDXrv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LYPrkEGO/e8zbM80m","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906D8D">
          <w:rPr>
            <w:rFonts w:ascii="Helvetica" w:hAnsi="Helvetica"/>
          </w:rPr>
          <w:t>[58,59]</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w:t>
        </w:r>
        <w:r w:rsidR="007C7AF1">
          <w:rPr>
            <w:rFonts w:ascii="Helvetica" w:hAnsi="Helvetica"/>
          </w:rPr>
          <w:t>used</w:t>
        </w:r>
        <w:r w:rsidR="007C7AF1" w:rsidRPr="00477CC4">
          <w:rPr>
            <w:rFonts w:ascii="Helvetica" w:hAnsi="Helvetica"/>
          </w:rPr>
          <w:t xml:space="preserve"> </w:t>
        </w:r>
        <w:r w:rsidR="00CE78A7" w:rsidRPr="00477CC4">
          <w:rPr>
            <w:rFonts w:ascii="Helvetica" w:hAnsi="Helvetica"/>
          </w:rPr>
          <w:t>the multi-</w:t>
        </w:r>
        <w:r w:rsidR="00CB0D1A">
          <w:rPr>
            <w:rFonts w:ascii="Helvetica" w:hAnsi="Helvetica"/>
          </w:rPr>
          <w:t>class macro</w:t>
        </w:r>
        <w:r>
          <w:rPr>
            <w:rFonts w:ascii="Helvetica" w:hAnsi="Helvetica"/>
          </w:rPr>
          <w:t>-</w:t>
        </w:r>
        <w:r w:rsidR="00CE78A7" w:rsidRPr="00CB0D1A">
          <w:rPr>
            <w:rFonts w:ascii="Helvetica" w:hAnsi="Helvetica"/>
            <w:i/>
          </w:rPr>
          <w:t>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5E39D1">
          <w:rPr>
            <w:rFonts w:ascii="Helvetica" w:hAnsi="Helvetica"/>
          </w:rPr>
          <w:instrText xml:space="preserve"> ADDIN ZOTERO_ITEM CSL_CITATION {"citationID":"kCAHaZ2J","properties":{"formattedCitation":"[60]","plainCitation":"[60]","noteIndex":0},"citationItems":[{"id":"LYPrkEGO/rKtAdIfa","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906D8D">
          <w:rPr>
            <w:rFonts w:ascii="Helvetica" w:hAnsi="Helvetica"/>
          </w:rPr>
          <w:t>[60]</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samples</w:t>
        </w:r>
        <w:r>
          <w:rPr>
            <w:rFonts w:ascii="Helvetica" w:hAnsi="Helvetica"/>
          </w:rPr>
          <w:t xml:space="preserve"> than others</w:t>
        </w:r>
        <w:r w:rsidR="001530A3">
          <w:rPr>
            <w:rFonts w:ascii="Helvetica" w:hAnsi="Helvetica"/>
          </w:rPr>
          <w:t xml:space="preserve">,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234058">
          <w:rPr>
            <w:rFonts w:ascii="Helvetica" w:hAnsi="Helvetica"/>
          </w:rPr>
          <w:t>S3 Fig</w:t>
        </w:r>
        <w:r w:rsidR="001F7AC2">
          <w:rPr>
            <w:rFonts w:ascii="Helvetica" w:hAnsi="Helvetica"/>
          </w:rPr>
          <w:t xml:space="preserve">). </w:t>
        </w:r>
        <w:r w:rsidR="00E67C82">
          <w:rPr>
            <w:rFonts w:ascii="Helvetica" w:hAnsi="Helvetica"/>
          </w:rPr>
          <w:t>Accuracy</w:t>
        </w:r>
        <w:r w:rsidR="007C7AF1">
          <w:rPr>
            <w:rFonts w:ascii="Helvetica" w:hAnsi="Helvetica"/>
          </w:rPr>
          <w:t xml:space="preserve"> limitations could be more thoroughly evaluated through the use of learning curves</w:t>
        </w:r>
        <w:r w:rsidR="00B4675C">
          <w:rPr>
            <w:rFonts w:ascii="Helvetica" w:hAnsi="Helvetica"/>
          </w:rPr>
          <w:t xml:space="preserve"> to determine whether </w:t>
        </w:r>
        <w:r w:rsidR="00E67C82">
          <w:rPr>
            <w:rFonts w:ascii="Helvetica" w:hAnsi="Helvetica"/>
          </w:rPr>
          <w:t xml:space="preserve">test set </w:t>
        </w:r>
        <w:r w:rsidR="00B4675C">
          <w:rPr>
            <w:rFonts w:ascii="Helvetica" w:hAnsi="Helvetica"/>
          </w:rPr>
          <w:t>accuracies plateau with increasing training set size</w:t>
        </w:r>
        <w:r w:rsidR="007C7AF1">
          <w:rPr>
            <w:rFonts w:ascii="Helvetica" w:hAnsi="Helvetica"/>
          </w:rPr>
          <w:t>, but the class imbalance problem and fairly low number of overall samples per condition</w:t>
        </w:r>
        <w:r w:rsidR="00E67C82">
          <w:rPr>
            <w:rFonts w:ascii="Helvetica" w:hAnsi="Helvetica"/>
          </w:rPr>
          <w:t xml:space="preserve"> in our data</w:t>
        </w:r>
        <w:r w:rsidR="007C7AF1">
          <w:rPr>
            <w:rFonts w:ascii="Helvetica" w:hAnsi="Helvetica"/>
          </w:rPr>
          <w:t xml:space="preserve"> make it difficult to evaluate </w:t>
        </w:r>
        <w:r w:rsidR="002D0019">
          <w:rPr>
            <w:rFonts w:ascii="Helvetica" w:hAnsi="Helvetica"/>
          </w:rPr>
          <w:t xml:space="preserve">accuracies </w:t>
        </w:r>
        <w:r w:rsidR="007C7AF1">
          <w:rPr>
            <w:rFonts w:ascii="Helvetica" w:hAnsi="Helvetica"/>
          </w:rPr>
          <w:t>across a broad range</w:t>
        </w:r>
        <w:r w:rsidR="002D0019">
          <w:rPr>
            <w:rFonts w:ascii="Helvetica" w:hAnsi="Helvetica"/>
          </w:rPr>
          <w:t xml:space="preserve"> of training set sizes</w:t>
        </w:r>
        <w:r w:rsidR="007C7AF1">
          <w:rPr>
            <w:rFonts w:ascii="Helvetica" w:hAnsi="Helvetica"/>
          </w:rPr>
          <w:t xml:space="preserve">. Future work with larger sample numbers </w:t>
        </w:r>
        <w:r w:rsidR="00E67C82">
          <w:rPr>
            <w:rFonts w:ascii="Helvetica" w:hAnsi="Helvetica"/>
          </w:rPr>
          <w:t>will</w:t>
        </w:r>
        <w:r w:rsidR="007C7AF1">
          <w:rPr>
            <w:rFonts w:ascii="Helvetica" w:hAnsi="Helvetica"/>
          </w:rPr>
          <w:t xml:space="preserve"> be useful to interrogate whether accuracies are </w:t>
        </w:r>
        <w:proofErr w:type="gramStart"/>
        <w:r w:rsidR="007C7AF1">
          <w:rPr>
            <w:rFonts w:ascii="Helvetica" w:hAnsi="Helvetica"/>
          </w:rPr>
          <w:t>ultimately limited</w:t>
        </w:r>
        <w:proofErr w:type="gramEnd"/>
        <w:r w:rsidR="007C7AF1">
          <w:rPr>
            <w:rFonts w:ascii="Helvetica" w:hAnsi="Helvetica"/>
          </w:rPr>
          <w:t xml:space="preserve"> by </w:t>
        </w:r>
        <w:r w:rsidR="00E67C82">
          <w:rPr>
            <w:rFonts w:ascii="Helvetica" w:hAnsi="Helvetica"/>
          </w:rPr>
          <w:t xml:space="preserve">training set sizes or by some </w:t>
        </w:r>
        <w:r w:rsidR="007C7AF1">
          <w:rPr>
            <w:rFonts w:ascii="Helvetica" w:hAnsi="Helvetica"/>
          </w:rPr>
          <w:t>other feature</w:t>
        </w:r>
        <w:r w:rsidR="00E67C82">
          <w:rPr>
            <w:rFonts w:ascii="Helvetica" w:hAnsi="Helvetica"/>
          </w:rPr>
          <w:t>s inherent</w:t>
        </w:r>
        <w:r w:rsidR="007C7AF1">
          <w:rPr>
            <w:rFonts w:ascii="Helvetica" w:hAnsi="Helvetica"/>
          </w:rPr>
          <w:t xml:space="preserve"> </w:t>
        </w:r>
        <w:r w:rsidR="00E67C82">
          <w:rPr>
            <w:rFonts w:ascii="Helvetica" w:hAnsi="Helvetica"/>
          </w:rPr>
          <w:t>to</w:t>
        </w:r>
        <w:r w:rsidR="007C7AF1">
          <w:rPr>
            <w:rFonts w:ascii="Helvetica" w:hAnsi="Helvetica"/>
          </w:rPr>
          <w:t xml:space="preserve"> the data</w:t>
        </w:r>
        <w:r w:rsidR="00E67C82">
          <w:rPr>
            <w:rFonts w:ascii="Helvetica" w:hAnsi="Helvetica"/>
          </w:rPr>
          <w:t xml:space="preserve"> and/or methods</w:t>
        </w:r>
        <w:r w:rsidR="007C7AF1">
          <w:rPr>
            <w:rFonts w:ascii="Helvetica" w:hAnsi="Helvetica"/>
          </w:rPr>
          <w:t>.</w:t>
        </w:r>
      </w:ins>
    </w:p>
    <w:p w14:paraId="608B0D8A" w14:textId="392AA306" w:rsidR="00220B54" w:rsidRDefault="00220B54" w:rsidP="001530A3">
      <w:pPr>
        <w:spacing w:line="360" w:lineRule="auto"/>
        <w:rPr>
          <w:ins w:id="205" w:author="Hockenberry, Adam J" w:date="2018-10-12T12:32:00Z"/>
          <w:rFonts w:ascii="Helvetica" w:hAnsi="Helvetica"/>
        </w:rPr>
      </w:pPr>
    </w:p>
    <w:p w14:paraId="05135C65" w14:textId="7410EB48" w:rsidR="00220B54" w:rsidRDefault="00220B54" w:rsidP="00220B54">
      <w:pPr>
        <w:spacing w:line="360" w:lineRule="auto"/>
        <w:rPr>
          <w:ins w:id="206" w:author="Hockenberry, Adam J" w:date="2018-10-12T12:32:00Z"/>
          <w:rFonts w:ascii="Helvetica" w:hAnsi="Helvetica"/>
        </w:rPr>
      </w:pPr>
      <w:ins w:id="207" w:author="Hockenberry, Adam J" w:date="2018-10-12T12:32:00Z">
        <w:r>
          <w:rPr>
            <w:rFonts w:ascii="Helvetica" w:hAnsi="Helvetica"/>
          </w:rPr>
          <w:t>Another caveat of our study is our choice of score that</w:t>
        </w:r>
        <w:r w:rsidR="00116D14">
          <w:rPr>
            <w:rFonts w:ascii="Helvetica" w:hAnsi="Helvetica"/>
          </w:rPr>
          <w:t xml:space="preserve"> we used to both optimize hyper-</w:t>
        </w:r>
        <w:r>
          <w:rPr>
            <w:rFonts w:ascii="Helvetica" w:hAnsi="Helvetica"/>
          </w:rPr>
          <w:t xml:space="preserve">parameters during the training </w:t>
        </w:r>
        <w:r w:rsidR="00116D14">
          <w:rPr>
            <w:rFonts w:ascii="Helvetica" w:hAnsi="Helvetica"/>
          </w:rPr>
          <w:t>phase</w:t>
        </w:r>
        <w:r>
          <w:rPr>
            <w:rFonts w:ascii="Helvetica" w:hAnsi="Helvetica"/>
          </w:rPr>
          <w:t xml:space="preserve"> and report </w:t>
        </w:r>
        <w:r w:rsidR="00B11992">
          <w:rPr>
            <w:rFonts w:ascii="Helvetica" w:hAnsi="Helvetica"/>
          </w:rPr>
          <w:t>for our test set accuracies</w:t>
        </w:r>
        <w:r>
          <w:rPr>
            <w:rFonts w:ascii="Helvetica" w:hAnsi="Helvetica"/>
          </w:rPr>
          <w:t xml:space="preserve">. </w:t>
        </w:r>
        <w:r w:rsidR="00DE0D30">
          <w:rPr>
            <w:rFonts w:ascii="Helvetica" w:hAnsi="Helvetica"/>
          </w:rPr>
          <w:t>T</w:t>
        </w:r>
        <w:r>
          <w:rPr>
            <w:rFonts w:ascii="Helvetica" w:hAnsi="Helvetica"/>
          </w:rPr>
          <w:t xml:space="preserve">he most comprehensive </w:t>
        </w:r>
        <w:r w:rsidR="00DE0D30">
          <w:rPr>
            <w:rFonts w:ascii="Helvetica" w:hAnsi="Helvetica"/>
          </w:rPr>
          <w:t xml:space="preserve">and intuitive </w:t>
        </w:r>
        <w:r>
          <w:rPr>
            <w:rFonts w:ascii="Helvetica" w:hAnsi="Helvetica"/>
          </w:rPr>
          <w:t xml:space="preserve">evaluation of our results is contained within confusion matrices (Fig 4); collapsing these data-rich matrices into a single number is convenient but can also be problematic. </w:t>
        </w:r>
        <w:r w:rsidRPr="00220B54">
          <w:rPr>
            <w:rFonts w:ascii="Helvetica" w:hAnsi="Helvetica"/>
          </w:rPr>
          <w:t xml:space="preserve">Quantifying the accuracy of multi-class classifiers (simultaneously predicting 4 separate vectors) is </w:t>
        </w:r>
        <w:r w:rsidR="002D0019">
          <w:rPr>
            <w:rFonts w:ascii="Helvetica" w:hAnsi="Helvetica"/>
          </w:rPr>
          <w:t>challenging</w:t>
        </w:r>
        <w:r w:rsidRPr="00220B54">
          <w:rPr>
            <w:rFonts w:ascii="Helvetica" w:hAnsi="Helvetica"/>
          </w:rPr>
          <w:t xml:space="preserve"> and standards are </w:t>
        </w:r>
        <w:proofErr w:type="gramStart"/>
        <w:r w:rsidRPr="00220B54">
          <w:rPr>
            <w:rFonts w:ascii="Helvetica" w:hAnsi="Helvetica"/>
          </w:rPr>
          <w:t>generally lacking</w:t>
        </w:r>
        <w:proofErr w:type="gramEnd"/>
        <w:r w:rsidRPr="00220B54">
          <w:rPr>
            <w:rFonts w:ascii="Helvetica" w:hAnsi="Helvetica"/>
          </w:rPr>
          <w:t xml:space="preserve"> but the </w:t>
        </w:r>
        <w:r w:rsidR="00DE0D30">
          <w:rPr>
            <w:rFonts w:ascii="Helvetica" w:hAnsi="Helvetica"/>
          </w:rPr>
          <w:t>multi-class macro-</w:t>
        </w:r>
        <w:r w:rsidRPr="00220B54">
          <w:rPr>
            <w:rFonts w:ascii="Helvetica" w:hAnsi="Helvetica"/>
            <w:i/>
          </w:rPr>
          <w:t>F</w:t>
        </w:r>
        <w:r w:rsidRPr="00220B54">
          <w:rPr>
            <w:rFonts w:ascii="Helvetica" w:hAnsi="Helvetica"/>
            <w:vertAlign w:val="subscript"/>
          </w:rPr>
          <w:t>1</w:t>
        </w:r>
        <w:r w:rsidRPr="00220B54">
          <w:rPr>
            <w:rFonts w:ascii="Helvetica" w:hAnsi="Helvetica"/>
          </w:rPr>
          <w:t xml:space="preserve"> score provides an intuitive scale</w:t>
        </w:r>
        <w:r>
          <w:rPr>
            <w:rFonts w:ascii="Helvetica" w:hAnsi="Helvetica"/>
          </w:rPr>
          <w:t xml:space="preserve"> (ranging from 0 to 1, with 1 representing perfect accuracy)</w:t>
        </w:r>
        <w:r w:rsidRPr="00220B54">
          <w:rPr>
            <w:rFonts w:ascii="Helvetica" w:hAnsi="Helvetica"/>
          </w:rPr>
          <w:t xml:space="preserve"> and </w:t>
        </w:r>
        <w:r w:rsidR="0050531A">
          <w:rPr>
            <w:rFonts w:ascii="Helvetica" w:hAnsi="Helvetica"/>
          </w:rPr>
          <w:t>should</w:t>
        </w:r>
        <w:r w:rsidRPr="00220B54">
          <w:rPr>
            <w:rFonts w:ascii="Helvetica" w:hAnsi="Helvetica"/>
          </w:rPr>
          <w:t xml:space="preserve"> a</w:t>
        </w:r>
        <w:r w:rsidR="0050531A">
          <w:rPr>
            <w:rFonts w:ascii="Helvetica" w:hAnsi="Helvetica"/>
          </w:rPr>
          <w:t>ccount</w:t>
        </w:r>
        <w:r>
          <w:rPr>
            <w:rFonts w:ascii="Helvetica" w:hAnsi="Helvetica"/>
          </w:rPr>
          <w:t xml:space="preserve"> for all possible errors</w:t>
        </w:r>
        <w:r w:rsidR="00116D14">
          <w:rPr>
            <w:rFonts w:ascii="Helvetica" w:hAnsi="Helvetica"/>
          </w:rPr>
          <w:t xml:space="preserve"> by averaging across predictions for each </w:t>
        </w:r>
        <w:r w:rsidR="00B11992">
          <w:rPr>
            <w:rFonts w:ascii="Helvetica" w:hAnsi="Helvetica"/>
          </w:rPr>
          <w:t xml:space="preserve">class. </w:t>
        </w:r>
        <w:r>
          <w:rPr>
            <w:rFonts w:ascii="Helvetica" w:hAnsi="Helvetica"/>
          </w:rPr>
          <w:t xml:space="preserve">We recognize that the use of </w:t>
        </w:r>
        <w:r>
          <w:rPr>
            <w:rFonts w:ascii="Helvetica" w:hAnsi="Helvetica"/>
          </w:rPr>
          <w:lastRenderedPageBreak/>
          <w:t>other scoring schemes, such as multi-class AUROC</w:t>
        </w:r>
        <w:r w:rsidR="00B32C0A">
          <w:rPr>
            <w:rFonts w:ascii="Helvetica" w:hAnsi="Helvetica"/>
          </w:rPr>
          <w:t xml:space="preserve"> </w:t>
        </w:r>
        <w:r w:rsidR="00B32C0A">
          <w:rPr>
            <w:rFonts w:ascii="Helvetica" w:hAnsi="Helvetica"/>
          </w:rPr>
          <w:fldChar w:fldCharType="begin"/>
        </w:r>
        <w:r w:rsidR="00653BFE">
          <w:rPr>
            <w:rFonts w:ascii="Helvetica" w:hAnsi="Helvetica"/>
          </w:rPr>
          <w:instrText xml:space="preserve"> ADDIN ZOTERO_ITEM CSL_CITATION {"citationID":"P4VZ0fuc","properties":{"unsorted":true,"formattedCitation":"[61,62]","plainCitation":"[61,62]","noteIndex":0},"citationItems":[{"id":41,"uris":["http://zotero.org/users/local/WXskNUvk/items/D992S6F7"],"uri":["http://zotero.org/users/local/WXskNUvk/items/D992S6F7"],"itemData":{"id":41,"type":"article-journal","title":"A Simple Generalisation of the Area Under the ROC Curve for Multiple Class Classification Problems","container-title":"Machine Learning","page":"171–186","volume":"45","issue":"2","author":[{"family":"Hand","given":"David J."},{"family":"Till","given":"Robert J."}],"issued":{"date-parts":[["2001"]]}}},{"id":42,"uris":["http://zotero.org/users/local/WXskNUvk/items/G557UGMC"],"uri":["http://zotero.org/users/local/WXskNUvk/items/G557UGMC"],"itemData":{"id":42,"type":"article-journal","title":"Approximating the multiclass ROC by pairwise analysis","container-title":"Pattern Recognition Letters","page":"1747-1758","volume":"28","issue":"13","source":"Crossref","DOI":"10.1016/j.patrec.2007.05.001","ISSN":"01678655","language":"en","author":[{"family":"Landgrebe","given":"Thomas C.W."},{"family":"Duin","given":"Robert P.W."}],"issued":{"date-parts":[["2007",10]]}}}],"schema":"https://github.com/citation-style-language/schema/raw/master/csl-citation.json"} </w:instrText>
        </w:r>
        <w:r w:rsidR="00B32C0A">
          <w:rPr>
            <w:rFonts w:ascii="Helvetica" w:hAnsi="Helvetica"/>
          </w:rPr>
          <w:fldChar w:fldCharType="separate"/>
        </w:r>
        <w:r w:rsidR="00653BFE" w:rsidRPr="00653BFE">
          <w:rPr>
            <w:rFonts w:ascii="Helvetica" w:hAnsi="Helvetica"/>
          </w:rPr>
          <w:t>[61,62]</w:t>
        </w:r>
        <w:r w:rsidR="00B32C0A">
          <w:rPr>
            <w:rFonts w:ascii="Helvetica" w:hAnsi="Helvetica"/>
          </w:rPr>
          <w:fldChar w:fldCharType="end"/>
        </w:r>
        <w:r>
          <w:rPr>
            <w:rFonts w:ascii="Helvetica" w:hAnsi="Helvetica"/>
          </w:rPr>
          <w:t xml:space="preserve">, could alter the model fits during </w:t>
        </w:r>
        <w:r w:rsidR="00B52EDB">
          <w:rPr>
            <w:rFonts w:ascii="Helvetica" w:hAnsi="Helvetica"/>
          </w:rPr>
          <w:t xml:space="preserve">the </w:t>
        </w:r>
        <w:r>
          <w:rPr>
            <w:rFonts w:ascii="Helvetica" w:hAnsi="Helvetica"/>
          </w:rPr>
          <w:t xml:space="preserve">training </w:t>
        </w:r>
        <w:r w:rsidR="00DE0D30">
          <w:rPr>
            <w:rFonts w:ascii="Helvetica" w:hAnsi="Helvetica"/>
          </w:rPr>
          <w:t>phase and</w:t>
        </w:r>
        <w:r>
          <w:rPr>
            <w:rFonts w:ascii="Helvetica" w:hAnsi="Helvetica"/>
          </w:rPr>
          <w:t xml:space="preserve"> </w:t>
        </w:r>
        <w:r w:rsidR="00DE0D30">
          <w:rPr>
            <w:rFonts w:ascii="Helvetica" w:hAnsi="Helvetica"/>
          </w:rPr>
          <w:t>the final reported accuracies but the magnitude of these differences should be minor</w:t>
        </w:r>
        <w:r w:rsidR="00116D14">
          <w:rPr>
            <w:rFonts w:ascii="Helvetica" w:hAnsi="Helvetica"/>
          </w:rPr>
          <w:t>.</w:t>
        </w:r>
      </w:ins>
    </w:p>
    <w:p w14:paraId="6D0E4B44" w14:textId="1270C7AE" w:rsidR="00EC5B8D" w:rsidRDefault="00EC5B8D" w:rsidP="00220B54">
      <w:pPr>
        <w:spacing w:line="360" w:lineRule="auto"/>
        <w:rPr>
          <w:ins w:id="208" w:author="Hockenberry, Adam J" w:date="2018-10-12T12:32:00Z"/>
          <w:rFonts w:ascii="Helvetica" w:hAnsi="Helvetica"/>
        </w:rPr>
      </w:pPr>
    </w:p>
    <w:p w14:paraId="0BA917FC" w14:textId="4F3C1467" w:rsidR="00EC5B8D" w:rsidRPr="00220B54" w:rsidRDefault="00EC5B8D" w:rsidP="00220B54">
      <w:pPr>
        <w:spacing w:line="360" w:lineRule="auto"/>
        <w:rPr>
          <w:ins w:id="209" w:author="Hockenberry, Adam J" w:date="2018-10-12T12:32:00Z"/>
          <w:rFonts w:ascii="Helvetica" w:hAnsi="Helvetica"/>
        </w:rPr>
      </w:pPr>
      <w:ins w:id="210" w:author="Hockenberry, Adam J" w:date="2018-10-12T12:32:00Z">
        <w:r>
          <w:rPr>
            <w:rFonts w:ascii="Helvetica" w:hAnsi="Helvetica"/>
          </w:rPr>
          <w:t xml:space="preserve">We also chose to evaluate different machine learning models throughout this manuscript to ensure the robustness of results and to determine if model choice had a substantial impact on classification accuracy. Overall, we found that the three SVM models performed equivalently to one-another and outperformed random forest models on most tasks. While machine learning models can be difficult to interrogate owing to data transformations, linear kernel SVM models return interpretable output </w:t>
        </w:r>
        <w:r w:rsidR="00F439BC">
          <w:rPr>
            <w:rFonts w:ascii="Helvetica" w:hAnsi="Helvetica"/>
          </w:rPr>
          <w:t>that can be used to determine</w:t>
        </w:r>
        <w:r>
          <w:rPr>
            <w:rFonts w:ascii="Helvetica" w:hAnsi="Helvetica"/>
          </w:rPr>
          <w:t xml:space="preserve"> the most important features and therefore would be preferred for future work in this space given the seeming equivalence between linear, sigmoidal, and radial kernel models. The differences between all models were minor, </w:t>
        </w:r>
        <w:r w:rsidR="00116D14">
          <w:rPr>
            <w:rFonts w:ascii="Helvetica" w:hAnsi="Helvetica"/>
          </w:rPr>
          <w:t xml:space="preserve">however, </w:t>
        </w:r>
        <w:r>
          <w:rPr>
            <w:rFonts w:ascii="Helvetica" w:hAnsi="Helvetica"/>
          </w:rPr>
          <w:t xml:space="preserve">and this finding shows that the accuracy of our classification task is robust </w:t>
        </w:r>
        <w:r w:rsidR="00116D14">
          <w:rPr>
            <w:rFonts w:ascii="Helvetica" w:hAnsi="Helvetica"/>
          </w:rPr>
          <w:t xml:space="preserve">to </w:t>
        </w:r>
        <w:r>
          <w:rPr>
            <w:rFonts w:ascii="Helvetica" w:hAnsi="Helvetica"/>
          </w:rPr>
          <w:t xml:space="preserve">different assumptions. </w:t>
        </w:r>
      </w:ins>
    </w:p>
    <w:p w14:paraId="5F62E102" w14:textId="630924ED" w:rsidR="001530A3" w:rsidRDefault="001530A3" w:rsidP="001530A3">
      <w:pPr>
        <w:spacing w:line="360" w:lineRule="auto"/>
        <w:rPr>
          <w:ins w:id="211" w:author="Hockenberry, Adam J" w:date="2018-10-12T12:32:00Z"/>
          <w:rFonts w:ascii="Helvetica" w:hAnsi="Helvetica"/>
        </w:rPr>
      </w:pPr>
    </w:p>
    <w:p w14:paraId="0CC31EDD" w14:textId="28F97837" w:rsidR="00CA44DD" w:rsidRDefault="001530A3" w:rsidP="00CA44DD">
      <w:pPr>
        <w:spacing w:line="360" w:lineRule="auto"/>
        <w:rPr>
          <w:ins w:id="212" w:author="Hockenberry, Adam J" w:date="2018-10-12T12:32:00Z"/>
          <w:rFonts w:ascii="Helvetica" w:hAnsi="Helvetica"/>
        </w:rPr>
      </w:pPr>
      <w:ins w:id="213" w:author="Hockenberry, Adam J" w:date="2018-10-12T12:32:00Z">
        <w:r>
          <w:rPr>
            <w:rFonts w:ascii="Helvetica" w:hAnsi="Helvetica"/>
          </w:rPr>
          <w:t>Our study is a proof-of-principle</w:t>
        </w:r>
        <w:r w:rsidR="00116D14">
          <w:rPr>
            <w:rFonts w:ascii="Helvetica" w:hAnsi="Helvetica"/>
          </w:rPr>
          <w:t xml:space="preserve">, demonstrating that </w:t>
        </w:r>
        <w:r>
          <w:rPr>
            <w:rFonts w:ascii="Helvetica" w:hAnsi="Helvetica"/>
          </w:rPr>
          <w:t xml:space="preserve">gene expression patterns of natural species </w:t>
        </w:r>
        <w:r w:rsidR="00116D14">
          <w:rPr>
            <w:rFonts w:ascii="Helvetica" w:hAnsi="Helvetica"/>
          </w:rPr>
          <w:t xml:space="preserve">may provide useful information for </w:t>
        </w:r>
        <w:r>
          <w:rPr>
            <w:rFonts w:ascii="Helvetica" w:hAnsi="Helvetica"/>
          </w:rPr>
          <w:t xml:space="preserve">assessing </w:t>
        </w:r>
        <w:r w:rsidR="00116D14">
          <w:rPr>
            <w:rFonts w:ascii="Helvetica" w:hAnsi="Helvetica"/>
          </w:rPr>
          <w:t>various aspects of the environment</w:t>
        </w:r>
        <w:r>
          <w:rPr>
            <w:rFonts w:ascii="Helvetica" w:hAnsi="Helvetica"/>
          </w:rPr>
          <w:t xml:space="preserve">. Other research has shown that the </w:t>
        </w:r>
        <w:r w:rsidR="00116D14">
          <w:rPr>
            <w:rFonts w:ascii="Helvetica" w:hAnsi="Helvetica"/>
          </w:rPr>
          <w:t xml:space="preserve">microbial </w:t>
        </w:r>
        <w:r w:rsidR="008E3FD7">
          <w:rPr>
            <w:rFonts w:ascii="Helvetica" w:hAnsi="Helvetica"/>
          </w:rPr>
          <w:t>species</w:t>
        </w:r>
        <w:r>
          <w:rPr>
            <w:rFonts w:ascii="Helvetica" w:hAnsi="Helvetica"/>
          </w:rPr>
          <w:t xml:space="preserve"> </w:t>
        </w:r>
        <w:r w:rsidR="00116D14">
          <w:rPr>
            <w:rFonts w:ascii="Helvetica" w:hAnsi="Helvetica"/>
          </w:rPr>
          <w:t>composition</w:t>
        </w:r>
        <w:r>
          <w:rPr>
            <w:rFonts w:ascii="Helvetica" w:hAnsi="Helvetica"/>
          </w:rPr>
          <w:t>,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5E39D1">
          <w:rPr>
            <w:rFonts w:ascii="Helvetica" w:hAnsi="Helvetica"/>
          </w:rPr>
          <w:instrText xml:space="preserve"> ADDIN ZOTERO_ITEM CSL_CITATION {"citationID":"EFX6jpVe","properties":{"formattedCitation":"[6]","plainCitation":"[6]","noteIndex":0},"citationItems":[{"id":"LYPrkEGO/hubgPIo9","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906D8D">
          <w:rPr>
            <w:rFonts w:ascii="Helvetica" w:hAnsi="Helvetica"/>
          </w:rPr>
          <w:t>[6]</w:t>
        </w:r>
        <w:r w:rsidR="00CA44DD">
          <w:rPr>
            <w:rFonts w:ascii="Helvetica" w:hAnsi="Helvetica"/>
          </w:rPr>
          <w:fldChar w:fldCharType="end"/>
        </w:r>
        <w:r w:rsidR="00CA44DD">
          <w:rPr>
            <w:rFonts w:ascii="Helvetica" w:hAnsi="Helvetica"/>
          </w:rPr>
          <w:t xml:space="preserve">. Our </w:t>
        </w:r>
        <w:r w:rsidR="0050531A">
          <w:rPr>
            <w:rFonts w:ascii="Helvetica" w:hAnsi="Helvetica"/>
          </w:rPr>
          <w:t>results</w:t>
        </w:r>
        <w:r w:rsidR="00CA44DD">
          <w:rPr>
            <w:rFonts w:ascii="Helvetica" w:hAnsi="Helvetica"/>
          </w:rPr>
          <w:t xml:space="preserve"> suggest that further incorporation of species-specific gene expression patterns can </w:t>
        </w:r>
        <w:proofErr w:type="gramStart"/>
        <w:r w:rsidR="00CA44DD">
          <w:rPr>
            <w:rFonts w:ascii="Helvetica" w:hAnsi="Helvetica"/>
          </w:rPr>
          <w:t>likely improve</w:t>
        </w:r>
        <w:proofErr w:type="gramEnd"/>
        <w:r w:rsidR="00CA44DD">
          <w:rPr>
            <w:rFonts w:ascii="Helvetica" w:hAnsi="Helvetica"/>
          </w:rPr>
          <w:t xml:space="preserve"> the accuracy of such methods. While genetically engineered strains may play a similar role as </w:t>
        </w:r>
        <w:r w:rsidR="00EC5B8D">
          <w:rPr>
            <w:rFonts w:ascii="Helvetica" w:hAnsi="Helvetica"/>
          </w:rPr>
          <w:t xml:space="preserve">low-cost </w:t>
        </w:r>
        <w:r w:rsidR="00CA44DD">
          <w:rPr>
            <w:rFonts w:ascii="Helvetica" w:hAnsi="Helvetica"/>
          </w:rPr>
          <w:t xml:space="preserve">environmental biosensors, </w:t>
        </w:r>
        <w:r w:rsidR="00116D14">
          <w:rPr>
            <w:rFonts w:ascii="Helvetica" w:hAnsi="Helvetica"/>
          </w:rPr>
          <w:t>we show</w:t>
        </w:r>
        <w:r w:rsidR="00CA44DD">
          <w:rPr>
            <w:rFonts w:ascii="Helvetica" w:hAnsi="Helvetica"/>
          </w:rPr>
          <w:t xml:space="preserve"> that—with enough training data—the </w:t>
        </w:r>
        <w:r w:rsidR="001F7AC2">
          <w:rPr>
            <w:rFonts w:ascii="Helvetica" w:hAnsi="Helvetica"/>
          </w:rPr>
          <w:t>macro</w:t>
        </w:r>
        <w:r w:rsidR="00CA44DD">
          <w:rPr>
            <w:rFonts w:ascii="Helvetica" w:hAnsi="Helvetica"/>
          </w:rPr>
          <w:t xml:space="preserve">molecular composition of natural populations may provide sufficient information to accurately resolve past and present environmental conditions. </w:t>
        </w:r>
      </w:ins>
    </w:p>
    <w:p w14:paraId="35B56316" w14:textId="77777777" w:rsidR="0050531A" w:rsidRPr="00477CC4" w:rsidRDefault="0050531A" w:rsidP="00CA44DD">
      <w:pPr>
        <w:spacing w:line="360" w:lineRule="auto"/>
        <w:rPr>
          <w:ins w:id="214" w:author="Hockenberry, Adam J" w:date="2018-10-12T12:32:00Z"/>
          <w:rFonts w:ascii="Helvetica" w:hAnsi="Helvetica"/>
        </w:rPr>
      </w:pPr>
    </w:p>
    <w:p w14:paraId="3AEB93FF" w14:textId="2E97309D" w:rsidR="00CA44DD" w:rsidRPr="00AE7326" w:rsidRDefault="00CA44DD" w:rsidP="00CA44DD">
      <w:pPr>
        <w:pStyle w:val="Heading2"/>
        <w:spacing w:before="200" w:line="360" w:lineRule="auto"/>
        <w:rPr>
          <w:rFonts w:ascii="Helvetica" w:hAnsi="Helvetica"/>
          <w:b/>
          <w:bCs/>
          <w:color w:val="auto"/>
          <w:sz w:val="36"/>
          <w:szCs w:val="36"/>
        </w:rPr>
      </w:pPr>
      <w:r w:rsidRPr="00AE7326">
        <w:rPr>
          <w:rFonts w:ascii="Helvetica" w:hAnsi="Helvetica"/>
          <w:b/>
          <w:bCs/>
          <w:color w:val="auto"/>
          <w:sz w:val="36"/>
          <w:szCs w:val="36"/>
        </w:rPr>
        <w:lastRenderedPageBreak/>
        <w:t>Materials and Methods</w:t>
      </w:r>
    </w:p>
    <w:p w14:paraId="6CA613B2" w14:textId="76A9B44D" w:rsidR="00CA44DD" w:rsidRPr="00AE7326" w:rsidRDefault="00F169CD" w:rsidP="00153A99">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Data preparation and overall analysis strategy</w:t>
      </w:r>
    </w:p>
    <w:p w14:paraId="10805D92" w14:textId="693C331B"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del w:id="215" w:author="Hockenberry, Adam J" w:date="2018-10-12T12:32:00Z">
        <w:r w:rsidR="00135167">
          <w:rPr>
            <w:rFonts w:ascii="Helvetica" w:hAnsi="Helvetica"/>
          </w:rPr>
          <w:fldChar w:fldCharType="begin"/>
        </w:r>
        <w:r w:rsidR="00593FE8">
          <w:rPr>
            <w:rFonts w:ascii="Helvetica" w:hAnsi="Helvetica"/>
          </w:rPr>
          <w:delInstrText xml:space="preserve"> ADDIN ZOTERO_ITEM CSL_CITATION {"citationID":"fXmpeI1N","properties":{"formattedCitation":"[18,19]","plainCitation":"[18,19]","noteIndex":0},"citationItems":[{"id":"nOtA0lSj/Sci92Hyc","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nOtA0lSj/TQ8HIRqB","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delInstrText>
        </w:r>
        <w:r w:rsidR="00135167">
          <w:rPr>
            <w:rFonts w:ascii="Helvetica" w:hAnsi="Helvetica"/>
          </w:rPr>
          <w:fldChar w:fldCharType="separate"/>
        </w:r>
        <w:r w:rsidR="00593FE8">
          <w:rPr>
            <w:rFonts w:ascii="Helvetica" w:hAnsi="Helvetica"/>
          </w:rPr>
          <w:delText>[18,19]</w:delText>
        </w:r>
        <w:r w:rsidR="00135167">
          <w:rPr>
            <w:rFonts w:ascii="Helvetica" w:hAnsi="Helvetica"/>
          </w:rPr>
          <w:fldChar w:fldCharType="end"/>
        </w:r>
        <w:r w:rsidR="007D699F">
          <w:rPr>
            <w:rFonts w:ascii="Helvetica" w:hAnsi="Helvetica"/>
          </w:rPr>
          <w:delText>.</w:delText>
        </w:r>
      </w:del>
      <w:ins w:id="216" w:author="Hockenberry, Adam J" w:date="2018-10-12T12:32:00Z">
        <w:r w:rsidR="00135167">
          <w:rPr>
            <w:rFonts w:ascii="Helvetica" w:hAnsi="Helvetica"/>
          </w:rPr>
          <w:fldChar w:fldCharType="begin"/>
        </w:r>
        <w:r w:rsidR="005E39D1">
          <w:rPr>
            <w:rFonts w:ascii="Helvetica" w:hAnsi="Helvetica"/>
          </w:rPr>
          <w:instrText xml:space="preserve"> ADDIN ZOTERO_ITEM CSL_CITATION {"citationID":"fXmpeI1N","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LYPrkEGO/Abe1Uqid","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906D8D">
          <w:rPr>
            <w:rFonts w:ascii="Helvetica" w:hAnsi="Helvetica"/>
          </w:rPr>
          <w:t>[35,36]</w:t>
        </w:r>
        <w:r w:rsidR="00135167">
          <w:rPr>
            <w:rFonts w:ascii="Helvetica" w:hAnsi="Helvetica"/>
          </w:rPr>
          <w:fldChar w:fldCharType="end"/>
        </w:r>
        <w:r w:rsidR="007D699F">
          <w:rPr>
            <w:rFonts w:ascii="Helvetica" w:hAnsi="Helvetica"/>
          </w:rPr>
          <w:t>.</w:t>
        </w:r>
      </w:ins>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w:t>
      </w:r>
      <w:r w:rsidR="008E3FD7">
        <w:rPr>
          <w:rFonts w:ascii="Helvetica" w:hAnsi="Helvetica"/>
        </w:rPr>
        <w:t>“</w:t>
      </w:r>
      <w:r w:rsidR="00844051">
        <w:rPr>
          <w:rFonts w:ascii="Helvetica" w:hAnsi="Helvetica"/>
        </w:rPr>
        <w:t xml:space="preserve">mRNA </w:t>
      </w:r>
      <w:r w:rsidR="00B2589C">
        <w:rPr>
          <w:rFonts w:ascii="Helvetica" w:hAnsi="Helvetica"/>
        </w:rPr>
        <w:t>only</w:t>
      </w:r>
      <w:r w:rsidR="008E3FD7">
        <w:rPr>
          <w:rFonts w:ascii="Helvetica" w:hAnsi="Helvetica"/>
        </w:rPr>
        <w:t>”</w:t>
      </w:r>
      <w:r w:rsidR="00B2589C">
        <w:rPr>
          <w:rFonts w:ascii="Helvetica" w:hAnsi="Helvetica"/>
        </w:rPr>
        <w:t xml:space="preserve"> </w:t>
      </w:r>
      <w:r w:rsidR="00844051">
        <w:rPr>
          <w:rFonts w:ascii="Helvetica" w:hAnsi="Helvetica"/>
        </w:rPr>
        <w:t xml:space="preserve">and </w:t>
      </w:r>
      <w:r w:rsidR="008E3FD7">
        <w:rPr>
          <w:rFonts w:ascii="Helvetica" w:hAnsi="Helvetica"/>
        </w:rPr>
        <w:t>“</w:t>
      </w:r>
      <w:r w:rsidR="00844051">
        <w:rPr>
          <w:rFonts w:ascii="Helvetica" w:hAnsi="Helvetica"/>
        </w:rPr>
        <w:t>protein</w:t>
      </w:r>
      <w:r w:rsidR="00B2589C">
        <w:rPr>
          <w:rFonts w:ascii="Helvetica" w:hAnsi="Helvetica"/>
        </w:rPr>
        <w:t xml:space="preserve"> only</w:t>
      </w:r>
      <w:r w:rsidR="008E3FD7">
        <w:rPr>
          <w:rFonts w:ascii="Helvetica" w:hAnsi="Helvetica"/>
        </w:rPr>
        <w:t>”</w:t>
      </w:r>
      <w:r w:rsidR="00B2589C">
        <w:rPr>
          <w:rFonts w:ascii="Helvetica" w:hAnsi="Helvetica"/>
        </w:rPr>
        <w:t xml:space="preserve">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del w:id="217" w:author="Hockenberry, Adam J" w:date="2018-10-12T12:32:00Z">
        <w:r w:rsidR="002C65A0">
          <w:rPr>
            <w:rFonts w:ascii="Helvetica" w:hAnsi="Helvetica"/>
          </w:rPr>
          <w:fldChar w:fldCharType="begin"/>
        </w:r>
        <w:r w:rsidR="00593FE8">
          <w:rPr>
            <w:rFonts w:ascii="Helvetica" w:hAnsi="Helvetica"/>
          </w:rPr>
          <w:delInstrText xml:space="preserve"> ADDIN ZOTERO_ITEM CSL_CITATION {"citationID":"Tz3k1axx","properties":{"formattedCitation":"[44]","plainCitation":"[44]","noteIndex":0},"citationItems":[{"id":"nOtA0lSj/nE6wOKII","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delInstrText>
        </w:r>
        <w:r w:rsidR="002C65A0">
          <w:rPr>
            <w:rFonts w:ascii="Helvetica" w:hAnsi="Helvetica"/>
          </w:rPr>
          <w:fldChar w:fldCharType="separate"/>
        </w:r>
        <w:r w:rsidR="00593FE8">
          <w:rPr>
            <w:rFonts w:ascii="Helvetica" w:hAnsi="Helvetica"/>
          </w:rPr>
          <w:delText>[44]</w:delText>
        </w:r>
        <w:r w:rsidR="002C65A0">
          <w:rPr>
            <w:rFonts w:ascii="Helvetica" w:hAnsi="Helvetica"/>
          </w:rPr>
          <w:fldChar w:fldCharType="end"/>
        </w:r>
      </w:del>
      <w:ins w:id="218" w:author="Hockenberry, Adam J" w:date="2018-10-12T12:32:00Z">
        <w:r w:rsidR="002C65A0">
          <w:rPr>
            <w:rFonts w:ascii="Helvetica" w:hAnsi="Helvetica"/>
          </w:rPr>
          <w:fldChar w:fldCharType="begin"/>
        </w:r>
        <w:r w:rsidR="005E39D1">
          <w:rPr>
            <w:rFonts w:ascii="Helvetica" w:hAnsi="Helvetica"/>
          </w:rPr>
          <w:instrText xml:space="preserve"> ADDIN ZOTERO_ITEM CSL_CITATION {"citationID":"Tz3k1axx","properties":{"formattedCitation":"[63]","plainCitation":"[63]","noteIndex":0},"citationItems":[{"id":"LYPrkEGO/ZsZg88pe","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653BFE">
          <w:rPr>
            <w:rFonts w:ascii="Helvetica" w:hAnsi="Helvetica"/>
          </w:rPr>
          <w:t>[63]</w:t>
        </w:r>
        <w:r w:rsidR="002C65A0">
          <w:rPr>
            <w:rFonts w:ascii="Helvetica" w:hAnsi="Helvetica"/>
          </w:rPr>
          <w:fldChar w:fldCharType="end"/>
        </w:r>
      </w:ins>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5E39D1">
        <w:rPr>
          <w:rFonts w:ascii="Helvetica" w:hAnsi="Helvetica"/>
        </w:rPr>
        <w:instrText xml:space="preserve"> ADDIN ZOTERO_ITEM CSL_CITATION {"citationID":"uzygu7Us","properties":{"formattedCitation":"[</w:instrText>
      </w:r>
      <w:del w:id="219" w:author="Hockenberry, Adam J" w:date="2018-10-12T12:32:00Z">
        <w:r w:rsidR="00593FE8">
          <w:rPr>
            <w:rFonts w:ascii="Helvetica" w:hAnsi="Helvetica"/>
          </w:rPr>
          <w:delInstrText>45,46</w:delInstrText>
        </w:r>
      </w:del>
      <w:ins w:id="220" w:author="Hockenberry, Adam J" w:date="2018-10-12T12:32:00Z">
        <w:r w:rsidR="005E39D1">
          <w:rPr>
            <w:rFonts w:ascii="Helvetica" w:hAnsi="Helvetica"/>
          </w:rPr>
          <w:instrText>64,65</w:instrText>
        </w:r>
      </w:ins>
      <w:r w:rsidR="005E39D1">
        <w:rPr>
          <w:rFonts w:ascii="Helvetica" w:hAnsi="Helvetica"/>
        </w:rPr>
        <w:instrText>]","plainCitation":"[</w:instrText>
      </w:r>
      <w:del w:id="221" w:author="Hockenberry, Adam J" w:date="2018-10-12T12:32:00Z">
        <w:r w:rsidR="00593FE8">
          <w:rPr>
            <w:rFonts w:ascii="Helvetica" w:hAnsi="Helvetica"/>
          </w:rPr>
          <w:delInstrText>45,46</w:delInstrText>
        </w:r>
      </w:del>
      <w:ins w:id="222" w:author="Hockenberry, Adam J" w:date="2018-10-12T12:32:00Z">
        <w:r w:rsidR="005E39D1">
          <w:rPr>
            <w:rFonts w:ascii="Helvetica" w:hAnsi="Helvetica"/>
          </w:rPr>
          <w:instrText>64,65</w:instrText>
        </w:r>
      </w:ins>
      <w:r w:rsidR="005E39D1">
        <w:rPr>
          <w:rFonts w:ascii="Helvetica" w:hAnsi="Helvetica"/>
        </w:rPr>
        <w:instrText>]","noteIndex":0},"citationItems":[{"id":"</w:instrText>
      </w:r>
      <w:del w:id="223" w:author="Hockenberry, Adam J" w:date="2018-10-12T12:32:00Z">
        <w:r w:rsidR="00593FE8">
          <w:rPr>
            <w:rFonts w:ascii="Helvetica" w:hAnsi="Helvetica"/>
          </w:rPr>
          <w:delInstrText>nOtA0lSj/lga80WoZ</w:delInstrText>
        </w:r>
      </w:del>
      <w:ins w:id="224" w:author="Hockenberry, Adam J" w:date="2018-10-12T12:32:00Z">
        <w:r w:rsidR="005E39D1">
          <w:rPr>
            <w:rFonts w:ascii="Helvetica" w:hAnsi="Helvetica"/>
          </w:rPr>
          <w:instrText>LYPrkEGO/YWfBM48P</w:instrText>
        </w:r>
      </w:ins>
      <w:r w:rsidR="005E39D1">
        <w:rPr>
          <w:rFonts w:ascii="Helvetica" w:hAnsi="Helvetica"/>
        </w:rPr>
        <w:instrText>","uris":["http://zotero.org/users/local/FOPKHRFW/items/DEP396M5"],"uri":["http://zotero.org/users/local/FOPKHRFW/items/DEP396M5"],"itemData":{"id":125,"type":"webpage","title":"Differential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w:instrText>
      </w:r>
      <w:del w:id="225" w:author="Hockenberry, Adam J" w:date="2018-10-12T12:32:00Z">
        <w:r w:rsidR="00593FE8">
          <w:rPr>
            <w:rFonts w:ascii="Helvetica" w:hAnsi="Helvetica"/>
          </w:rPr>
          <w:delInstrText>nOtA0lSj/NJCKjgcT</w:delInstrText>
        </w:r>
      </w:del>
      <w:ins w:id="226" w:author="Hockenberry, Adam J" w:date="2018-10-12T12:32:00Z">
        <w:r w:rsidR="005E39D1">
          <w:rPr>
            <w:rFonts w:ascii="Helvetica" w:hAnsi="Helvetica"/>
          </w:rPr>
          <w:instrText>LYPrkEGO/ztf8ULGx</w:instrText>
        </w:r>
      </w:ins>
      <w:r w:rsidR="005E39D1">
        <w:rPr>
          <w:rFonts w:ascii="Helvetica" w:hAnsi="Helvetica"/>
        </w:rPr>
        <w:instrText xml:space="preserve">","uris":["http://zotero.org/users/local/FOPKHRFW/items/MRCKBHWD"],"uri":["http://zotero.org/users/local/FOPKHRFW/items/MRCKBHWD"],"itemData":{"id":55,"type":"article-journal","title":"Differential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653BFE">
        <w:rPr>
          <w:rFonts w:ascii="Helvetica" w:hAnsi="Helvetica"/>
        </w:rPr>
        <w:t>[</w:t>
      </w:r>
      <w:del w:id="227" w:author="Hockenberry, Adam J" w:date="2018-10-12T12:32:00Z">
        <w:r w:rsidR="00593FE8">
          <w:rPr>
            <w:rFonts w:ascii="Helvetica" w:hAnsi="Helvetica"/>
          </w:rPr>
          <w:delText>45,46</w:delText>
        </w:r>
      </w:del>
      <w:ins w:id="228" w:author="Hockenberry, Adam J" w:date="2018-10-12T12:32:00Z">
        <w:r w:rsidR="00653BFE">
          <w:rPr>
            <w:rFonts w:ascii="Helvetica" w:hAnsi="Helvetica"/>
          </w:rPr>
          <w:t>64,65</w:t>
        </w:r>
      </w:ins>
      <w:r w:rsidR="00653BFE">
        <w:rPr>
          <w:rFonts w:ascii="Helvetica" w:hAnsi="Helvetica"/>
        </w:rPr>
        <w:t>]</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1E789E68"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w:t>
      </w:r>
      <w:proofErr w:type="spellStart"/>
      <w:r w:rsidR="00AB783D">
        <w:rPr>
          <w:rFonts w:ascii="Helvetica" w:hAnsi="Helvetica"/>
        </w:rPr>
        <w:t>i</w:t>
      </w:r>
      <w:proofErr w:type="spellEnd"/>
      <w:r w:rsidR="00AB783D">
        <w:rPr>
          <w:rFonts w:ascii="Helvetica" w:hAnsi="Helvetica"/>
        </w:rPr>
        <w:t xml:space="preserve">) the </w:t>
      </w:r>
      <w:r w:rsidR="00AB783D" w:rsidRPr="00477CC4">
        <w:rPr>
          <w:rFonts w:ascii="Helvetica" w:hAnsi="Helvetica"/>
        </w:rPr>
        <w:t>training</w:t>
      </w:r>
      <w:del w:id="229" w:author="Hockenberry, Adam J" w:date="2018-10-12T12:32:00Z">
        <w:r w:rsidR="00AB783D">
          <w:rPr>
            <w:rFonts w:ascii="Helvetica" w:hAnsi="Helvetica"/>
          </w:rPr>
          <w:delText xml:space="preserve"> </w:delText>
        </w:r>
        <w:r w:rsidR="00AB783D" w:rsidRPr="00477CC4">
          <w:rPr>
            <w:rFonts w:ascii="Helvetica" w:hAnsi="Helvetica"/>
          </w:rPr>
          <w:delText>&amp;</w:delText>
        </w:r>
        <w:r w:rsidR="00AB783D">
          <w:rPr>
            <w:rFonts w:ascii="Helvetica" w:hAnsi="Helvetica"/>
          </w:rPr>
          <w:delText xml:space="preserve"> </w:delText>
        </w:r>
        <w:r w:rsidR="00AB783D" w:rsidRPr="00477CC4">
          <w:rPr>
            <w:rFonts w:ascii="Helvetica" w:hAnsi="Helvetica"/>
          </w:rPr>
          <w:delText>tune</w:delText>
        </w:r>
      </w:del>
      <w:ins w:id="230" w:author="Hockenberry, Adam J" w:date="2018-10-12T12:32:00Z">
        <w:r w:rsidR="00D22F2F">
          <w:rPr>
            <w:rFonts w:ascii="Helvetica" w:hAnsi="Helvetica"/>
          </w:rPr>
          <w:t>/validation</w:t>
        </w:r>
      </w:ins>
      <w:r w:rsidR="00AB783D" w:rsidRPr="00477CC4">
        <w:rPr>
          <w:rFonts w:ascii="Helvetica" w:hAnsi="Helvetica"/>
        </w:rPr>
        <w:t xml:space="preserve"> set and </w:t>
      </w:r>
      <w:r w:rsidR="00AB783D">
        <w:rPr>
          <w:rFonts w:ascii="Helvetica" w:hAnsi="Helvetica"/>
        </w:rPr>
        <w:t>(ii) the test s</w:t>
      </w:r>
      <w:r w:rsidR="006D79CC">
        <w:rPr>
          <w:rFonts w:ascii="Helvetica" w:hAnsi="Helvetica"/>
        </w:rPr>
        <w:t>et, using an 80:20 split (Fig</w:t>
      </w:r>
      <w:r w:rsidR="00AB783D">
        <w:rPr>
          <w:rFonts w:ascii="Helvetica" w:hAnsi="Helvetica"/>
        </w:rPr>
        <w:t xml:space="preserv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del w:id="231" w:author="Hockenberry, Adam J" w:date="2018-10-12T12:32:00Z">
        <w:r w:rsidR="00B2589C">
          <w:rPr>
            <w:rFonts w:ascii="Helvetica" w:hAnsi="Helvetica"/>
          </w:rPr>
          <w:delText xml:space="preserve"> </w:delText>
        </w:r>
        <w:r w:rsidR="00C86625" w:rsidRPr="00477CC4">
          <w:rPr>
            <w:rFonts w:ascii="Helvetica" w:hAnsi="Helvetica"/>
          </w:rPr>
          <w:delText>&amp;</w:delText>
        </w:r>
        <w:r w:rsidR="00B2589C">
          <w:rPr>
            <w:rFonts w:ascii="Helvetica" w:hAnsi="Helvetica"/>
          </w:rPr>
          <w:delText xml:space="preserve"> </w:delText>
        </w:r>
        <w:r w:rsidR="00C86625" w:rsidRPr="00477CC4">
          <w:rPr>
            <w:rFonts w:ascii="Helvetica" w:hAnsi="Helvetica"/>
          </w:rPr>
          <w:delText>tune</w:delText>
        </w:r>
      </w:del>
      <w:ins w:id="232" w:author="Hockenberry, Adam J" w:date="2018-10-12T12:32:00Z">
        <w:r w:rsidR="00D22F2F">
          <w:rPr>
            <w:rFonts w:ascii="Helvetica" w:hAnsi="Helvetica"/>
          </w:rPr>
          <w:t>/validation</w:t>
        </w:r>
      </w:ins>
      <w:r w:rsidR="00C86625" w:rsidRPr="00477CC4">
        <w:rPr>
          <w:rFonts w:ascii="Helvetica" w:hAnsi="Helvetica"/>
        </w:rPr>
        <w:t xml:space="preserve"> and </w:t>
      </w:r>
      <w:r w:rsidR="00B2589C">
        <w:rPr>
          <w:rFonts w:ascii="Helvetica" w:hAnsi="Helvetica"/>
        </w:rPr>
        <w:t>the test subsets. We retained the condition labels in the</w:t>
      </w:r>
      <w:r w:rsidR="00C86625" w:rsidRPr="00477CC4">
        <w:rPr>
          <w:rFonts w:ascii="Helvetica" w:hAnsi="Helvetica"/>
        </w:rPr>
        <w:t xml:space="preserve"> training</w:t>
      </w:r>
      <w:del w:id="233" w:author="Hockenberry, Adam J" w:date="2018-10-12T12:32:00Z">
        <w:r w:rsidR="00B2589C">
          <w:rPr>
            <w:rFonts w:ascii="Helvetica" w:hAnsi="Helvetica"/>
          </w:rPr>
          <w:delText xml:space="preserve"> </w:delText>
        </w:r>
        <w:r w:rsidR="00C86625" w:rsidRPr="00477CC4">
          <w:rPr>
            <w:rFonts w:ascii="Helvetica" w:hAnsi="Helvetica"/>
          </w:rPr>
          <w:delText>&amp;</w:delText>
        </w:r>
        <w:r w:rsidR="00B2589C">
          <w:rPr>
            <w:rFonts w:ascii="Helvetica" w:hAnsi="Helvetica"/>
          </w:rPr>
          <w:delText xml:space="preserve"> </w:delText>
        </w:r>
        <w:r w:rsidR="00C86625" w:rsidRPr="00477CC4">
          <w:rPr>
            <w:rFonts w:ascii="Helvetica" w:hAnsi="Helvetica"/>
          </w:rPr>
          <w:delText>tune</w:delText>
        </w:r>
      </w:del>
      <w:ins w:id="234" w:author="Hockenberry, Adam J" w:date="2018-10-12T12:32:00Z">
        <w:r w:rsidR="00D22F2F">
          <w:rPr>
            <w:rFonts w:ascii="Helvetica" w:hAnsi="Helvetica"/>
          </w:rPr>
          <w:t>/validation</w:t>
        </w:r>
      </w:ins>
      <w:r w:rsidR="00D22F2F">
        <w:rPr>
          <w:rFonts w:ascii="Helvetica" w:hAnsi="Helvetica"/>
        </w:rPr>
        <w:t xml:space="preserve"> </w:t>
      </w:r>
      <w:r w:rsidR="00C86625" w:rsidRPr="00477CC4">
        <w:rPr>
          <w:rFonts w:ascii="Helvetica" w:hAnsi="Helvetica"/>
        </w:rPr>
        <w:t>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del w:id="235" w:author="Hockenberry, Adam J" w:date="2018-10-12T12:32:00Z">
        <w:r w:rsidR="00200661">
          <w:rPr>
            <w:rFonts w:ascii="Helvetica" w:hAnsi="Helvetica"/>
          </w:rPr>
          <w:fldChar w:fldCharType="begin"/>
        </w:r>
        <w:r w:rsidR="00593FE8">
          <w:rPr>
            <w:rFonts w:ascii="Helvetica" w:hAnsi="Helvetica"/>
          </w:rPr>
          <w:delInstrText xml:space="preserve"> ADDIN ZOTERO_ITEM CSL_CITATION {"citationID":"v3W7ocp7","properties":{"formattedCitation":"[47]","plainCitation":"[47]","noteIndex":0},"citationItems":[{"id":"nOtA0lSj/u7kIZFWl","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delInstrText>
        </w:r>
        <w:r w:rsidR="00200661">
          <w:rPr>
            <w:rFonts w:ascii="Helvetica" w:hAnsi="Helvetica"/>
          </w:rPr>
          <w:fldChar w:fldCharType="separate"/>
        </w:r>
        <w:r w:rsidR="00593FE8">
          <w:rPr>
            <w:rFonts w:ascii="Helvetica" w:hAnsi="Helvetica"/>
          </w:rPr>
          <w:delText>[47]</w:delText>
        </w:r>
        <w:r w:rsidR="00200661">
          <w:rPr>
            <w:rFonts w:ascii="Helvetica" w:hAnsi="Helvetica"/>
          </w:rPr>
          <w:fldChar w:fldCharType="end"/>
        </w:r>
      </w:del>
      <w:ins w:id="236" w:author="Hockenberry, Adam J" w:date="2018-10-12T12:32:00Z">
        <w:r w:rsidR="00200661">
          <w:rPr>
            <w:rFonts w:ascii="Helvetica" w:hAnsi="Helvetica"/>
          </w:rPr>
          <w:fldChar w:fldCharType="begin"/>
        </w:r>
        <w:r w:rsidR="005E39D1">
          <w:rPr>
            <w:rFonts w:ascii="Helvetica" w:hAnsi="Helvetica"/>
          </w:rPr>
          <w:instrText xml:space="preserve"> ADDIN ZOTERO_ITEM CSL_CITATION {"citationID":"v3W7ocp7","properties":{"formattedCitation":"[66]","plainCitation":"[66]","noteIndex":0},"citationItems":[{"id":"LYPrkEGO/GWhHJYQx","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653BFE">
          <w:rPr>
            <w:rFonts w:ascii="Helvetica" w:hAnsi="Helvetica"/>
          </w:rPr>
          <w:t>[66]</w:t>
        </w:r>
        <w:r w:rsidR="00200661">
          <w:rPr>
            <w:rFonts w:ascii="Helvetica" w:hAnsi="Helvetica"/>
          </w:rPr>
          <w:fldChar w:fldCharType="end"/>
        </w:r>
      </w:ins>
      <w:r w:rsidR="00633383">
        <w:rPr>
          <w:rFonts w:ascii="Helvetica" w:hAnsi="Helvetica"/>
        </w:rPr>
        <w:t xml:space="preserve"> (</w:t>
      </w:r>
      <w:proofErr w:type="spellStart"/>
      <w:r w:rsidR="00633383">
        <w:rPr>
          <w:rFonts w:ascii="Helvetica" w:hAnsi="Helvetica"/>
        </w:rPr>
        <w:t>fSVA</w:t>
      </w:r>
      <w:proofErr w:type="spellEnd"/>
      <w:r w:rsidR="00633383">
        <w:rPr>
          <w:rFonts w:ascii="Helvetica" w:hAnsi="Helvetica"/>
        </w:rPr>
        <w:t>)</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w:t>
      </w:r>
      <w:proofErr w:type="spellStart"/>
      <w:r w:rsidR="00E966B1">
        <w:rPr>
          <w:rFonts w:ascii="Helvetica" w:hAnsi="Helvetica"/>
        </w:rPr>
        <w:t>fSVA</w:t>
      </w:r>
      <w:proofErr w:type="spellEnd"/>
      <w:r w:rsidR="00E966B1">
        <w:rPr>
          <w:rFonts w:ascii="Helvetica" w:hAnsi="Helvetica"/>
        </w:rPr>
        <w:t xml:space="preserve">,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del w:id="237" w:author="Hockenberry, Adam J" w:date="2018-10-12T12:32:00Z">
        <w:r w:rsidR="00761559">
          <w:rPr>
            <w:rFonts w:ascii="Helvetica" w:hAnsi="Helvetica"/>
          </w:rPr>
          <w:fldChar w:fldCharType="begin"/>
        </w:r>
        <w:r w:rsidR="00593FE8">
          <w:rPr>
            <w:rFonts w:ascii="Helvetica" w:hAnsi="Helvetica"/>
          </w:rPr>
          <w:delInstrText xml:space="preserve"> ADDIN ZOTERO_ITEM CSL_CITATION {"citationID":"QweL68hh","properties":{"formattedCitation":"[48]","plainCitation":"[48]","noteIndex":0},"citationItems":[{"id":"nOtA0lSj/lqY7IIez","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delInstrText>
        </w:r>
        <w:r w:rsidR="00761559">
          <w:rPr>
            <w:rFonts w:ascii="Helvetica" w:hAnsi="Helvetica"/>
          </w:rPr>
          <w:fldChar w:fldCharType="separate"/>
        </w:r>
        <w:r w:rsidR="00593FE8">
          <w:rPr>
            <w:rFonts w:ascii="Helvetica" w:hAnsi="Helvetica"/>
          </w:rPr>
          <w:delText>[48]</w:delText>
        </w:r>
        <w:r w:rsidR="00761559">
          <w:rPr>
            <w:rFonts w:ascii="Helvetica" w:hAnsi="Helvetica"/>
          </w:rPr>
          <w:fldChar w:fldCharType="end"/>
        </w:r>
        <w:r w:rsidR="00761559">
          <w:rPr>
            <w:rFonts w:ascii="Helvetica" w:hAnsi="Helvetica"/>
          </w:rPr>
          <w:delText xml:space="preserve"> (PCA</w:delText>
        </w:r>
        <w:r w:rsidR="00B2589C">
          <w:rPr>
            <w:rFonts w:ascii="Helvetica" w:hAnsi="Helvetica"/>
          </w:rPr>
          <w:delText>) to define the principal axe</w:delText>
        </w:r>
        <w:r w:rsidR="00761559" w:rsidRPr="00477CC4">
          <w:rPr>
            <w:rFonts w:ascii="Helvetica" w:hAnsi="Helvetica"/>
          </w:rPr>
          <w:delText xml:space="preserve">s of </w:delText>
        </w:r>
        <w:r w:rsidR="00B2589C">
          <w:rPr>
            <w:rFonts w:ascii="Helvetica" w:hAnsi="Helvetica"/>
          </w:rPr>
          <w:delText xml:space="preserve">the </w:delText>
        </w:r>
        <w:r w:rsidR="00761559" w:rsidRPr="00477CC4">
          <w:rPr>
            <w:rFonts w:ascii="Helvetica" w:hAnsi="Helvetica"/>
          </w:rPr>
          <w:delText>training</w:delText>
        </w:r>
        <w:r w:rsidR="00B2589C">
          <w:rPr>
            <w:rFonts w:ascii="Helvetica" w:hAnsi="Helvetica"/>
          </w:rPr>
          <w:delText xml:space="preserve"> </w:delText>
        </w:r>
        <w:r w:rsidR="00761559" w:rsidRPr="00477CC4">
          <w:rPr>
            <w:rFonts w:ascii="Helvetica" w:hAnsi="Helvetica"/>
          </w:rPr>
          <w:delText>&amp;</w:delText>
        </w:r>
        <w:r w:rsidR="00B2589C">
          <w:rPr>
            <w:rFonts w:ascii="Helvetica" w:hAnsi="Helvetica"/>
          </w:rPr>
          <w:delText xml:space="preserve"> </w:delText>
        </w:r>
        <w:r w:rsidR="00761559" w:rsidRPr="00477CC4">
          <w:rPr>
            <w:rFonts w:ascii="Helvetica" w:hAnsi="Helvetica"/>
          </w:rPr>
          <w:delText>tune</w:delText>
        </w:r>
      </w:del>
      <w:ins w:id="238" w:author="Hockenberry, Adam J" w:date="2018-10-12T12:32:00Z">
        <w:r w:rsidR="00761559">
          <w:rPr>
            <w:rFonts w:ascii="Helvetica" w:hAnsi="Helvetica"/>
          </w:rPr>
          <w:fldChar w:fldCharType="begin"/>
        </w:r>
        <w:r w:rsidR="005E39D1">
          <w:rPr>
            <w:rFonts w:ascii="Helvetica" w:hAnsi="Helvetica"/>
          </w:rPr>
          <w:instrText xml:space="preserve"> ADDIN ZOTERO_ITEM CSL_CITATION {"citationID":"QweL68hh","properties":{"formattedCitation":"[67]","plainCitation":"[67]","noteIndex":0},"citationItems":[{"id":"LYPrkEGO/fX5vI8xz","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653BFE">
          <w:rPr>
            <w:rFonts w:ascii="Helvetica" w:hAnsi="Helvetica"/>
          </w:rPr>
          <w:t>[67]</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D22F2F">
          <w:rPr>
            <w:rFonts w:ascii="Helvetica" w:hAnsi="Helvetica"/>
          </w:rPr>
          <w:t>/validation</w:t>
        </w:r>
      </w:ins>
      <w:r w:rsidR="00761559" w:rsidRPr="00477CC4">
        <w:rPr>
          <w:rFonts w:ascii="Helvetica" w:hAnsi="Helvetica"/>
        </w:rPr>
        <w:t xml:space="preserv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D22F2F">
        <w:rPr>
          <w:rFonts w:ascii="Helvetica" w:hAnsi="Helvetica"/>
        </w:rPr>
        <w:t>training</w:t>
      </w:r>
      <w:del w:id="239" w:author="Hockenberry, Adam J" w:date="2018-10-12T12:32:00Z">
        <w:r w:rsidR="00B2589C">
          <w:rPr>
            <w:rFonts w:ascii="Helvetica" w:hAnsi="Helvetica"/>
          </w:rPr>
          <w:delText xml:space="preserve"> </w:delText>
        </w:r>
        <w:r w:rsidR="00761559" w:rsidRPr="00477CC4">
          <w:rPr>
            <w:rFonts w:ascii="Helvetica" w:hAnsi="Helvetica"/>
          </w:rPr>
          <w:delText>&amp;</w:delText>
        </w:r>
        <w:r w:rsidR="00B2589C">
          <w:rPr>
            <w:rFonts w:ascii="Helvetica" w:hAnsi="Helvetica"/>
          </w:rPr>
          <w:delText xml:space="preserve"> </w:delText>
        </w:r>
        <w:r w:rsidR="00761559" w:rsidRPr="00477CC4">
          <w:rPr>
            <w:rFonts w:ascii="Helvetica" w:hAnsi="Helvetica"/>
          </w:rPr>
          <w:delText>t</w:delText>
        </w:r>
        <w:r w:rsidR="00B2589C">
          <w:rPr>
            <w:rFonts w:ascii="Helvetica" w:hAnsi="Helvetica"/>
          </w:rPr>
          <w:delText>une</w:delText>
        </w:r>
      </w:del>
      <w:ins w:id="240" w:author="Hockenberry, Adam J" w:date="2018-10-12T12:32:00Z">
        <w:r w:rsidR="00D22F2F">
          <w:rPr>
            <w:rFonts w:ascii="Helvetica" w:hAnsi="Helvetica"/>
          </w:rPr>
          <w:t>/validation</w:t>
        </w:r>
      </w:ins>
      <w:r w:rsidR="00D22F2F">
        <w:rPr>
          <w:rFonts w:ascii="Helvetica" w:hAnsi="Helvetica"/>
        </w:rPr>
        <w:t xml:space="preserve"> </w:t>
      </w:r>
      <w:r w:rsidR="00B2589C">
        <w:rPr>
          <w:rFonts w:ascii="Helvetica" w:hAnsi="Helvetica"/>
        </w:rPr>
        <w:t>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 xml:space="preserve">the dimension reduced </w:t>
      </w:r>
      <w:r w:rsidR="00D22F2F">
        <w:rPr>
          <w:rFonts w:ascii="Helvetica" w:hAnsi="Helvetica"/>
        </w:rPr>
        <w:t>training</w:t>
      </w:r>
      <w:del w:id="241" w:author="Hockenberry, Adam J" w:date="2018-10-12T12:32:00Z">
        <w:r w:rsidR="00B2589C">
          <w:rPr>
            <w:rFonts w:ascii="Helvetica" w:hAnsi="Helvetica"/>
          </w:rPr>
          <w:delText xml:space="preserve"> </w:delText>
        </w:r>
        <w:r w:rsidR="00761559" w:rsidRPr="00D8507D">
          <w:rPr>
            <w:rFonts w:ascii="Helvetica" w:hAnsi="Helvetica"/>
          </w:rPr>
          <w:delText>&amp;</w:delText>
        </w:r>
        <w:r w:rsidR="00B2589C">
          <w:rPr>
            <w:rFonts w:ascii="Helvetica" w:hAnsi="Helvetica"/>
          </w:rPr>
          <w:delText xml:space="preserve"> </w:delText>
        </w:r>
        <w:r w:rsidR="00761559" w:rsidRPr="00D8507D">
          <w:rPr>
            <w:rFonts w:ascii="Helvetica" w:hAnsi="Helvetica"/>
          </w:rPr>
          <w:delText>tune</w:delText>
        </w:r>
      </w:del>
      <w:ins w:id="242" w:author="Hockenberry, Adam J" w:date="2018-10-12T12:32:00Z">
        <w:r w:rsidR="00D22F2F">
          <w:rPr>
            <w:rFonts w:ascii="Helvetica" w:hAnsi="Helvetica"/>
          </w:rPr>
          <w:t>/validation</w:t>
        </w:r>
      </w:ins>
      <w:r w:rsidR="00761559" w:rsidRPr="00D8507D">
        <w:rPr>
          <w:rFonts w:ascii="Helvetica" w:hAnsi="Helvetica"/>
        </w:rPr>
        <w:t xml:space="preserv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w:t>
      </w:r>
      <w:r w:rsidR="006D79CC">
        <w:rPr>
          <w:rFonts w:ascii="Helvetica" w:hAnsi="Helvetica"/>
        </w:rPr>
        <w:t>r each separate analysis (Fig</w:t>
      </w:r>
      <w:r w:rsidR="0020330D">
        <w:rPr>
          <w:rFonts w:ascii="Helvetica" w:hAnsi="Helvetica"/>
        </w:rPr>
        <w:t xml:space="preserve"> 2).</w:t>
      </w:r>
    </w:p>
    <w:p w14:paraId="017084C2" w14:textId="77777777" w:rsidR="001A0719" w:rsidRDefault="001A0719" w:rsidP="00761559">
      <w:pPr>
        <w:spacing w:line="360" w:lineRule="auto"/>
        <w:rPr>
          <w:rFonts w:ascii="Helvetica" w:hAnsi="Helvetica"/>
        </w:rPr>
      </w:pPr>
    </w:p>
    <w:p w14:paraId="52D8F98B" w14:textId="4D4F32AF"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w:t>
      </w:r>
      <w:proofErr w:type="spellStart"/>
      <w:r w:rsidR="0020330D">
        <w:rPr>
          <w:rFonts w:ascii="Helvetica" w:hAnsi="Helvetica"/>
        </w:rPr>
        <w:t>i</w:t>
      </w:r>
      <w:proofErr w:type="spellEnd"/>
      <w:r w:rsidR="0020330D">
        <w:rPr>
          <w:rFonts w:ascii="Helvetica" w:hAnsi="Helvetica"/>
        </w:rPr>
        <w:t xml:space="preserve">)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 R package</w:t>
      </w:r>
      <w:r w:rsidR="0020330D" w:rsidRPr="00477CC4">
        <w:rPr>
          <w:rFonts w:ascii="Helvetica" w:hAnsi="Helvetica"/>
        </w:rPr>
        <w:t xml:space="preserve"> </w:t>
      </w:r>
      <w:r w:rsidR="0020330D" w:rsidRPr="008E3FD7">
        <w:rPr>
          <w:rFonts w:ascii="Helvetica" w:hAnsi="Helvetica" w:cs="Courier New"/>
        </w:rPr>
        <w:t>e1071</w:t>
      </w:r>
      <w:r w:rsidR="0020330D" w:rsidRPr="00477CC4">
        <w:rPr>
          <w:rFonts w:ascii="Helvetica" w:hAnsi="Helvetica"/>
        </w:rPr>
        <w:t xml:space="preserve"> </w:t>
      </w:r>
      <w:del w:id="243" w:author="Hockenberry, Adam J" w:date="2018-10-12T12:32:00Z">
        <w:r w:rsidR="0020330D">
          <w:rPr>
            <w:rFonts w:ascii="Helvetica" w:hAnsi="Helvetica"/>
          </w:rPr>
          <w:fldChar w:fldCharType="begin"/>
        </w:r>
        <w:r w:rsidR="00593FE8">
          <w:rPr>
            <w:rFonts w:ascii="Helvetica" w:hAnsi="Helvetica"/>
          </w:rPr>
          <w:delInstrText xml:space="preserve"> ADDIN ZOTERO_ITEM CSL_CITATION {"citationID":"pyZbhV7c","properties":{"formattedCitation":"[49]","plainCitation":"[49]","noteIndex":0},"citationItems":[{"id":"nOtA0lSj/MTsJLILo","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delInstrText>
        </w:r>
        <w:r w:rsidR="0020330D">
          <w:rPr>
            <w:rFonts w:ascii="Helvetica" w:hAnsi="Helvetica"/>
          </w:rPr>
          <w:fldChar w:fldCharType="separate"/>
        </w:r>
        <w:r w:rsidR="00593FE8">
          <w:rPr>
            <w:rFonts w:ascii="Helvetica" w:hAnsi="Helvetica"/>
          </w:rPr>
          <w:delText>[49]</w:delText>
        </w:r>
        <w:r w:rsidR="0020330D">
          <w:rPr>
            <w:rFonts w:ascii="Helvetica" w:hAnsi="Helvetica"/>
          </w:rPr>
          <w:fldChar w:fldCharType="end"/>
        </w:r>
      </w:del>
      <w:ins w:id="244" w:author="Hockenberry, Adam J" w:date="2018-10-12T12:32:00Z">
        <w:r w:rsidR="0020330D">
          <w:rPr>
            <w:rFonts w:ascii="Helvetica" w:hAnsi="Helvetica"/>
          </w:rPr>
          <w:fldChar w:fldCharType="begin"/>
        </w:r>
        <w:r w:rsidR="005E39D1">
          <w:rPr>
            <w:rFonts w:ascii="Helvetica" w:hAnsi="Helvetica"/>
          </w:rPr>
          <w:instrText xml:space="preserve"> ADDIN ZOTERO_ITEM CSL_CITATION {"citationID":"pyZbhV7c","properties":{"formattedCitation":"[68]","plainCitation":"[68]","noteIndex":0},"citationItems":[{"id":"LYPrkEGO/1obXKj9Q","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653BFE">
          <w:rPr>
            <w:rFonts w:ascii="Helvetica" w:hAnsi="Helvetica"/>
          </w:rPr>
          <w:t>[68]</w:t>
        </w:r>
        <w:r w:rsidR="0020330D">
          <w:rPr>
            <w:rFonts w:ascii="Helvetica" w:hAnsi="Helvetica"/>
          </w:rPr>
          <w:fldChar w:fldCharType="end"/>
        </w:r>
      </w:ins>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 xml:space="preserve">SVM models and the R package </w:t>
      </w:r>
      <w:proofErr w:type="spellStart"/>
      <w:r w:rsidR="0020330D" w:rsidRPr="008E3FD7">
        <w:rPr>
          <w:rFonts w:ascii="Helvetica" w:hAnsi="Helvetica"/>
        </w:rPr>
        <w:t>randomForest</w:t>
      </w:r>
      <w:proofErr w:type="spellEnd"/>
      <w:r w:rsidR="0020330D">
        <w:rPr>
          <w:rFonts w:ascii="Helvetica" w:hAnsi="Helvetica"/>
        </w:rPr>
        <w:t xml:space="preserve"> </w:t>
      </w:r>
      <w:del w:id="245" w:author="Hockenberry, Adam J" w:date="2018-10-12T12:32:00Z">
        <w:r w:rsidR="0020330D">
          <w:rPr>
            <w:rFonts w:ascii="Helvetica" w:hAnsi="Helvetica"/>
          </w:rPr>
          <w:fldChar w:fldCharType="begin"/>
        </w:r>
        <w:r w:rsidR="00593FE8">
          <w:rPr>
            <w:rFonts w:ascii="Helvetica" w:hAnsi="Helvetica"/>
          </w:rPr>
          <w:delInstrText xml:space="preserve"> ADDIN ZOTERO_ITEM CSL_CITATION {"citationID":"qEeUAeES","properties":{"formattedCitation":"[50]","plainCitation":"[50]","noteIndex":0},"citationItems":[{"id":"nOtA0lSj/AyZvRSeZ","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delInstrText>
        </w:r>
        <w:r w:rsidR="0020330D">
          <w:rPr>
            <w:rFonts w:ascii="Helvetica" w:hAnsi="Helvetica"/>
          </w:rPr>
          <w:fldChar w:fldCharType="separate"/>
        </w:r>
        <w:r w:rsidR="00593FE8">
          <w:rPr>
            <w:rFonts w:ascii="Helvetica" w:hAnsi="Helvetica"/>
          </w:rPr>
          <w:delText>[50]</w:delText>
        </w:r>
        <w:r w:rsidR="0020330D">
          <w:rPr>
            <w:rFonts w:ascii="Helvetica" w:hAnsi="Helvetica"/>
          </w:rPr>
          <w:fldChar w:fldCharType="end"/>
        </w:r>
      </w:del>
      <w:ins w:id="246" w:author="Hockenberry, Adam J" w:date="2018-10-12T12:32:00Z">
        <w:r w:rsidR="0020330D">
          <w:rPr>
            <w:rFonts w:ascii="Helvetica" w:hAnsi="Helvetica"/>
          </w:rPr>
          <w:fldChar w:fldCharType="begin"/>
        </w:r>
        <w:r w:rsidR="005E39D1">
          <w:rPr>
            <w:rFonts w:ascii="Helvetica" w:hAnsi="Helvetica"/>
          </w:rPr>
          <w:instrText xml:space="preserve"> ADDIN ZOTERO_ITEM CSL_CITATION {"citationID":"qEeUAeES","properties":{"formattedCitation":"[69]","plainCitation":"[69]","noteIndex":0},"citationItems":[{"id":"LYPrkEGO/1A8GN09R","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653BFE">
          <w:rPr>
            <w:rFonts w:ascii="Helvetica" w:hAnsi="Helvetica"/>
          </w:rPr>
          <w:t>[69]</w:t>
        </w:r>
        <w:r w:rsidR="0020330D">
          <w:rPr>
            <w:rFonts w:ascii="Helvetica" w:hAnsi="Helvetica"/>
          </w:rPr>
          <w:fldChar w:fldCharType="end"/>
        </w:r>
      </w:ins>
      <w:r w:rsidR="0020330D">
        <w:rPr>
          <w:rFonts w:ascii="Helvetica" w:hAnsi="Helvetica"/>
        </w:rPr>
        <w:t xml:space="preserve"> 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 xml:space="preserve">models. SVMs with radial and sigmoidal kernels were set to use the c-classification </w:t>
      </w:r>
      <w:r w:rsidR="0020330D">
        <w:rPr>
          <w:rFonts w:ascii="Helvetica" w:hAnsi="Helvetica"/>
        </w:rPr>
        <w:fldChar w:fldCharType="begin"/>
      </w:r>
      <w:r w:rsidR="005E39D1">
        <w:rPr>
          <w:rFonts w:ascii="Helvetica" w:hAnsi="Helvetica"/>
        </w:rPr>
        <w:instrText xml:space="preserve"> ADDIN ZOTERO_ITEM CSL_CITATION {"citationID":"m98QbDWT","properties":{"formattedCitation":"[</w:instrText>
      </w:r>
      <w:del w:id="247" w:author="Hockenberry, Adam J" w:date="2018-10-12T12:32:00Z">
        <w:r w:rsidR="00593FE8">
          <w:rPr>
            <w:rFonts w:ascii="Helvetica" w:hAnsi="Helvetica"/>
          </w:rPr>
          <w:delInstrText>51</w:delInstrText>
        </w:r>
      </w:del>
      <w:ins w:id="248" w:author="Hockenberry, Adam J" w:date="2018-10-12T12:32:00Z">
        <w:r w:rsidR="005E39D1">
          <w:rPr>
            <w:rFonts w:ascii="Helvetica" w:hAnsi="Helvetica"/>
          </w:rPr>
          <w:instrText>70</w:instrText>
        </w:r>
      </w:ins>
      <w:r w:rsidR="005E39D1">
        <w:rPr>
          <w:rFonts w:ascii="Helvetica" w:hAnsi="Helvetica"/>
        </w:rPr>
        <w:instrText>]","plainCitation":"[</w:instrText>
      </w:r>
      <w:del w:id="249" w:author="Hockenberry, Adam J" w:date="2018-10-12T12:32:00Z">
        <w:r w:rsidR="00593FE8">
          <w:rPr>
            <w:rFonts w:ascii="Helvetica" w:hAnsi="Helvetica"/>
          </w:rPr>
          <w:delInstrText>51</w:delInstrText>
        </w:r>
      </w:del>
      <w:ins w:id="250" w:author="Hockenberry, Adam J" w:date="2018-10-12T12:32:00Z">
        <w:r w:rsidR="005E39D1">
          <w:rPr>
            <w:rFonts w:ascii="Helvetica" w:hAnsi="Helvetica"/>
          </w:rPr>
          <w:instrText>70</w:instrText>
        </w:r>
      </w:ins>
      <w:r w:rsidR="005E39D1">
        <w:rPr>
          <w:rFonts w:ascii="Helvetica" w:hAnsi="Helvetica"/>
        </w:rPr>
        <w:instrText>]","noteIndex":0},"citationItems":[{"id":"</w:instrText>
      </w:r>
      <w:del w:id="251" w:author="Hockenberry, Adam J" w:date="2018-10-12T12:32:00Z">
        <w:r w:rsidR="00593FE8">
          <w:rPr>
            <w:rFonts w:ascii="Helvetica" w:hAnsi="Helvetica"/>
          </w:rPr>
          <w:delInstrText>nOtA0lSj/vGuh6oy8</w:delInstrText>
        </w:r>
      </w:del>
      <w:ins w:id="252" w:author="Hockenberry, Adam J" w:date="2018-10-12T12:32:00Z">
        <w:r w:rsidR="005E39D1">
          <w:rPr>
            <w:rFonts w:ascii="Helvetica" w:hAnsi="Helvetica"/>
          </w:rPr>
          <w:instrText>LYPrkEGO/gWRv5s87</w:instrText>
        </w:r>
      </w:ins>
      <w:r w:rsidR="005E39D1">
        <w:rPr>
          <w:rFonts w:ascii="Helvetica" w:hAnsi="Helvetica"/>
        </w:rPr>
        <w:instrText xml:space="preserve">","uris":["http://zotero.org/users/local/FOPKHRFW/items/24D8IIIK"],"uri":["http://zotero.org/users/local/FOPKHRFW/items/24D8IIIK"],"itemData":{"id":328,"type":"article-journal","title":"LIBSVM: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653BFE">
        <w:rPr>
          <w:rFonts w:ascii="Helvetica" w:hAnsi="Helvetica"/>
        </w:rPr>
        <w:t>[</w:t>
      </w:r>
      <w:del w:id="253" w:author="Hockenberry, Adam J" w:date="2018-10-12T12:32:00Z">
        <w:r w:rsidR="00593FE8">
          <w:rPr>
            <w:rFonts w:ascii="Helvetica" w:hAnsi="Helvetica"/>
          </w:rPr>
          <w:delText>51</w:delText>
        </w:r>
      </w:del>
      <w:ins w:id="254" w:author="Hockenberry, Adam J" w:date="2018-10-12T12:32:00Z">
        <w:r w:rsidR="00653BFE">
          <w:rPr>
            <w:rFonts w:ascii="Helvetica" w:hAnsi="Helvetica"/>
          </w:rPr>
          <w:t>70</w:t>
        </w:r>
      </w:ins>
      <w:r w:rsidR="00653BFE">
        <w:rPr>
          <w:rFonts w:ascii="Helvetica" w:hAnsi="Helvetica"/>
        </w:rPr>
        <w:t>]</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72585397" w14:textId="77777777" w:rsidR="008A3C30" w:rsidRDefault="008A3C30" w:rsidP="008A3C30">
      <w:pPr>
        <w:spacing w:line="360" w:lineRule="auto"/>
        <w:rPr>
          <w:del w:id="255" w:author="Hockenberry, Adam J" w:date="2018-10-12T12:32:00Z"/>
          <w:rFonts w:ascii="Helvetica" w:hAnsi="Helvetica"/>
        </w:rPr>
      </w:pPr>
    </w:p>
    <w:p w14:paraId="418BB6E6" w14:textId="77777777" w:rsidR="008A3C30" w:rsidRPr="00AE7326" w:rsidRDefault="00AB783D" w:rsidP="00153A99">
      <w:pPr>
        <w:pStyle w:val="Heading3"/>
        <w:spacing w:before="200" w:line="360" w:lineRule="auto"/>
        <w:rPr>
          <w:del w:id="256" w:author="Hockenberry, Adam J" w:date="2018-10-12T12:32:00Z"/>
          <w:rFonts w:ascii="Helvetica" w:hAnsi="Helvetica"/>
          <w:b/>
          <w:bCs/>
          <w:color w:val="auto"/>
          <w:sz w:val="32"/>
          <w:szCs w:val="32"/>
        </w:rPr>
      </w:pPr>
      <w:del w:id="257" w:author="Hockenberry, Adam J" w:date="2018-10-12T12:32:00Z">
        <w:r w:rsidRPr="00AE7326">
          <w:rPr>
            <w:rFonts w:ascii="Helvetica" w:hAnsi="Helvetica"/>
            <w:b/>
            <w:bCs/>
            <w:color w:val="auto"/>
            <w:sz w:val="32"/>
            <w:szCs w:val="32"/>
          </w:rPr>
          <w:delText>Model</w:delText>
        </w:r>
        <w:r w:rsidR="008A3C30" w:rsidRPr="00AE7326">
          <w:rPr>
            <w:rFonts w:ascii="Helvetica" w:hAnsi="Helvetica"/>
            <w:b/>
            <w:bCs/>
            <w:color w:val="auto"/>
            <w:sz w:val="32"/>
            <w:szCs w:val="32"/>
          </w:rPr>
          <w:delText xml:space="preserve"> scoring</w:delText>
        </w:r>
      </w:del>
    </w:p>
    <w:p w14:paraId="27F476E3" w14:textId="77777777" w:rsidR="00AB783D" w:rsidRPr="00CB5E4B" w:rsidRDefault="00976880" w:rsidP="00AB783D">
      <w:pPr>
        <w:spacing w:line="360" w:lineRule="auto"/>
        <w:rPr>
          <w:del w:id="258" w:author="Hockenberry, Adam J" w:date="2018-10-12T12:32:00Z"/>
          <w:rFonts w:ascii="Helvetica" w:hAnsi="Helvetica"/>
        </w:rPr>
      </w:pPr>
      <w:del w:id="259" w:author="Hockenberry, Adam J" w:date="2018-10-12T12:32:00Z">
        <w:r>
          <w:rPr>
            <w:rFonts w:ascii="Helvetica" w:hAnsi="Helvetica"/>
          </w:rPr>
          <w:delText xml:space="preserve">Our goal throughout this work was to predict multiple parameters (i.e., </w:delText>
        </w:r>
        <w:r w:rsidRPr="00477CC4">
          <w:rPr>
            <w:rFonts w:ascii="Helvetica" w:hAnsi="Helvetica"/>
          </w:rPr>
          <w:delText>growth phase, carbon source, Mg</w:delText>
        </w:r>
        <w:r w:rsidRPr="00477CC4">
          <w:rPr>
            <w:rFonts w:ascii="Helvetica" w:hAnsi="Helvetica"/>
            <w:vertAlign w:val="superscript"/>
          </w:rPr>
          <w:delText>2</w:delText>
        </w:r>
        <w:r>
          <w:rPr>
            <w:rFonts w:ascii="Helvetica" w:hAnsi="Helvetica"/>
            <w:vertAlign w:val="superscript"/>
          </w:rPr>
          <w:delText>+</w:delText>
        </w:r>
        <w:r w:rsidRPr="00477CC4">
          <w:rPr>
            <w:rFonts w:ascii="Helvetica" w:hAnsi="Helvetica"/>
          </w:rPr>
          <w:delText xml:space="preserve"> concentration</w:delText>
        </w:r>
        <w:r>
          <w:rPr>
            <w:rFonts w:ascii="Helvetica" w:hAnsi="Helvetica"/>
          </w:rPr>
          <w:delText>,</w:delText>
        </w:r>
        <w:r w:rsidRPr="00477CC4">
          <w:rPr>
            <w:rFonts w:ascii="Helvetica" w:hAnsi="Helvetica"/>
          </w:rPr>
          <w:delText xml:space="preserve"> or Na</w:delText>
        </w:r>
        <w:r w:rsidRPr="00477CC4">
          <w:rPr>
            <w:rFonts w:ascii="Helvetica" w:hAnsi="Helvetica"/>
            <w:vertAlign w:val="superscript"/>
          </w:rPr>
          <w:delText>+</w:delText>
        </w:r>
        <w:r w:rsidRPr="00477CC4">
          <w:rPr>
            <w:rFonts w:ascii="Helvetica" w:hAnsi="Helvetica"/>
          </w:rPr>
          <w:delText xml:space="preserve"> </w:delText>
        </w:r>
        <w:r>
          <w:rPr>
            <w:rFonts w:ascii="Helvetica" w:hAnsi="Helvetica"/>
          </w:rPr>
          <w:delText xml:space="preserve">concentration) of each growth condition at once. Therefore, we could not measure model performance via ROC or precision–recall curves, which assume a simple binary (true/false) prediction. Instead, </w:delText>
        </w:r>
        <w:r w:rsidR="00AB783D">
          <w:rPr>
            <w:rFonts w:ascii="Helvetica" w:hAnsi="Helvetica"/>
          </w:rPr>
          <w:delText xml:space="preserve">we assessed prediction accuracy via </w:delText>
        </w:r>
        <w:r w:rsidR="00AB783D" w:rsidRPr="00477CC4">
          <w:rPr>
            <w:rFonts w:ascii="Helvetica" w:hAnsi="Helvetica"/>
            <w:i/>
          </w:rPr>
          <w:delText>F</w:delText>
        </w:r>
        <w:r w:rsidR="00AB783D" w:rsidRPr="00477CC4">
          <w:rPr>
            <w:rFonts w:ascii="Helvetica" w:hAnsi="Helvetica"/>
            <w:vertAlign w:val="subscript"/>
          </w:rPr>
          <w:delText>1</w:delText>
        </w:r>
        <w:r w:rsidR="00AB783D">
          <w:rPr>
            <w:rFonts w:ascii="Helvetica" w:hAnsi="Helvetica"/>
          </w:rPr>
          <w:delText xml:space="preserve"> sc</w:delText>
        </w:r>
        <w:r w:rsidR="00AB783D" w:rsidRPr="00477CC4">
          <w:rPr>
            <w:rFonts w:ascii="Helvetica" w:hAnsi="Helvetica"/>
          </w:rPr>
          <w:delText>ores</w:delText>
        </w:r>
        <w:r>
          <w:rPr>
            <w:rFonts w:ascii="Helvetica" w:hAnsi="Helvetica"/>
          </w:rPr>
          <w:delText xml:space="preserve">, which </w:delText>
        </w:r>
        <w:r w:rsidR="00CB0D1A">
          <w:rPr>
            <w:rFonts w:ascii="Helvetica" w:hAnsi="Helvetica"/>
          </w:rPr>
          <w:delText>joint</w:delText>
        </w:r>
        <w:r w:rsidR="00234058">
          <w:rPr>
            <w:rFonts w:ascii="Helvetica" w:hAnsi="Helvetica"/>
          </w:rPr>
          <w:delText>l</w:delText>
        </w:r>
        <w:r w:rsidR="00AB783D">
          <w:rPr>
            <w:rFonts w:ascii="Helvetica" w:hAnsi="Helvetica"/>
          </w:rPr>
          <w:delText xml:space="preserve">y assess precision and recall. In particular, for predictions of multiple conditions at once, we scored prediction accuracy via </w:delText>
        </w:r>
        <w:r w:rsidR="00AB783D" w:rsidRPr="00477CC4">
          <w:rPr>
            <w:rFonts w:ascii="Helvetica" w:hAnsi="Helvetica"/>
          </w:rPr>
          <w:delText>the</w:delText>
        </w:r>
        <w:r w:rsidR="00AB783D">
          <w:rPr>
            <w:rFonts w:ascii="Helvetica" w:hAnsi="Helvetica"/>
          </w:rPr>
          <w:delText xml:space="preserve"> multi-</w:delText>
        </w:r>
        <w:r w:rsidR="00AB783D" w:rsidRPr="00477CC4">
          <w:rPr>
            <w:rFonts w:ascii="Helvetica" w:hAnsi="Helvetica"/>
          </w:rPr>
          <w:delText xml:space="preserve">class macro </w:delText>
        </w:r>
        <w:r w:rsidR="00AB783D" w:rsidRPr="00477CC4">
          <w:rPr>
            <w:rFonts w:ascii="Helvetica" w:hAnsi="Helvetica"/>
            <w:i/>
          </w:rPr>
          <w:delText>F</w:delText>
        </w:r>
        <w:r w:rsidR="00AB783D" w:rsidRPr="00477CC4">
          <w:rPr>
            <w:rFonts w:ascii="Helvetica" w:hAnsi="Helvetica"/>
            <w:vertAlign w:val="subscript"/>
          </w:rPr>
          <w:delText>1</w:delText>
        </w:r>
        <w:r w:rsidR="00AB783D" w:rsidRPr="00477CC4">
          <w:rPr>
            <w:rFonts w:ascii="Helvetica" w:hAnsi="Helvetica"/>
          </w:rPr>
          <w:delText xml:space="preserve"> score</w:delText>
        </w:r>
        <w:r w:rsidR="00AB783D">
          <w:rPr>
            <w:rFonts w:ascii="Helvetica" w:hAnsi="Helvetica"/>
          </w:rPr>
          <w:delText xml:space="preserve"> </w:delText>
        </w:r>
        <w:r w:rsidR="00AB783D">
          <w:rPr>
            <w:rFonts w:ascii="Helvetica" w:hAnsi="Helvetica"/>
          </w:rPr>
          <w:fldChar w:fldCharType="begin"/>
        </w:r>
        <w:r w:rsidR="00593FE8">
          <w:rPr>
            <w:rFonts w:ascii="Helvetica" w:hAnsi="Helvetica"/>
          </w:rPr>
          <w:delInstrText xml:space="preserve"> ADDIN ZOTERO_ITEM CSL_CITATION {"citationID":"xrwy9xnt","properties":{"formattedCitation":"[21,43,52]","plainCitation":"[21,43,52]","noteIndex":0},"citationItems":[{"id":"nOtA0lSj/PjT6d0sB","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nOtA0lSj/B9Tv0mFv","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nOtA0lSj/afZzfrHb","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delInstrText>
        </w:r>
        <w:r w:rsidR="00AB783D">
          <w:rPr>
            <w:rFonts w:ascii="Helvetica" w:hAnsi="Helvetica"/>
          </w:rPr>
          <w:fldChar w:fldCharType="separate"/>
        </w:r>
        <w:r w:rsidR="00593FE8">
          <w:rPr>
            <w:rFonts w:ascii="Helvetica" w:hAnsi="Helvetica"/>
          </w:rPr>
          <w:delText>[21,43,52]</w:delText>
        </w:r>
        <w:r w:rsidR="00AB783D">
          <w:rPr>
            <w:rFonts w:ascii="Helvetica" w:hAnsi="Helvetica"/>
          </w:rPr>
          <w:fldChar w:fldCharType="end"/>
        </w:r>
        <w:r w:rsidR="00AB783D">
          <w:rPr>
            <w:rFonts w:ascii="Helvetica" w:hAnsi="Helvetica"/>
          </w:rPr>
          <w:delText xml:space="preserve"> that normalizes individual</w:delText>
        </w:r>
        <w:r w:rsidR="00AB783D" w:rsidRPr="00477CC4">
          <w:rPr>
            <w:rFonts w:ascii="Helvetica" w:hAnsi="Helvetica"/>
          </w:rPr>
          <w:delText xml:space="preserve"> </w:delText>
        </w:r>
        <w:r w:rsidR="00AB783D" w:rsidRPr="00477CC4">
          <w:rPr>
            <w:rFonts w:ascii="Helvetica" w:hAnsi="Helvetica"/>
            <w:i/>
          </w:rPr>
          <w:delText>F</w:delText>
        </w:r>
        <w:r w:rsidR="00AB783D" w:rsidRPr="00477CC4">
          <w:rPr>
            <w:rFonts w:ascii="Helvetica" w:hAnsi="Helvetica"/>
            <w:vertAlign w:val="subscript"/>
          </w:rPr>
          <w:delText>1</w:delText>
        </w:r>
        <w:r w:rsidR="00AB783D">
          <w:rPr>
            <w:rFonts w:ascii="Helvetica" w:hAnsi="Helvetica"/>
          </w:rPr>
          <w:delText xml:space="preserve"> scores over individual conditions,</w:delText>
        </w:r>
        <w:r w:rsidR="00AB783D" w:rsidRPr="00477CC4">
          <w:rPr>
            <w:rFonts w:ascii="Helvetica" w:hAnsi="Helvetica"/>
          </w:rPr>
          <w:delText xml:space="preserve"> i.e.</w:delText>
        </w:r>
        <w:r w:rsidR="00AB783D">
          <w:rPr>
            <w:rFonts w:ascii="Helvetica" w:hAnsi="Helvetica"/>
          </w:rPr>
          <w:delText xml:space="preserve">, it gives each condition </w:delText>
        </w:r>
        <w:r w:rsidR="00AB783D" w:rsidRPr="00477CC4">
          <w:rPr>
            <w:rFonts w:ascii="Helvetica" w:hAnsi="Helvetica"/>
          </w:rPr>
          <w:delText>equal weight instead of each</w:delText>
        </w:r>
        <w:r w:rsidR="00AB783D" w:rsidRPr="004E41DF">
          <w:rPr>
            <w:rFonts w:ascii="Helvetica" w:hAnsi="Helvetica"/>
          </w:rPr>
          <w:delText xml:space="preserve"> </w:delText>
        </w:r>
        <w:r w:rsidR="00AB783D" w:rsidRPr="00477CC4">
          <w:rPr>
            <w:rFonts w:ascii="Helvetica" w:hAnsi="Helvetica"/>
          </w:rPr>
          <w:delText xml:space="preserve">sample. </w:delText>
        </w:r>
        <w:r w:rsidR="00AB783D">
          <w:rPr>
            <w:rFonts w:ascii="Helvetica" w:hAnsi="Helvetica"/>
          </w:rPr>
          <w:delText xml:space="preserve">There are two different </w:delText>
        </w:r>
        <w:r w:rsidR="00AB783D" w:rsidRPr="00477CC4">
          <w:rPr>
            <w:rFonts w:ascii="Helvetica" w:hAnsi="Helvetica"/>
          </w:rPr>
          <w:delText xml:space="preserve">macro </w:delText>
        </w:r>
        <w:r w:rsidR="00AB783D" w:rsidRPr="00477CC4">
          <w:rPr>
            <w:rFonts w:ascii="Helvetica" w:hAnsi="Helvetica"/>
            <w:i/>
          </w:rPr>
          <w:delText>F</w:delText>
        </w:r>
        <w:r w:rsidR="00AB783D" w:rsidRPr="00477CC4">
          <w:rPr>
            <w:rFonts w:ascii="Helvetica" w:hAnsi="Helvetica"/>
            <w:vertAlign w:val="subscript"/>
          </w:rPr>
          <w:delText>1</w:delText>
        </w:r>
        <w:r w:rsidR="00AB783D">
          <w:rPr>
            <w:rFonts w:ascii="Helvetica" w:hAnsi="Helvetica"/>
          </w:rPr>
          <w:delText xml:space="preserve"> s</w:delText>
        </w:r>
        <w:r w:rsidR="00AB783D" w:rsidRPr="00477CC4">
          <w:rPr>
            <w:rFonts w:ascii="Helvetica" w:hAnsi="Helvetica"/>
          </w:rPr>
          <w:delText xml:space="preserve">core calculation </w:delText>
        </w:r>
        <w:r w:rsidR="00AB783D">
          <w:rPr>
            <w:rFonts w:ascii="Helvetica" w:hAnsi="Helvetica"/>
          </w:rPr>
          <w:delText xml:space="preserve">that have been proposed in </w:delText>
        </w:r>
        <w:r w:rsidR="00AB783D" w:rsidRPr="00477CC4">
          <w:rPr>
            <w:rFonts w:ascii="Helvetica" w:hAnsi="Helvetica"/>
          </w:rPr>
          <w:delText>the literature</w:delText>
        </w:r>
        <w:r w:rsidR="00AB783D">
          <w:rPr>
            <w:rFonts w:ascii="Helvetica" w:hAnsi="Helvetica"/>
          </w:rPr>
          <w:delText xml:space="preserve">. First, we can average individual </w:delText>
        </w:r>
        <w:r w:rsidR="00AB783D" w:rsidRPr="00477CC4">
          <w:rPr>
            <w:rFonts w:ascii="Helvetica" w:hAnsi="Helvetica"/>
            <w:i/>
          </w:rPr>
          <w:delText>F</w:delText>
        </w:r>
        <w:r w:rsidR="00AB783D" w:rsidRPr="00477CC4">
          <w:rPr>
            <w:rFonts w:ascii="Helvetica" w:hAnsi="Helvetica"/>
            <w:vertAlign w:val="subscript"/>
          </w:rPr>
          <w:delText>1</w:delText>
        </w:r>
        <w:r w:rsidR="00AB783D">
          <w:rPr>
            <w:rFonts w:ascii="Helvetica" w:hAnsi="Helvetica"/>
          </w:rPr>
          <w:delText xml:space="preserve"> scores over all conditions </w:delText>
        </w:r>
        <w:r w:rsidR="00AB783D" w:rsidRPr="00E3326B">
          <w:rPr>
            <w:rFonts w:ascii="Helvetica" w:hAnsi="Helvetica"/>
            <w:i/>
          </w:rPr>
          <w:delText>i</w:delText>
        </w:r>
        <w:r w:rsidR="00AB783D">
          <w:rPr>
            <w:rFonts w:ascii="Helvetica" w:hAnsi="Helvetica"/>
          </w:rPr>
          <w:delText xml:space="preserve"> </w:delText>
        </w:r>
        <w:r w:rsidR="00AB783D">
          <w:rPr>
            <w:rFonts w:ascii="Helvetica" w:hAnsi="Helvetica"/>
          </w:rPr>
          <w:fldChar w:fldCharType="begin"/>
        </w:r>
        <w:r w:rsidR="00593FE8">
          <w:rPr>
            <w:rFonts w:ascii="Helvetica" w:hAnsi="Helvetica"/>
          </w:rPr>
          <w:delInstrText xml:space="preserve"> ADDIN ZOTERO_ITEM CSL_CITATION {"citationID":"x0WFu8Zz","properties":{"formattedCitation":"[43]","plainCitation":"[43]","noteIndex":0},"citationItems":[{"id":"nOtA0lSj/B9Tv0mFv","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delInstrText>
        </w:r>
        <w:r w:rsidR="00AB783D">
          <w:rPr>
            <w:rFonts w:ascii="Helvetica" w:hAnsi="Helvetica"/>
          </w:rPr>
          <w:fldChar w:fldCharType="separate"/>
        </w:r>
        <w:r w:rsidR="00593FE8">
          <w:rPr>
            <w:rFonts w:ascii="Helvetica" w:hAnsi="Helvetica"/>
          </w:rPr>
          <w:delText>[43]</w:delText>
        </w:r>
        <w:r w:rsidR="00AB783D">
          <w:rPr>
            <w:rFonts w:ascii="Helvetica" w:hAnsi="Helvetica"/>
          </w:rPr>
          <w:fldChar w:fldCharType="end"/>
        </w:r>
        <w:r w:rsidR="00AB783D">
          <w:rPr>
            <w:rFonts w:ascii="Helvetica" w:hAnsi="Helvetica"/>
          </w:rPr>
          <w:delText>:</w:delText>
        </w:r>
      </w:del>
    </w:p>
    <w:p w14:paraId="46079456" w14:textId="77777777" w:rsidR="008A3C30" w:rsidRDefault="008A3C30" w:rsidP="008A3C30">
      <w:pPr>
        <w:spacing w:line="360" w:lineRule="auto"/>
        <w:rPr>
          <w:ins w:id="260" w:author="Hockenberry, Adam J" w:date="2018-10-12T12:32:00Z"/>
          <w:rFonts w:ascii="Helvetica" w:hAnsi="Helvetica"/>
        </w:rPr>
      </w:pPr>
    </w:p>
    <w:p w14:paraId="46B46888" w14:textId="723C14C6" w:rsidR="008A3C30" w:rsidRPr="00AE7326" w:rsidRDefault="00AB783D" w:rsidP="00153A99">
      <w:pPr>
        <w:pStyle w:val="Heading3"/>
        <w:spacing w:before="200" w:line="360" w:lineRule="auto"/>
        <w:rPr>
          <w:ins w:id="261" w:author="Hockenberry, Adam J" w:date="2018-10-12T12:32:00Z"/>
          <w:rFonts w:ascii="Helvetica" w:hAnsi="Helvetica"/>
          <w:b/>
          <w:bCs/>
          <w:color w:val="auto"/>
          <w:sz w:val="32"/>
          <w:szCs w:val="32"/>
        </w:rPr>
      </w:pPr>
      <w:ins w:id="262" w:author="Hockenberry, Adam J" w:date="2018-10-12T12:32:00Z">
        <w:r w:rsidRPr="00AE7326">
          <w:rPr>
            <w:rFonts w:ascii="Helvetica" w:hAnsi="Helvetica"/>
            <w:b/>
            <w:bCs/>
            <w:color w:val="auto"/>
            <w:sz w:val="32"/>
            <w:szCs w:val="32"/>
          </w:rPr>
          <w:t>Model</w:t>
        </w:r>
        <w:r w:rsidR="008A3C30" w:rsidRPr="00AE7326">
          <w:rPr>
            <w:rFonts w:ascii="Helvetica" w:hAnsi="Helvetica"/>
            <w:b/>
            <w:bCs/>
            <w:color w:val="auto"/>
            <w:sz w:val="32"/>
            <w:szCs w:val="32"/>
          </w:rPr>
          <w:t xml:space="preserve"> scoring</w:t>
        </w:r>
      </w:ins>
    </w:p>
    <w:p w14:paraId="2730EEAF" w14:textId="791EF75F" w:rsidR="00AB783D" w:rsidRPr="00CB5E4B" w:rsidRDefault="00976880" w:rsidP="00AB783D">
      <w:pPr>
        <w:spacing w:line="360" w:lineRule="auto"/>
        <w:rPr>
          <w:ins w:id="263" w:author="Hockenberry, Adam J" w:date="2018-10-12T12:32:00Z"/>
          <w:rFonts w:ascii="Helvetica" w:hAnsi="Helvetica"/>
        </w:rPr>
      </w:pPr>
      <w:ins w:id="264" w:author="Hockenberry, Adam J" w:date="2018-10-12T12:32:00Z">
        <w:r>
          <w:rPr>
            <w:rFonts w:ascii="Helvetica" w:hAnsi="Helvetica"/>
          </w:rPr>
          <w:t xml:space="preserve">Our goal throughout this work was to predict multiple parameters (i.e., </w:t>
        </w:r>
        <w:r w:rsidRPr="00477CC4">
          <w:rPr>
            <w:rFonts w:ascii="Helvetica" w:hAnsi="Helvetica"/>
          </w:rPr>
          <w:t>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w:t>
        </w:r>
        <w:r>
          <w:rPr>
            <w:rFonts w:ascii="Helvetica" w:hAnsi="Helvetica"/>
          </w:rPr>
          <w:t>,</w:t>
        </w:r>
        <w:r w:rsidRPr="00477CC4">
          <w:rPr>
            <w:rFonts w:ascii="Helvetica" w:hAnsi="Helvetica"/>
          </w:rPr>
          <w:t xml:space="preserve">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of each growth condition at once. Therefore, we could not measure model performance via ROC or precision–recall curves, which assume a simple binary (true/false) prediction. Instead, </w:t>
        </w:r>
        <w:r w:rsidR="00AB783D">
          <w:rPr>
            <w:rFonts w:ascii="Helvetica" w:hAnsi="Helvetica"/>
          </w:rPr>
          <w:t xml:space="preserve">we assessed prediction accuracy via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w:t>
        </w:r>
        <w:r w:rsidR="00AB783D" w:rsidRPr="00477CC4">
          <w:rPr>
            <w:rFonts w:ascii="Helvetica" w:hAnsi="Helvetica"/>
          </w:rPr>
          <w:t>ores</w:t>
        </w:r>
        <w:r>
          <w:rPr>
            <w:rFonts w:ascii="Helvetica" w:hAnsi="Helvetica"/>
          </w:rPr>
          <w:t xml:space="preserve">, which </w:t>
        </w:r>
        <w:r w:rsidR="00CB0D1A">
          <w:rPr>
            <w:rFonts w:ascii="Helvetica" w:hAnsi="Helvetica"/>
          </w:rPr>
          <w:t>joint</w:t>
        </w:r>
        <w:r w:rsidR="00234058">
          <w:rPr>
            <w:rFonts w:ascii="Helvetica" w:hAnsi="Helvetica"/>
          </w:rPr>
          <w:t>l</w:t>
        </w:r>
        <w:r w:rsidR="00AB783D">
          <w:rPr>
            <w:rFonts w:ascii="Helvetica" w:hAnsi="Helvetica"/>
          </w:rPr>
          <w:t xml:space="preserve">y assess precision and recall. In particular, for predictions of multiple conditions at once, we scored prediction accuracy via </w:t>
        </w:r>
        <w:r w:rsidR="00AB783D" w:rsidRPr="00477CC4">
          <w:rPr>
            <w:rFonts w:ascii="Helvetica" w:hAnsi="Helvetica"/>
          </w:rPr>
          <w:t>the</w:t>
        </w:r>
        <w:r w:rsidR="00AB783D">
          <w:rPr>
            <w:rFonts w:ascii="Helvetica" w:hAnsi="Helvetica"/>
          </w:rPr>
          <w:t xml:space="preserve"> multi-</w:t>
        </w:r>
        <w:r w:rsidR="00AB783D" w:rsidRPr="00477CC4">
          <w:rPr>
            <w:rFonts w:ascii="Helvetica" w:hAnsi="Helvetica"/>
          </w:rPr>
          <w:t xml:space="preserve">class macro </w:t>
        </w:r>
        <w:r w:rsidR="00AB783D" w:rsidRPr="00477CC4">
          <w:rPr>
            <w:rFonts w:ascii="Helvetica" w:hAnsi="Helvetica"/>
            <w:i/>
          </w:rPr>
          <w:t>F</w:t>
        </w:r>
        <w:r w:rsidR="00AB783D" w:rsidRPr="00477CC4">
          <w:rPr>
            <w:rFonts w:ascii="Helvetica" w:hAnsi="Helvetica"/>
            <w:vertAlign w:val="subscript"/>
          </w:rPr>
          <w:t>1</w:t>
        </w:r>
        <w:r w:rsidR="00AB783D" w:rsidRPr="00477CC4">
          <w:rPr>
            <w:rFonts w:ascii="Helvetica" w:hAnsi="Helvetica"/>
          </w:rPr>
          <w:t xml:space="preserve"> score</w:t>
        </w:r>
        <w:r w:rsidR="00AB783D">
          <w:rPr>
            <w:rFonts w:ascii="Helvetica" w:hAnsi="Helvetica"/>
          </w:rPr>
          <w:t xml:space="preserve"> </w:t>
        </w:r>
        <w:r w:rsidR="00AB783D">
          <w:rPr>
            <w:rFonts w:ascii="Helvetica" w:hAnsi="Helvetica"/>
          </w:rPr>
          <w:fldChar w:fldCharType="begin"/>
        </w:r>
        <w:r w:rsidR="005E39D1">
          <w:rPr>
            <w:rFonts w:ascii="Helvetica" w:hAnsi="Helvetica"/>
          </w:rPr>
          <w:instrText xml:space="preserve"> ADDIN ZOTERO_ITEM CSL_CITATION {"citationID":"xrwy9xnt","properties":{"formattedCitation":"[38,60,71]","plainCitation":"[38,60,71]","noteIndex":0},"citationItems":[{"id":"LYPrkEGO/tXPAOG9J","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LYPrkEGO/rKtAdIfa","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LYPrkEGO/mVwekkuV","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AB783D">
          <w:rPr>
            <w:rFonts w:ascii="Helvetica" w:hAnsi="Helvetica"/>
          </w:rPr>
          <w:fldChar w:fldCharType="separate"/>
        </w:r>
        <w:r w:rsidR="00653BFE">
          <w:rPr>
            <w:rFonts w:ascii="Helvetica" w:hAnsi="Helvetica"/>
          </w:rPr>
          <w:t>[38,60,71]</w:t>
        </w:r>
        <w:r w:rsidR="00AB783D">
          <w:rPr>
            <w:rFonts w:ascii="Helvetica" w:hAnsi="Helvetica"/>
          </w:rPr>
          <w:fldChar w:fldCharType="end"/>
        </w:r>
        <w:r w:rsidR="00AB783D">
          <w:rPr>
            <w:rFonts w:ascii="Helvetica" w:hAnsi="Helvetica"/>
          </w:rPr>
          <w:t xml:space="preserve"> that normalizes individual</w:t>
        </w:r>
        <w:r w:rsidR="00AB783D" w:rsidRPr="00477CC4">
          <w:rPr>
            <w:rFonts w:ascii="Helvetica" w:hAnsi="Helvetica"/>
          </w:rPr>
          <w:t xml:space="preserve">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individual conditions,</w:t>
        </w:r>
        <w:r w:rsidR="00AB783D" w:rsidRPr="00477CC4">
          <w:rPr>
            <w:rFonts w:ascii="Helvetica" w:hAnsi="Helvetica"/>
          </w:rPr>
          <w:t xml:space="preserve"> i.e.</w:t>
        </w:r>
        <w:r w:rsidR="00AB783D">
          <w:rPr>
            <w:rFonts w:ascii="Helvetica" w:hAnsi="Helvetica"/>
          </w:rPr>
          <w:t xml:space="preserve">, it gives each condition </w:t>
        </w:r>
        <w:r w:rsidR="00AB783D" w:rsidRPr="00477CC4">
          <w:rPr>
            <w:rFonts w:ascii="Helvetica" w:hAnsi="Helvetica"/>
          </w:rPr>
          <w:t>equal weight instead of each</w:t>
        </w:r>
        <w:r w:rsidR="00AB783D" w:rsidRPr="004E41DF">
          <w:rPr>
            <w:rFonts w:ascii="Helvetica" w:hAnsi="Helvetica"/>
          </w:rPr>
          <w:t xml:space="preserve"> </w:t>
        </w:r>
        <w:r w:rsidR="00AB783D" w:rsidRPr="00477CC4">
          <w:rPr>
            <w:rFonts w:ascii="Helvetica" w:hAnsi="Helvetica"/>
          </w:rPr>
          <w:t xml:space="preserve">sample. </w:t>
        </w:r>
        <w:r w:rsidR="00AB783D">
          <w:rPr>
            <w:rFonts w:ascii="Helvetica" w:hAnsi="Helvetica"/>
          </w:rPr>
          <w:t xml:space="preserve">There are two different </w:t>
        </w:r>
        <w:r w:rsidR="00AB783D" w:rsidRPr="00477CC4">
          <w:rPr>
            <w:rFonts w:ascii="Helvetica" w:hAnsi="Helvetica"/>
          </w:rPr>
          <w:t xml:space="preserve">macro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w:t>
        </w:r>
        <w:r w:rsidR="00AB783D" w:rsidRPr="00477CC4">
          <w:rPr>
            <w:rFonts w:ascii="Helvetica" w:hAnsi="Helvetica"/>
          </w:rPr>
          <w:t xml:space="preserve">core calculation </w:t>
        </w:r>
        <w:r w:rsidR="00AB783D">
          <w:rPr>
            <w:rFonts w:ascii="Helvetica" w:hAnsi="Helvetica"/>
          </w:rPr>
          <w:t xml:space="preserve">that have been proposed in </w:t>
        </w:r>
        <w:r w:rsidR="00AB783D" w:rsidRPr="00477CC4">
          <w:rPr>
            <w:rFonts w:ascii="Helvetica" w:hAnsi="Helvetica"/>
          </w:rPr>
          <w:t>the literature</w:t>
        </w:r>
        <w:r w:rsidR="00AB783D">
          <w:rPr>
            <w:rFonts w:ascii="Helvetica" w:hAnsi="Helvetica"/>
          </w:rPr>
          <w:t xml:space="preserve">. First, we can average individual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all conditions </w:t>
        </w:r>
        <w:proofErr w:type="spellStart"/>
        <w:r w:rsidR="00AB783D" w:rsidRPr="00E3326B">
          <w:rPr>
            <w:rFonts w:ascii="Helvetica" w:hAnsi="Helvetica"/>
            <w:i/>
          </w:rPr>
          <w:t>i</w:t>
        </w:r>
        <w:proofErr w:type="spellEnd"/>
        <w:r w:rsidR="00AB783D">
          <w:rPr>
            <w:rFonts w:ascii="Helvetica" w:hAnsi="Helvetica"/>
          </w:rPr>
          <w:t xml:space="preserve"> </w:t>
        </w:r>
        <w:r w:rsidR="00AB783D">
          <w:rPr>
            <w:rFonts w:ascii="Helvetica" w:hAnsi="Helvetica"/>
          </w:rPr>
          <w:fldChar w:fldCharType="begin"/>
        </w:r>
        <w:r w:rsidR="005E39D1">
          <w:rPr>
            <w:rFonts w:ascii="Helvetica" w:hAnsi="Helvetica"/>
          </w:rPr>
          <w:instrText xml:space="preserve"> ADDIN ZOTERO_ITEM CSL_CITATION {"citationID":"x0WFu8Zz","properties":{"formattedCitation":"[60]","plainCitation":"[60]","noteIndex":0},"citationItems":[{"id":"LYPrkEGO/rKtAdIfa","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AB783D">
          <w:rPr>
            <w:rFonts w:ascii="Helvetica" w:hAnsi="Helvetica"/>
          </w:rPr>
          <w:fldChar w:fldCharType="separate"/>
        </w:r>
        <w:r w:rsidR="00906D8D">
          <w:rPr>
            <w:rFonts w:ascii="Helvetica" w:hAnsi="Helvetica"/>
          </w:rPr>
          <w:t>[60]</w:t>
        </w:r>
        <w:r w:rsidR="00AB783D">
          <w:rPr>
            <w:rFonts w:ascii="Helvetica" w:hAnsi="Helvetica"/>
          </w:rPr>
          <w:fldChar w:fldCharType="end"/>
        </w:r>
        <w:r w:rsidR="00AB783D">
          <w:rPr>
            <w:rFonts w:ascii="Helvetica" w:hAnsi="Helvetica"/>
          </w:rPr>
          <w:t>:</w:t>
        </w:r>
      </w:ins>
    </w:p>
    <w:p w14:paraId="1B4182AC" w14:textId="34991C47" w:rsidR="00AB783D" w:rsidRPr="005E3F13" w:rsidRDefault="00BA7F37" w:rsidP="00AB783D">
      <w:pPr>
        <w:shd w:val="clear" w:color="auto" w:fill="FFFFFF"/>
        <w:spacing w:before="100" w:beforeAutospacing="1" w:after="240" w:line="360" w:lineRule="auto"/>
        <w:ind w:left="360"/>
        <w:rPr>
          <w:rFonts w:ascii="Helvetica" w:hAnsi="Helvetica"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 xml:space="preserve">1, </m:t>
              </m:r>
              <m:r>
                <m:rPr>
                  <m:nor/>
                </m:rPr>
                <w:rPr>
                  <w:rFonts w:ascii="Cambria Math" w:hAnsi="Cambria Math" w:cs="Arial"/>
                </w:rPr>
                <m:t>macro</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  i</m:t>
                  </m:r>
                </m:sub>
              </m:sSub>
            </m:e>
          </m:d>
        </m:oMath>
      </m:oMathPara>
    </w:p>
    <w:p w14:paraId="3B3EC4D2" w14:textId="77777777" w:rsidR="00AB783D" w:rsidRDefault="00AB783D" w:rsidP="00AB783D">
      <w:pPr>
        <w:rPr>
          <w:rFonts w:ascii="Helvetica" w:hAnsi="Helvetica"/>
        </w:rPr>
      </w:pPr>
      <w:r>
        <w:rPr>
          <w:rFonts w:ascii="Helvetica" w:hAnsi="Helvetica"/>
          <w:iCs/>
        </w:rPr>
        <w:t xml:space="preserve">where </w:t>
      </w:r>
      <m:oMath>
        <m:d>
          <m:dPr>
            <m:begChr m:val="〈"/>
            <m:endChr m:val="〉"/>
            <m:ctrlPr>
              <w:rPr>
                <w:rFonts w:ascii="Cambria Math" w:hAnsi="Cambria Math"/>
                <w:i/>
                <w:iCs/>
              </w:rPr>
            </m:ctrlPr>
          </m:dPr>
          <m:e>
            <m:r>
              <w:rPr>
                <w:rFonts w:ascii="Cambria Math" w:hAnsi="Cambria Math"/>
              </w:rPr>
              <m:t>⋯</m:t>
            </m:r>
          </m:e>
        </m:d>
      </m:oMath>
      <w:r>
        <w:rPr>
          <w:rFonts w:ascii="Helvetica"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5E3F13" w:rsidRDefault="00BA7F37" w:rsidP="00AB783D">
      <w:pPr>
        <w:shd w:val="clear" w:color="auto" w:fill="FFFFFF"/>
        <w:spacing w:before="100" w:beforeAutospacing="1" w:after="240" w:line="360" w:lineRule="auto"/>
        <w:rPr>
          <w:rFonts w:ascii="Helvetica" w:hAnsi="Helvetica" w:cs="Arial"/>
        </w:rPr>
      </w:pPr>
      <m:oMathPara>
        <m:oMath>
          <m:sSub>
            <m:sSubPr>
              <m:ctrlPr>
                <w:rPr>
                  <w:rFonts w:ascii="Cambria Math" w:hAnsi="Cambria Math" w:cs="Arial"/>
                  <w:i/>
                </w:rPr>
              </m:ctrlPr>
            </m:sSubPr>
            <m:e>
              <m:r>
                <w:rPr>
                  <w:rFonts w:ascii="Cambria Math" w:hAnsi="Cambria Math" w:cs="Arial"/>
                </w:rPr>
                <m:t xml:space="preserve"> F</m:t>
              </m:r>
            </m:e>
            <m:sub>
              <m:r>
                <w:rPr>
                  <w:rFonts w:ascii="Cambria Math" w:hAnsi="Cambria Math" w:cs="Arial"/>
                </w:rPr>
                <m:t>1,  i</m:t>
              </m:r>
            </m:sub>
          </m:sSub>
          <m:r>
            <w:rPr>
              <w:rFonts w:ascii="Cambria Math" w:hAnsi="Cambria Math" w:cs="Arial"/>
            </w:rPr>
            <m:t xml:space="preserve">= </m:t>
          </m:r>
          <m:f>
            <m:fPr>
              <m:type m:val="lin"/>
              <m:ctrlPr>
                <w:rPr>
                  <w:rFonts w:ascii="Cambria Math" w:hAnsi="Cambria Math" w:cs="Arial"/>
                  <w:i/>
                </w:rPr>
              </m:ctrlPr>
            </m:fPr>
            <m:num>
              <m:r>
                <w:rPr>
                  <w:rFonts w:ascii="Cambria Math" w:hAnsi="Cambria Math" w:cs="Arial"/>
                </w:rPr>
                <m:t>2*</m:t>
              </m:r>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r>
                <w:rPr>
                  <w:rFonts w:ascii="Cambria Math" w:hAnsi="Cambria Math" w:cs="Arial"/>
                </w:rPr>
                <m:t xml:space="preserve"> </m:t>
              </m:r>
            </m:num>
            <m:den>
              <m:d>
                <m:dPr>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den>
          </m:f>
          <m:r>
            <w:rPr>
              <w:rFonts w:ascii="Cambria Math" w:hAnsi="Cambria Math" w:cs="Arial"/>
            </w:rPr>
            <m:t>.</m:t>
          </m:r>
        </m:oMath>
      </m:oMathPara>
    </w:p>
    <w:p w14:paraId="6881BA6E" w14:textId="77777777" w:rsidR="00AB783D" w:rsidRDefault="00234058" w:rsidP="00AB783D">
      <w:pPr>
        <w:shd w:val="clear" w:color="auto" w:fill="FFFFFF"/>
        <w:spacing w:before="100" w:beforeAutospacing="1" w:after="100" w:afterAutospacing="1" w:line="360" w:lineRule="auto"/>
        <w:rPr>
          <w:del w:id="265" w:author="Hockenberry, Adam J" w:date="2018-10-12T12:32:00Z"/>
          <w:rFonts w:ascii="Helvetica" w:hAnsi="Helvetica" w:cs="Arial"/>
          <w:sz w:val="19"/>
          <w:szCs w:val="19"/>
        </w:rPr>
      </w:pPr>
      <w:del w:id="266" w:author="Hockenberry, Adam J" w:date="2018-10-12T12:32:00Z">
        <w:r>
          <w:rPr>
            <w:rFonts w:ascii="Helvetica" w:hAnsi="Helvetica" w:cs="Arial"/>
          </w:rPr>
          <w:delText>Alternatively</w:delText>
        </w:r>
        <w:r w:rsidR="00AB783D">
          <w:rPr>
            <w:rFonts w:ascii="Helvetica" w:hAnsi="Helvetica" w:cs="Arial"/>
          </w:rPr>
          <w:delText xml:space="preserve">, we can average precision and recall and then combine those averages into an </w:delText>
        </w:r>
        <w:r w:rsidR="00AB783D" w:rsidRPr="00477CC4">
          <w:rPr>
            <w:rFonts w:ascii="Helvetica" w:hAnsi="Helvetica"/>
            <w:i/>
          </w:rPr>
          <w:delText>F</w:delText>
        </w:r>
        <w:r w:rsidR="00AB783D" w:rsidRPr="00477CC4">
          <w:rPr>
            <w:rFonts w:ascii="Helvetica" w:hAnsi="Helvetica"/>
            <w:vertAlign w:val="subscript"/>
          </w:rPr>
          <w:delText>1</w:delText>
        </w:r>
        <w:r w:rsidR="00AB783D" w:rsidRPr="00E3326B">
          <w:rPr>
            <w:rFonts w:ascii="Helvetica" w:hAnsi="Helvetica"/>
          </w:rPr>
          <w:delText xml:space="preserve"> sc</w:delText>
        </w:r>
        <w:r w:rsidR="00AB783D">
          <w:rPr>
            <w:rFonts w:ascii="Helvetica" w:hAnsi="Helvetica"/>
          </w:rPr>
          <w:delText xml:space="preserve">ore </w:delText>
        </w:r>
        <w:r w:rsidR="00AB783D">
          <w:rPr>
            <w:rFonts w:ascii="Helvetica" w:hAnsi="Helvetica"/>
          </w:rPr>
          <w:fldChar w:fldCharType="begin"/>
        </w:r>
        <w:r w:rsidR="00593FE8">
          <w:rPr>
            <w:rFonts w:ascii="Helvetica" w:hAnsi="Helvetica"/>
          </w:rPr>
          <w:delInstrText xml:space="preserve"> ADDIN ZOTERO_ITEM CSL_CITATION {"citationID":"JJfFi47k","properties":{"formattedCitation":"[21]","plainCitation":"[21]","noteIndex":0},"citationItems":[{"id":"nOtA0lSj/PjT6d0sB","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delInstrText>
        </w:r>
        <w:r w:rsidR="00AB783D">
          <w:rPr>
            <w:rFonts w:ascii="Helvetica" w:hAnsi="Helvetica"/>
          </w:rPr>
          <w:fldChar w:fldCharType="separate"/>
        </w:r>
        <w:r w:rsidR="00593FE8">
          <w:rPr>
            <w:rFonts w:ascii="Helvetica" w:hAnsi="Helvetica"/>
          </w:rPr>
          <w:delText>[21]</w:delText>
        </w:r>
        <w:r w:rsidR="00AB783D">
          <w:rPr>
            <w:rFonts w:ascii="Helvetica" w:hAnsi="Helvetica"/>
          </w:rPr>
          <w:fldChar w:fldCharType="end"/>
        </w:r>
        <w:r w:rsidR="00AB783D">
          <w:rPr>
            <w:rFonts w:ascii="Helvetica" w:hAnsi="Helvetica"/>
          </w:rPr>
          <w:delText>:</w:delText>
        </w:r>
        <w:r w:rsidR="00AB783D">
          <w:rPr>
            <w:rFonts w:ascii="Helvetica" w:hAnsi="Helvetica" w:cs="Arial"/>
            <w:sz w:val="19"/>
            <w:szCs w:val="19"/>
          </w:rPr>
          <w:delText xml:space="preserve"> </w:delText>
        </w:r>
      </w:del>
    </w:p>
    <w:p w14:paraId="53D9F13D" w14:textId="77777777" w:rsidR="00AB783D" w:rsidRPr="005E3F13" w:rsidRDefault="00BA7F37" w:rsidP="00AB783D">
      <w:pPr>
        <w:shd w:val="clear" w:color="auto" w:fill="FFFFFF"/>
        <w:spacing w:before="100" w:beforeAutospacing="1" w:after="240" w:line="360" w:lineRule="auto"/>
        <w:rPr>
          <w:del w:id="267" w:author="Hockenberry, Adam J" w:date="2018-10-12T12:32:00Z"/>
          <w:rFonts w:ascii="Helvetica" w:hAnsi="Helvetica" w:cs="Arial"/>
        </w:rPr>
      </w:pPr>
      <m:oMathPara>
        <m:oMath>
          <m:sSub>
            <m:sSubPr>
              <m:ctrlPr>
                <w:del w:id="268" w:author="Hockenberry, Adam J" w:date="2018-10-12T12:32:00Z">
                  <w:rPr>
                    <w:rFonts w:ascii="Cambria Math" w:hAnsi="Cambria Math" w:cs="Arial"/>
                    <w:i/>
                  </w:rPr>
                </w:del>
              </m:ctrlPr>
            </m:sSubPr>
            <m:e>
              <m:r>
                <w:del w:id="269" w:author="Hockenberry, Adam J" w:date="2018-10-12T12:32:00Z">
                  <w:rPr>
                    <w:rFonts w:ascii="Cambria Math" w:hAnsi="Cambria Math" w:cs="Arial"/>
                  </w:rPr>
                  <m:t xml:space="preserve"> F</m:t>
                </w:del>
              </m:r>
            </m:e>
            <m:sub>
              <m:r>
                <w:del w:id="270" w:author="Hockenberry, Adam J" w:date="2018-10-12T12:32:00Z">
                  <w:rPr>
                    <w:rFonts w:ascii="Cambria Math" w:hAnsi="Cambria Math" w:cs="Arial"/>
                  </w:rPr>
                  <m:t xml:space="preserve">1, </m:t>
                </w:del>
              </m:r>
              <m:r>
                <w:del w:id="271" w:author="Hockenberry, Adam J" w:date="2018-10-12T12:32:00Z">
                  <m:rPr>
                    <m:nor/>
                  </m:rPr>
                  <w:rPr>
                    <w:rFonts w:ascii="Cambria Math" w:hAnsi="Cambria Math" w:cs="Arial"/>
                  </w:rPr>
                  <m:t>macro</m:t>
                </w:del>
              </m:r>
            </m:sub>
          </m:sSub>
          <m:r>
            <w:del w:id="272" w:author="Hockenberry, Adam J" w:date="2018-10-12T12:32:00Z">
              <w:rPr>
                <w:rFonts w:ascii="Cambria Math" w:hAnsi="Cambria Math" w:cs="Arial"/>
              </w:rPr>
              <m:t xml:space="preserve">= </m:t>
            </w:del>
          </m:r>
          <m:f>
            <m:fPr>
              <m:type m:val="lin"/>
              <m:ctrlPr>
                <w:del w:id="273" w:author="Hockenberry, Adam J" w:date="2018-10-12T12:32:00Z">
                  <w:rPr>
                    <w:rFonts w:ascii="Cambria Math" w:hAnsi="Cambria Math" w:cs="Arial"/>
                    <w:i/>
                  </w:rPr>
                </w:del>
              </m:ctrlPr>
            </m:fPr>
            <m:num>
              <m:r>
                <w:del w:id="274" w:author="Hockenberry, Adam J" w:date="2018-10-12T12:32:00Z">
                  <w:rPr>
                    <w:rFonts w:ascii="Cambria Math" w:hAnsi="Cambria Math" w:cs="Arial"/>
                  </w:rPr>
                  <m:t xml:space="preserve">2 </m:t>
                </w:del>
              </m:r>
              <m:d>
                <m:dPr>
                  <m:begChr m:val="〈"/>
                  <m:endChr m:val="〉"/>
                  <m:ctrlPr>
                    <w:del w:id="275" w:author="Hockenberry, Adam J" w:date="2018-10-12T12:32:00Z">
                      <w:rPr>
                        <w:rFonts w:ascii="Cambria Math" w:hAnsi="Cambria Math" w:cs="Arial"/>
                        <w:i/>
                      </w:rPr>
                    </w:del>
                  </m:ctrlPr>
                </m:dPr>
                <m:e>
                  <m:sSub>
                    <m:sSubPr>
                      <m:ctrlPr>
                        <w:del w:id="276" w:author="Hockenberry, Adam J" w:date="2018-10-12T12:32:00Z">
                          <w:rPr>
                            <w:rFonts w:ascii="Cambria Math" w:hAnsi="Cambria Math" w:cs="Arial"/>
                          </w:rPr>
                        </w:del>
                      </m:ctrlPr>
                    </m:sSubPr>
                    <m:e>
                      <m:r>
                        <w:del w:id="277" w:author="Hockenberry, Adam J" w:date="2018-10-12T12:32:00Z">
                          <m:rPr>
                            <m:sty m:val="p"/>
                          </m:rPr>
                          <w:rPr>
                            <w:rFonts w:ascii="Cambria Math" w:hAnsi="Cambria Math" w:cs="Arial"/>
                          </w:rPr>
                          <m:t>Precision</m:t>
                        </w:del>
                      </m:r>
                    </m:e>
                    <m:sub>
                      <m:r>
                        <w:del w:id="278" w:author="Hockenberry, Adam J" w:date="2018-10-12T12:32:00Z">
                          <w:rPr>
                            <w:rFonts w:ascii="Cambria Math" w:hAnsi="Cambria Math" w:cs="Arial"/>
                          </w:rPr>
                          <m:t>i</m:t>
                        </w:del>
                      </m:r>
                    </m:sub>
                  </m:sSub>
                </m:e>
              </m:d>
              <m:r>
                <w:del w:id="279" w:author="Hockenberry, Adam J" w:date="2018-10-12T12:32:00Z">
                  <w:rPr>
                    <w:rFonts w:ascii="Cambria Math" w:hAnsi="Cambria Math" w:cs="Arial"/>
                  </w:rPr>
                  <m:t xml:space="preserve"> </m:t>
                </w:del>
              </m:r>
              <m:d>
                <m:dPr>
                  <m:begChr m:val="〈"/>
                  <m:endChr m:val="〉"/>
                  <m:ctrlPr>
                    <w:del w:id="280" w:author="Hockenberry, Adam J" w:date="2018-10-12T12:32:00Z">
                      <w:rPr>
                        <w:rFonts w:ascii="Cambria Math" w:hAnsi="Cambria Math" w:cs="Arial"/>
                      </w:rPr>
                    </w:del>
                  </m:ctrlPr>
                </m:dPr>
                <m:e>
                  <m:sSub>
                    <m:sSubPr>
                      <m:ctrlPr>
                        <w:del w:id="281" w:author="Hockenberry, Adam J" w:date="2018-10-12T12:32:00Z">
                          <w:rPr>
                            <w:rFonts w:ascii="Cambria Math" w:hAnsi="Cambria Math" w:cs="Arial"/>
                          </w:rPr>
                        </w:del>
                      </m:ctrlPr>
                    </m:sSubPr>
                    <m:e>
                      <m:r>
                        <w:del w:id="282" w:author="Hockenberry, Adam J" w:date="2018-10-12T12:32:00Z">
                          <m:rPr>
                            <m:sty m:val="p"/>
                          </m:rPr>
                          <w:rPr>
                            <w:rFonts w:ascii="Cambria Math" w:hAnsi="Cambria Math" w:cs="Arial"/>
                          </w:rPr>
                          <m:t>Recall</m:t>
                        </w:del>
                      </m:r>
                    </m:e>
                    <m:sub>
                      <m:r>
                        <w:del w:id="283" w:author="Hockenberry, Adam J" w:date="2018-10-12T12:32:00Z">
                          <w:rPr>
                            <w:rFonts w:ascii="Cambria Math" w:hAnsi="Cambria Math" w:cs="Arial"/>
                          </w:rPr>
                          <m:t>i</m:t>
                        </w:del>
                      </m:r>
                    </m:sub>
                  </m:sSub>
                </m:e>
              </m:d>
              <m:r>
                <w:del w:id="284" w:author="Hockenberry, Adam J" w:date="2018-10-12T12:32:00Z">
                  <w:rPr>
                    <w:rFonts w:ascii="Cambria Math" w:hAnsi="Cambria Math" w:cs="Arial"/>
                  </w:rPr>
                  <m:t xml:space="preserve"> </m:t>
                </w:del>
              </m:r>
            </m:num>
            <m:den>
              <m:r>
                <w:del w:id="285" w:author="Hockenberry, Adam J" w:date="2018-10-12T12:32:00Z">
                  <w:rPr>
                    <w:rFonts w:ascii="Cambria Math" w:hAnsi="Cambria Math" w:cs="Arial"/>
                  </w:rPr>
                  <m:t>(</m:t>
                </w:del>
              </m:r>
              <m:d>
                <m:dPr>
                  <m:begChr m:val="〈"/>
                  <m:endChr m:val="〉"/>
                  <m:ctrlPr>
                    <w:del w:id="286" w:author="Hockenberry, Adam J" w:date="2018-10-12T12:32:00Z">
                      <w:rPr>
                        <w:rFonts w:ascii="Cambria Math" w:hAnsi="Cambria Math" w:cs="Arial"/>
                        <w:i/>
                      </w:rPr>
                    </w:del>
                  </m:ctrlPr>
                </m:dPr>
                <m:e>
                  <m:sSub>
                    <m:sSubPr>
                      <m:ctrlPr>
                        <w:del w:id="287" w:author="Hockenberry, Adam J" w:date="2018-10-12T12:32:00Z">
                          <w:rPr>
                            <w:rFonts w:ascii="Cambria Math" w:hAnsi="Cambria Math" w:cs="Arial"/>
                          </w:rPr>
                        </w:del>
                      </m:ctrlPr>
                    </m:sSubPr>
                    <m:e>
                      <m:r>
                        <w:del w:id="288" w:author="Hockenberry, Adam J" w:date="2018-10-12T12:32:00Z">
                          <m:rPr>
                            <m:sty m:val="p"/>
                          </m:rPr>
                          <w:rPr>
                            <w:rFonts w:ascii="Cambria Math" w:hAnsi="Cambria Math" w:cs="Arial"/>
                          </w:rPr>
                          <m:t>Precision</m:t>
                        </w:del>
                      </m:r>
                    </m:e>
                    <m:sub>
                      <m:r>
                        <w:del w:id="289" w:author="Hockenberry, Adam J" w:date="2018-10-12T12:32:00Z">
                          <w:rPr>
                            <w:rFonts w:ascii="Cambria Math" w:hAnsi="Cambria Math" w:cs="Arial"/>
                          </w:rPr>
                          <m:t>i</m:t>
                        </w:del>
                      </m:r>
                    </m:sub>
                  </m:sSub>
                </m:e>
              </m:d>
              <m:r>
                <w:del w:id="290" w:author="Hockenberry, Adam J" w:date="2018-10-12T12:32:00Z">
                  <w:rPr>
                    <w:rFonts w:ascii="Cambria Math" w:hAnsi="Cambria Math" w:cs="Arial"/>
                  </w:rPr>
                  <m:t>+</m:t>
                </w:del>
              </m:r>
              <m:d>
                <m:dPr>
                  <m:begChr m:val="〈"/>
                  <m:endChr m:val="〉"/>
                  <m:ctrlPr>
                    <w:del w:id="291" w:author="Hockenberry, Adam J" w:date="2018-10-12T12:32:00Z">
                      <w:rPr>
                        <w:rFonts w:ascii="Cambria Math" w:hAnsi="Cambria Math" w:cs="Arial"/>
                      </w:rPr>
                    </w:del>
                  </m:ctrlPr>
                </m:dPr>
                <m:e>
                  <m:sSub>
                    <m:sSubPr>
                      <m:ctrlPr>
                        <w:del w:id="292" w:author="Hockenberry, Adam J" w:date="2018-10-12T12:32:00Z">
                          <w:rPr>
                            <w:rFonts w:ascii="Cambria Math" w:hAnsi="Cambria Math" w:cs="Arial"/>
                          </w:rPr>
                        </w:del>
                      </m:ctrlPr>
                    </m:sSubPr>
                    <m:e>
                      <m:r>
                        <w:del w:id="293" w:author="Hockenberry, Adam J" w:date="2018-10-12T12:32:00Z">
                          <m:rPr>
                            <m:sty m:val="p"/>
                          </m:rPr>
                          <w:rPr>
                            <w:rFonts w:ascii="Cambria Math" w:hAnsi="Cambria Math" w:cs="Arial"/>
                          </w:rPr>
                          <m:t>Recall</m:t>
                        </w:del>
                      </m:r>
                    </m:e>
                    <m:sub>
                      <m:r>
                        <w:del w:id="294" w:author="Hockenberry, Adam J" w:date="2018-10-12T12:32:00Z">
                          <w:rPr>
                            <w:rFonts w:ascii="Cambria Math" w:hAnsi="Cambria Math" w:cs="Arial"/>
                          </w:rPr>
                          <m:t>i</m:t>
                        </w:del>
                      </m:r>
                    </m:sub>
                  </m:sSub>
                </m:e>
              </m:d>
              <m:r>
                <w:del w:id="295" w:author="Hockenberry, Adam J" w:date="2018-10-12T12:32:00Z">
                  <w:rPr>
                    <w:rFonts w:ascii="Cambria Math" w:hAnsi="Cambria Math" w:cs="Arial"/>
                  </w:rPr>
                  <m:t>)</m:t>
                </w:del>
              </m:r>
            </m:den>
          </m:f>
          <m:r>
            <w:del w:id="296" w:author="Hockenberry, Adam J" w:date="2018-10-12T12:32:00Z">
              <w:rPr>
                <w:rFonts w:ascii="Cambria Math" w:hAnsi="Cambria Math" w:cs="Arial"/>
              </w:rPr>
              <m:t>.</m:t>
            </w:del>
          </m:r>
        </m:oMath>
      </m:oMathPara>
    </w:p>
    <w:p w14:paraId="2359886C" w14:textId="152F33A5" w:rsidR="00AB783D" w:rsidRDefault="00234058" w:rsidP="00AB783D">
      <w:pPr>
        <w:shd w:val="clear" w:color="auto" w:fill="FFFFFF"/>
        <w:spacing w:before="100" w:beforeAutospacing="1" w:after="100" w:afterAutospacing="1" w:line="360" w:lineRule="auto"/>
        <w:rPr>
          <w:ins w:id="297" w:author="Hockenberry, Adam J" w:date="2018-10-12T12:32:00Z"/>
          <w:rFonts w:ascii="Helvetica" w:hAnsi="Helvetica" w:cs="Arial"/>
          <w:sz w:val="19"/>
          <w:szCs w:val="19"/>
        </w:rPr>
      </w:pPr>
      <w:ins w:id="298" w:author="Hockenberry, Adam J" w:date="2018-10-12T12:32:00Z">
        <w:r>
          <w:rPr>
            <w:rFonts w:ascii="Helvetica" w:hAnsi="Helvetica" w:cs="Arial"/>
          </w:rPr>
          <w:t>Alternatively</w:t>
        </w:r>
        <w:r w:rsidR="00AB783D">
          <w:rPr>
            <w:rFonts w:ascii="Helvetica" w:hAnsi="Helvetica" w:cs="Arial"/>
          </w:rPr>
          <w:t xml:space="preserve">, we can average precision and recall and then combine those averages into an </w:t>
        </w:r>
        <w:r w:rsidR="00AB783D" w:rsidRPr="00477CC4">
          <w:rPr>
            <w:rFonts w:ascii="Helvetica" w:hAnsi="Helvetica"/>
            <w:i/>
          </w:rPr>
          <w:t>F</w:t>
        </w:r>
        <w:r w:rsidR="00AB783D" w:rsidRPr="00477CC4">
          <w:rPr>
            <w:rFonts w:ascii="Helvetica" w:hAnsi="Helvetica"/>
            <w:vertAlign w:val="subscript"/>
          </w:rPr>
          <w:t>1</w:t>
        </w:r>
        <w:r w:rsidR="00AB783D" w:rsidRPr="00E3326B">
          <w:rPr>
            <w:rFonts w:ascii="Helvetica" w:hAnsi="Helvetica"/>
          </w:rPr>
          <w:t xml:space="preserve"> sc</w:t>
        </w:r>
        <w:r w:rsidR="00AB783D">
          <w:rPr>
            <w:rFonts w:ascii="Helvetica" w:hAnsi="Helvetica"/>
          </w:rPr>
          <w:t xml:space="preserve">ore </w:t>
        </w:r>
        <w:r w:rsidR="00AB783D">
          <w:rPr>
            <w:rFonts w:ascii="Helvetica" w:hAnsi="Helvetica"/>
          </w:rPr>
          <w:fldChar w:fldCharType="begin"/>
        </w:r>
        <w:r w:rsidR="005E39D1">
          <w:rPr>
            <w:rFonts w:ascii="Helvetica" w:hAnsi="Helvetica"/>
          </w:rPr>
          <w:instrText xml:space="preserve"> ADDIN ZOTERO_ITEM CSL_CITATION {"citationID":"JJfFi47k","properties":{"formattedCitation":"[38]","plainCitation":"[38]","noteIndex":0},"citationItems":[{"id":"LYPrkEGO/tXPAOG9J","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B783D">
          <w:rPr>
            <w:rFonts w:ascii="Helvetica" w:hAnsi="Helvetica"/>
          </w:rPr>
          <w:fldChar w:fldCharType="separate"/>
        </w:r>
        <w:r w:rsidR="00906D8D">
          <w:rPr>
            <w:rFonts w:ascii="Helvetica" w:hAnsi="Helvetica"/>
          </w:rPr>
          <w:t>[38]</w:t>
        </w:r>
        <w:r w:rsidR="00AB783D">
          <w:rPr>
            <w:rFonts w:ascii="Helvetica" w:hAnsi="Helvetica"/>
          </w:rPr>
          <w:fldChar w:fldCharType="end"/>
        </w:r>
        <w:r w:rsidR="00AB783D">
          <w:rPr>
            <w:rFonts w:ascii="Helvetica" w:hAnsi="Helvetica"/>
          </w:rPr>
          <w:t>:</w:t>
        </w:r>
        <w:r w:rsidR="00AB783D">
          <w:rPr>
            <w:rFonts w:ascii="Helvetica" w:hAnsi="Helvetica" w:cs="Arial"/>
            <w:sz w:val="19"/>
            <w:szCs w:val="19"/>
          </w:rPr>
          <w:t xml:space="preserve"> </w:t>
        </w:r>
      </w:ins>
    </w:p>
    <w:p w14:paraId="3CD36D2D" w14:textId="77777777" w:rsidR="00AB783D" w:rsidRPr="005E3F13" w:rsidRDefault="00BA7F37" w:rsidP="00AB783D">
      <w:pPr>
        <w:shd w:val="clear" w:color="auto" w:fill="FFFFFF"/>
        <w:spacing w:before="100" w:beforeAutospacing="1" w:after="240" w:line="360" w:lineRule="auto"/>
        <w:rPr>
          <w:ins w:id="299" w:author="Hockenberry, Adam J" w:date="2018-10-12T12:32:00Z"/>
          <w:rFonts w:ascii="Helvetica" w:hAnsi="Helvetica" w:cs="Arial"/>
        </w:rPr>
      </w:pPr>
      <m:oMathPara>
        <m:oMath>
          <m:sSub>
            <m:sSubPr>
              <m:ctrlPr>
                <w:ins w:id="300" w:author="Hockenberry, Adam J" w:date="2018-10-12T12:32:00Z">
                  <w:rPr>
                    <w:rFonts w:ascii="Cambria Math" w:hAnsi="Cambria Math" w:cs="Arial"/>
                    <w:i/>
                  </w:rPr>
                </w:ins>
              </m:ctrlPr>
            </m:sSubPr>
            <m:e>
              <m:r>
                <w:ins w:id="301" w:author="Hockenberry, Adam J" w:date="2018-10-12T12:32:00Z">
                  <w:rPr>
                    <w:rFonts w:ascii="Cambria Math" w:hAnsi="Cambria Math" w:cs="Arial"/>
                  </w:rPr>
                  <m:t xml:space="preserve"> F</m:t>
                </w:ins>
              </m:r>
            </m:e>
            <m:sub>
              <m:r>
                <w:ins w:id="302" w:author="Hockenberry, Adam J" w:date="2018-10-12T12:32:00Z">
                  <w:rPr>
                    <w:rFonts w:ascii="Cambria Math" w:hAnsi="Cambria Math" w:cs="Arial"/>
                  </w:rPr>
                  <m:t xml:space="preserve">1, </m:t>
                </w:ins>
              </m:r>
              <m:r>
                <w:ins w:id="303" w:author="Hockenberry, Adam J" w:date="2018-10-12T12:32:00Z">
                  <m:rPr>
                    <m:nor/>
                  </m:rPr>
                  <w:rPr>
                    <w:rFonts w:ascii="Cambria Math" w:hAnsi="Cambria Math" w:cs="Arial"/>
                  </w:rPr>
                  <m:t>macro</m:t>
                </w:ins>
              </m:r>
            </m:sub>
          </m:sSub>
          <m:r>
            <w:ins w:id="304" w:author="Hockenberry, Adam J" w:date="2018-10-12T12:32:00Z">
              <w:rPr>
                <w:rFonts w:ascii="Cambria Math" w:hAnsi="Cambria Math" w:cs="Arial"/>
              </w:rPr>
              <m:t xml:space="preserve">= </m:t>
            </w:ins>
          </m:r>
          <m:f>
            <m:fPr>
              <m:type m:val="lin"/>
              <m:ctrlPr>
                <w:ins w:id="305" w:author="Hockenberry, Adam J" w:date="2018-10-12T12:32:00Z">
                  <w:rPr>
                    <w:rFonts w:ascii="Cambria Math" w:hAnsi="Cambria Math" w:cs="Arial"/>
                    <w:i/>
                  </w:rPr>
                </w:ins>
              </m:ctrlPr>
            </m:fPr>
            <m:num>
              <m:r>
                <w:ins w:id="306" w:author="Hockenberry, Adam J" w:date="2018-10-12T12:32:00Z">
                  <w:rPr>
                    <w:rFonts w:ascii="Cambria Math" w:hAnsi="Cambria Math" w:cs="Arial"/>
                  </w:rPr>
                  <m:t xml:space="preserve">2 </m:t>
                </w:ins>
              </m:r>
              <m:d>
                <m:dPr>
                  <m:begChr m:val="〈"/>
                  <m:endChr m:val="〉"/>
                  <m:ctrlPr>
                    <w:ins w:id="307" w:author="Hockenberry, Adam J" w:date="2018-10-12T12:32:00Z">
                      <w:rPr>
                        <w:rFonts w:ascii="Cambria Math" w:hAnsi="Cambria Math" w:cs="Arial"/>
                        <w:i/>
                      </w:rPr>
                    </w:ins>
                  </m:ctrlPr>
                </m:dPr>
                <m:e>
                  <m:sSub>
                    <m:sSubPr>
                      <m:ctrlPr>
                        <w:ins w:id="308" w:author="Hockenberry, Adam J" w:date="2018-10-12T12:32:00Z">
                          <w:rPr>
                            <w:rFonts w:ascii="Cambria Math" w:hAnsi="Cambria Math" w:cs="Arial"/>
                          </w:rPr>
                        </w:ins>
                      </m:ctrlPr>
                    </m:sSubPr>
                    <m:e>
                      <m:r>
                        <w:ins w:id="309" w:author="Hockenberry, Adam J" w:date="2018-10-12T12:32:00Z">
                          <m:rPr>
                            <m:sty m:val="p"/>
                          </m:rPr>
                          <w:rPr>
                            <w:rFonts w:ascii="Cambria Math" w:hAnsi="Cambria Math" w:cs="Arial"/>
                          </w:rPr>
                          <m:t>Precision</m:t>
                        </w:ins>
                      </m:r>
                    </m:e>
                    <m:sub>
                      <m:r>
                        <w:ins w:id="310" w:author="Hockenberry, Adam J" w:date="2018-10-12T12:32:00Z">
                          <w:rPr>
                            <w:rFonts w:ascii="Cambria Math" w:hAnsi="Cambria Math" w:cs="Arial"/>
                          </w:rPr>
                          <m:t>i</m:t>
                        </w:ins>
                      </m:r>
                    </m:sub>
                  </m:sSub>
                </m:e>
              </m:d>
              <m:r>
                <w:ins w:id="311" w:author="Hockenberry, Adam J" w:date="2018-10-12T12:32:00Z">
                  <w:rPr>
                    <w:rFonts w:ascii="Cambria Math" w:hAnsi="Cambria Math" w:cs="Arial"/>
                  </w:rPr>
                  <m:t xml:space="preserve"> </m:t>
                </w:ins>
              </m:r>
              <m:d>
                <m:dPr>
                  <m:begChr m:val="〈"/>
                  <m:endChr m:val="〉"/>
                  <m:ctrlPr>
                    <w:ins w:id="312" w:author="Hockenberry, Adam J" w:date="2018-10-12T12:32:00Z">
                      <w:rPr>
                        <w:rFonts w:ascii="Cambria Math" w:hAnsi="Cambria Math" w:cs="Arial"/>
                      </w:rPr>
                    </w:ins>
                  </m:ctrlPr>
                </m:dPr>
                <m:e>
                  <m:sSub>
                    <m:sSubPr>
                      <m:ctrlPr>
                        <w:ins w:id="313" w:author="Hockenberry, Adam J" w:date="2018-10-12T12:32:00Z">
                          <w:rPr>
                            <w:rFonts w:ascii="Cambria Math" w:hAnsi="Cambria Math" w:cs="Arial"/>
                          </w:rPr>
                        </w:ins>
                      </m:ctrlPr>
                    </m:sSubPr>
                    <m:e>
                      <m:r>
                        <w:ins w:id="314" w:author="Hockenberry, Adam J" w:date="2018-10-12T12:32:00Z">
                          <m:rPr>
                            <m:sty m:val="p"/>
                          </m:rPr>
                          <w:rPr>
                            <w:rFonts w:ascii="Cambria Math" w:hAnsi="Cambria Math" w:cs="Arial"/>
                          </w:rPr>
                          <m:t>Recall</m:t>
                        </w:ins>
                      </m:r>
                    </m:e>
                    <m:sub>
                      <m:r>
                        <w:ins w:id="315" w:author="Hockenberry, Adam J" w:date="2018-10-12T12:32:00Z">
                          <w:rPr>
                            <w:rFonts w:ascii="Cambria Math" w:hAnsi="Cambria Math" w:cs="Arial"/>
                          </w:rPr>
                          <m:t>i</m:t>
                        </w:ins>
                      </m:r>
                    </m:sub>
                  </m:sSub>
                </m:e>
              </m:d>
              <m:r>
                <w:ins w:id="316" w:author="Hockenberry, Adam J" w:date="2018-10-12T12:32:00Z">
                  <w:rPr>
                    <w:rFonts w:ascii="Cambria Math" w:hAnsi="Cambria Math" w:cs="Arial"/>
                  </w:rPr>
                  <m:t xml:space="preserve"> </m:t>
                </w:ins>
              </m:r>
            </m:num>
            <m:den>
              <m:r>
                <w:ins w:id="317" w:author="Hockenberry, Adam J" w:date="2018-10-12T12:32:00Z">
                  <w:rPr>
                    <w:rFonts w:ascii="Cambria Math" w:hAnsi="Cambria Math" w:cs="Arial"/>
                  </w:rPr>
                  <m:t>(</m:t>
                </w:ins>
              </m:r>
              <m:d>
                <m:dPr>
                  <m:begChr m:val="〈"/>
                  <m:endChr m:val="〉"/>
                  <m:ctrlPr>
                    <w:ins w:id="318" w:author="Hockenberry, Adam J" w:date="2018-10-12T12:32:00Z">
                      <w:rPr>
                        <w:rFonts w:ascii="Cambria Math" w:hAnsi="Cambria Math" w:cs="Arial"/>
                        <w:i/>
                      </w:rPr>
                    </w:ins>
                  </m:ctrlPr>
                </m:dPr>
                <m:e>
                  <m:sSub>
                    <m:sSubPr>
                      <m:ctrlPr>
                        <w:ins w:id="319" w:author="Hockenberry, Adam J" w:date="2018-10-12T12:32:00Z">
                          <w:rPr>
                            <w:rFonts w:ascii="Cambria Math" w:hAnsi="Cambria Math" w:cs="Arial"/>
                          </w:rPr>
                        </w:ins>
                      </m:ctrlPr>
                    </m:sSubPr>
                    <m:e>
                      <m:r>
                        <w:ins w:id="320" w:author="Hockenberry, Adam J" w:date="2018-10-12T12:32:00Z">
                          <m:rPr>
                            <m:sty m:val="p"/>
                          </m:rPr>
                          <w:rPr>
                            <w:rFonts w:ascii="Cambria Math" w:hAnsi="Cambria Math" w:cs="Arial"/>
                          </w:rPr>
                          <m:t>Precision</m:t>
                        </w:ins>
                      </m:r>
                    </m:e>
                    <m:sub>
                      <m:r>
                        <w:ins w:id="321" w:author="Hockenberry, Adam J" w:date="2018-10-12T12:32:00Z">
                          <w:rPr>
                            <w:rFonts w:ascii="Cambria Math" w:hAnsi="Cambria Math" w:cs="Arial"/>
                          </w:rPr>
                          <m:t>i</m:t>
                        </w:ins>
                      </m:r>
                    </m:sub>
                  </m:sSub>
                </m:e>
              </m:d>
              <m:r>
                <w:ins w:id="322" w:author="Hockenberry, Adam J" w:date="2018-10-12T12:32:00Z">
                  <w:rPr>
                    <w:rFonts w:ascii="Cambria Math" w:hAnsi="Cambria Math" w:cs="Arial"/>
                  </w:rPr>
                  <m:t>+</m:t>
                </w:ins>
              </m:r>
              <m:d>
                <m:dPr>
                  <m:begChr m:val="〈"/>
                  <m:endChr m:val="〉"/>
                  <m:ctrlPr>
                    <w:ins w:id="323" w:author="Hockenberry, Adam J" w:date="2018-10-12T12:32:00Z">
                      <w:rPr>
                        <w:rFonts w:ascii="Cambria Math" w:hAnsi="Cambria Math" w:cs="Arial"/>
                      </w:rPr>
                    </w:ins>
                  </m:ctrlPr>
                </m:dPr>
                <m:e>
                  <m:sSub>
                    <m:sSubPr>
                      <m:ctrlPr>
                        <w:ins w:id="324" w:author="Hockenberry, Adam J" w:date="2018-10-12T12:32:00Z">
                          <w:rPr>
                            <w:rFonts w:ascii="Cambria Math" w:hAnsi="Cambria Math" w:cs="Arial"/>
                          </w:rPr>
                        </w:ins>
                      </m:ctrlPr>
                    </m:sSubPr>
                    <m:e>
                      <m:r>
                        <w:ins w:id="325" w:author="Hockenberry, Adam J" w:date="2018-10-12T12:32:00Z">
                          <m:rPr>
                            <m:sty m:val="p"/>
                          </m:rPr>
                          <w:rPr>
                            <w:rFonts w:ascii="Cambria Math" w:hAnsi="Cambria Math" w:cs="Arial"/>
                          </w:rPr>
                          <m:t>Recall</m:t>
                        </w:ins>
                      </m:r>
                    </m:e>
                    <m:sub>
                      <m:r>
                        <w:ins w:id="326" w:author="Hockenberry, Adam J" w:date="2018-10-12T12:32:00Z">
                          <w:rPr>
                            <w:rFonts w:ascii="Cambria Math" w:hAnsi="Cambria Math" w:cs="Arial"/>
                          </w:rPr>
                          <m:t>i</m:t>
                        </w:ins>
                      </m:r>
                    </m:sub>
                  </m:sSub>
                </m:e>
              </m:d>
              <m:r>
                <w:ins w:id="327" w:author="Hockenberry, Adam J" w:date="2018-10-12T12:32:00Z">
                  <w:rPr>
                    <w:rFonts w:ascii="Cambria Math" w:hAnsi="Cambria Math" w:cs="Arial"/>
                  </w:rPr>
                  <m:t>)</m:t>
                </w:ins>
              </m:r>
            </m:den>
          </m:f>
          <m:r>
            <w:ins w:id="328" w:author="Hockenberry, Adam J" w:date="2018-10-12T12:32:00Z">
              <w:rPr>
                <w:rFonts w:ascii="Cambria Math" w:hAnsi="Cambria Math" w:cs="Arial"/>
              </w:rPr>
              <m:t>.</m:t>
            </w:ins>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w:t>
      </w:r>
      <w:r>
        <w:rPr>
          <w:rFonts w:ascii="Helvetica" w:hAnsi="Helvetica"/>
        </w:rPr>
        <w:lastRenderedPageBreak/>
        <w:t xml:space="preserve">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AE7326" w:rsidRDefault="00AB783D" w:rsidP="00AB783D">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Model training and tuning</w:t>
      </w:r>
    </w:p>
    <w:p w14:paraId="7484684E" w14:textId="2F4371E5"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sidR="00D22F2F">
        <w:rPr>
          <w:rFonts w:ascii="Helvetica" w:hAnsi="Helvetica"/>
        </w:rPr>
        <w:t>training</w:t>
      </w:r>
      <w:del w:id="329" w:author="Hockenberry, Adam J" w:date="2018-10-12T12:32:00Z">
        <w:r>
          <w:rPr>
            <w:rFonts w:ascii="Helvetica" w:hAnsi="Helvetica"/>
          </w:rPr>
          <w:delText xml:space="preserve"> &amp; tune</w:delText>
        </w:r>
      </w:del>
      <w:ins w:id="330" w:author="Hockenberry, Adam J" w:date="2018-10-12T12:32:00Z">
        <w:r w:rsidR="00D22F2F">
          <w:rPr>
            <w:rFonts w:ascii="Helvetica" w:hAnsi="Helvetica"/>
          </w:rPr>
          <w:t>/validation</w:t>
        </w:r>
      </w:ins>
      <w:r w:rsidR="00D22F2F">
        <w:rPr>
          <w:rFonts w:ascii="Helvetica" w:hAnsi="Helvetica"/>
        </w:rPr>
        <w:t xml:space="preserve">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 xml:space="preserve">ing and </w:t>
      </w:r>
      <w:del w:id="331" w:author="Hockenberry, Adam J" w:date="2018-10-12T12:32:00Z">
        <w:r>
          <w:rPr>
            <w:rFonts w:ascii="Helvetica" w:hAnsi="Helvetica"/>
          </w:rPr>
          <w:delText>tuning</w:delText>
        </w:r>
      </w:del>
      <w:ins w:id="332" w:author="Hockenberry, Adam J" w:date="2018-10-12T12:32:00Z">
        <w:r w:rsidR="00D22F2F">
          <w:rPr>
            <w:rFonts w:ascii="Helvetica" w:hAnsi="Helvetica"/>
          </w:rPr>
          <w:t>validation</w:t>
        </w:r>
      </w:ins>
      <w:r w:rsidRPr="00477CC4">
        <w:rPr>
          <w:rFonts w:ascii="Helvetica" w:hAnsi="Helvetica"/>
        </w:rPr>
        <w:t xml:space="preserve"> datasets</w:t>
      </w:r>
      <w:r w:rsidR="006D79CC">
        <w:rPr>
          <w:rFonts w:ascii="Helvetica" w:hAnsi="Helvetica"/>
        </w:rPr>
        <w:t>, using a 75:25 split (Fig</w:t>
      </w:r>
      <w:r>
        <w:rPr>
          <w:rFonts w:ascii="Helvetica" w:hAnsi="Helvetica"/>
        </w:rPr>
        <w:t xml:space="preserve"> 2). As before</w:t>
      </w:r>
      <w:ins w:id="333" w:author="Hockenberry, Adam J" w:date="2018-10-12T12:32:00Z">
        <w:r w:rsidR="00D22F2F">
          <w:rPr>
            <w:rFonts w:ascii="Helvetica" w:hAnsi="Helvetica"/>
          </w:rPr>
          <w:t>,</w:t>
        </w:r>
      </w:ins>
      <w:r>
        <w:rPr>
          <w:rFonts w:ascii="Helvetica" w:hAnsi="Helvetica"/>
        </w:rPr>
        <w:t xml:space="preserve"> for the subdivision between training</w:t>
      </w:r>
      <w:ins w:id="334" w:author="Hockenberry, Adam J" w:date="2018-10-12T12:32:00Z">
        <w:r w:rsidR="00D22F2F">
          <w:rPr>
            <w:rFonts w:ascii="Helvetica" w:hAnsi="Helvetica"/>
          </w:rPr>
          <w:t>/validation</w:t>
        </w:r>
      </w:ins>
      <w:r>
        <w:rPr>
          <w:rFonts w:ascii="Helvetica" w:hAnsi="Helvetica"/>
        </w:rPr>
        <w:t xml:space="preserve"> and test data, we did this </w:t>
      </w:r>
      <w:del w:id="335" w:author="Hockenberry, Adam J" w:date="2018-10-12T12:32:00Z">
        <w:r>
          <w:rPr>
            <w:rFonts w:ascii="Helvetica" w:hAnsi="Helvetica"/>
          </w:rPr>
          <w:delText>again</w:delText>
        </w:r>
        <w:r w:rsidRPr="00477CC4">
          <w:rPr>
            <w:rFonts w:ascii="Helvetica" w:hAnsi="Helvetica"/>
          </w:rPr>
          <w:delText xml:space="preserve"> </w:delText>
        </w:r>
      </w:del>
      <w:r w:rsidRPr="00477CC4">
        <w:rPr>
          <w:rFonts w:ascii="Helvetica" w:hAnsi="Helvetica"/>
        </w:rPr>
        <w:t>semi-randomly</w:t>
      </w:r>
      <w:del w:id="336" w:author="Hockenberry, Adam J" w:date="2018-10-12T12:32:00Z">
        <w:r w:rsidRPr="00477CC4">
          <w:rPr>
            <w:rFonts w:ascii="Helvetica" w:hAnsi="Helvetica"/>
          </w:rPr>
          <w:delText>,</w:delText>
        </w:r>
      </w:del>
      <w:ins w:id="337" w:author="Hockenberry, Adam J" w:date="2018-10-12T12:32:00Z">
        <w:r w:rsidR="00D22F2F">
          <w:rPr>
            <w:rFonts w:ascii="Helvetica" w:hAnsi="Helvetica"/>
          </w:rPr>
          <w:t xml:space="preserve"> while</w:t>
        </w:r>
      </w:ins>
      <w:r w:rsidR="00D22F2F">
        <w:rPr>
          <w:rFonts w:ascii="Helvetica" w:hAnsi="Helvetica"/>
        </w:rPr>
        <w:t xml:space="preserve"> trying to</w:t>
      </w:r>
      <w:r w:rsidRPr="00477CC4">
        <w:rPr>
          <w:rFonts w:ascii="Helvetica" w:hAnsi="Helvetica"/>
        </w:rPr>
        <w:t xml:space="preserve"> </w:t>
      </w:r>
      <w:r>
        <w:rPr>
          <w:rFonts w:ascii="Helvetica" w:hAnsi="Helvetica"/>
        </w:rPr>
        <w:t>preserve</w:t>
      </w:r>
      <w:r w:rsidRPr="00477CC4">
        <w:rPr>
          <w:rFonts w:ascii="Helvetica" w:hAnsi="Helvetica"/>
        </w:rPr>
        <w:t xml:space="preserve"> the ratios of 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pairs of </w:t>
      </w:r>
      <w:r w:rsidRPr="00477CC4">
        <w:rPr>
          <w:rFonts w:ascii="Helvetica" w:hAnsi="Helvetica"/>
        </w:rPr>
        <w:t xml:space="preserve">training and </w:t>
      </w:r>
      <w:del w:id="338" w:author="Hockenberry, Adam J" w:date="2018-10-12T12:32:00Z">
        <w:r w:rsidRPr="00477CC4">
          <w:rPr>
            <w:rFonts w:ascii="Helvetica" w:hAnsi="Helvetica"/>
          </w:rPr>
          <w:delText>tuning</w:delText>
        </w:r>
      </w:del>
      <w:ins w:id="339" w:author="Hockenberry, Adam J" w:date="2018-10-12T12:32:00Z">
        <w:r w:rsidR="00D22F2F">
          <w:rPr>
            <w:rFonts w:ascii="Helvetica" w:hAnsi="Helvetica"/>
          </w:rPr>
          <w:t>validation</w:t>
        </w:r>
      </w:ins>
      <w:r w:rsidRPr="00477CC4">
        <w:rPr>
          <w:rFonts w:ascii="Helvetica" w:hAnsi="Helvetica"/>
        </w:rPr>
        <w:t xml:space="preserve">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r w:rsidR="00234058">
        <w:rPr>
          <w:rFonts w:ascii="Helvetica" w:hAnsi="Helvetica"/>
        </w:rPr>
        <w:t>S1 Fig</w:t>
      </w:r>
      <w:r w:rsidRPr="00477CC4">
        <w:rPr>
          <w:rFonts w:ascii="Helvetica" w:hAnsi="Helvetica"/>
        </w:rPr>
        <w:t>)</w:t>
      </w:r>
      <w:r w:rsidRPr="00180B75">
        <w:rPr>
          <w:rFonts w:ascii="Helvetica" w:hAnsi="Helvetica"/>
        </w:rPr>
        <w:t>. For the random forest algorithm, we optimized three parameters; "</w:t>
      </w:r>
      <w:proofErr w:type="spellStart"/>
      <w:r w:rsidRPr="00180B75">
        <w:rPr>
          <w:rFonts w:ascii="Helvetica" w:hAnsi="Helvetica" w:cs="Courier New"/>
        </w:rPr>
        <w:t>mtry</w:t>
      </w:r>
      <w:proofErr w:type="spellEnd"/>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proofErr w:type="spellStart"/>
      <w:r w:rsidRPr="00180B75">
        <w:rPr>
          <w:rFonts w:ascii="Helvetica" w:hAnsi="Helvetica" w:cs="Courier New"/>
        </w:rPr>
        <w:t>nodesize</w:t>
      </w:r>
      <w:proofErr w:type="spellEnd"/>
      <w:r w:rsidRPr="00180B75">
        <w:rPr>
          <w:rFonts w:ascii="Helvetica" w:hAnsi="Helvetica"/>
        </w:rPr>
        <w:t>"</w:t>
      </w:r>
      <w:r w:rsidR="00D96C17">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037E4048" w14:textId="6F39A4BB"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 xml:space="preserve">the 10 </w:t>
      </w:r>
      <w:del w:id="340" w:author="Hockenberry, Adam J" w:date="2018-10-12T12:32:00Z">
        <w:r w:rsidR="00AC52DB">
          <w:rPr>
            <w:rFonts w:ascii="Helvetica" w:hAnsi="Helvetica"/>
          </w:rPr>
          <w:delText>tuning</w:delText>
        </w:r>
      </w:del>
      <w:ins w:id="341" w:author="Hockenberry, Adam J" w:date="2018-10-12T12:32:00Z">
        <w:r w:rsidR="00D22F2F">
          <w:rPr>
            <w:rFonts w:ascii="Helvetica" w:hAnsi="Helvetica"/>
          </w:rPr>
          <w:t>validation</w:t>
        </w:r>
      </w:ins>
      <w:r w:rsidR="00AC52DB">
        <w:rPr>
          <w:rFonts w:ascii="Helvetica" w:hAnsi="Helvetica"/>
        </w:rPr>
        <w:t xml:space="preserve">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calculated macro</w:t>
      </w:r>
      <w:del w:id="342" w:author="Hockenberry, Adam J" w:date="2018-10-12T12:32:00Z">
        <w:r w:rsidR="00AC52DB">
          <w:rPr>
            <w:rFonts w:ascii="Helvetica" w:hAnsi="Helvetica"/>
          </w:rPr>
          <w:delText xml:space="preserve"> </w:delText>
        </w:r>
      </w:del>
      <w:ins w:id="343" w:author="Hockenberry, Adam J" w:date="2018-10-12T12:32:00Z">
        <w:r w:rsidR="00D22F2F">
          <w:rPr>
            <w:rFonts w:ascii="Helvetica" w:hAnsi="Helvetica"/>
          </w:rPr>
          <w:t>-</w:t>
        </w:r>
      </w:ins>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 xml:space="preserve">ores for each model parameter setting for each </w:t>
      </w:r>
      <w:del w:id="344" w:author="Hockenberry, Adam J" w:date="2018-10-12T12:32:00Z">
        <w:r w:rsidR="00AC52DB">
          <w:rPr>
            <w:rFonts w:ascii="Helvetica" w:hAnsi="Helvetica"/>
          </w:rPr>
          <w:delText>tuning</w:delText>
        </w:r>
      </w:del>
      <w:ins w:id="345" w:author="Hockenberry, Adam J" w:date="2018-10-12T12:32:00Z">
        <w:r w:rsidR="00D22F2F">
          <w:rPr>
            <w:rFonts w:ascii="Helvetica" w:hAnsi="Helvetica"/>
          </w:rPr>
          <w:t>validation</w:t>
        </w:r>
      </w:ins>
      <w:r w:rsidR="00AC52DB">
        <w:rPr>
          <w:rFonts w:ascii="Helvetica" w:hAnsi="Helvetica"/>
        </w:rPr>
        <w:t xml:space="preserve"> dataset and then averaged the scores over all </w:t>
      </w:r>
      <w:del w:id="346" w:author="Hockenberry, Adam J" w:date="2018-10-12T12:32:00Z">
        <w:r w:rsidR="00AC52DB">
          <w:rPr>
            <w:rFonts w:ascii="Helvetica" w:hAnsi="Helvetica"/>
          </w:rPr>
          <w:delText>tuning</w:delText>
        </w:r>
      </w:del>
      <w:ins w:id="347" w:author="Hockenberry, Adam J" w:date="2018-10-12T12:32:00Z">
        <w:r w:rsidR="00D22F2F">
          <w:rPr>
            <w:rFonts w:ascii="Helvetica" w:hAnsi="Helvetica"/>
          </w:rPr>
          <w:t>validation</w:t>
        </w:r>
      </w:ins>
      <w:r w:rsidR="00AC52DB">
        <w:rPr>
          <w:rFonts w:ascii="Helvetica" w:hAnsi="Helvetica"/>
        </w:rPr>
        <w:t xml:space="preserve">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 was considered the winning parameter combination and was subsequently used for predic</w:t>
      </w:r>
      <w:r w:rsidR="006D79CC">
        <w:rPr>
          <w:rFonts w:ascii="Helvetica" w:hAnsi="Helvetica"/>
        </w:rPr>
        <w:t>tion on the test dataset (Fig</w:t>
      </w:r>
      <w:r w:rsidR="00AC52DB">
        <w:rPr>
          <w:rFonts w:ascii="Helvetica" w:hAnsi="Helvetica"/>
        </w:rPr>
        <w:t xml:space="preserve"> 2).</w:t>
      </w:r>
    </w:p>
    <w:p w14:paraId="2F8563A5" w14:textId="77777777" w:rsidR="00DB2370" w:rsidRPr="00AC52DB" w:rsidRDefault="00DB2370" w:rsidP="00AC52DB">
      <w:pPr>
        <w:spacing w:line="360" w:lineRule="auto"/>
        <w:rPr>
          <w:rFonts w:ascii="Helvetica" w:hAnsi="Helvetica"/>
        </w:rPr>
      </w:pPr>
    </w:p>
    <w:p w14:paraId="47055DC8" w14:textId="23022625" w:rsidR="00BD6FB5" w:rsidRPr="00AE7326" w:rsidRDefault="002B602C" w:rsidP="00BD6FB5">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 xml:space="preserve">Model validation on </w:t>
      </w:r>
      <w:r w:rsidR="004E41DF" w:rsidRPr="00AE7326">
        <w:rPr>
          <w:rFonts w:ascii="Helvetica" w:hAnsi="Helvetica"/>
          <w:b/>
          <w:bCs/>
          <w:color w:val="auto"/>
          <w:sz w:val="32"/>
          <w:szCs w:val="32"/>
        </w:rPr>
        <w:t>external data</w:t>
      </w:r>
    </w:p>
    <w:p w14:paraId="27560CCA" w14:textId="7ADC0195" w:rsidR="00BD6FB5" w:rsidRPr="00BD6FB5" w:rsidRDefault="00DB2370" w:rsidP="00BD6FB5">
      <w:pPr>
        <w:spacing w:line="360" w:lineRule="auto"/>
        <w:rPr>
          <w:rFonts w:ascii="Helvetica" w:hAnsi="Helvetica"/>
        </w:rPr>
      </w:pPr>
      <w:r>
        <w:rPr>
          <w:rFonts w:ascii="Helvetica" w:eastAsia="MS Mincho" w:hAnsi="Helvetica"/>
        </w:rPr>
        <w:t xml:space="preserve">We validated our predictions against independently published external data </w:t>
      </w:r>
      <w:del w:id="348" w:author="Hockenberry, Adam J" w:date="2018-10-12T12:32:00Z">
        <w:r>
          <w:rPr>
            <w:rFonts w:ascii="Helvetica" w:eastAsia="MS Mincho" w:hAnsi="Helvetica"/>
          </w:rPr>
          <w:fldChar w:fldCharType="begin"/>
        </w:r>
        <w:r w:rsidR="00593FE8">
          <w:rPr>
            <w:rFonts w:ascii="Helvetica" w:eastAsia="MS Mincho" w:hAnsi="Helvetica"/>
          </w:rPr>
          <w:delInstrText xml:space="preserve"> ADDIN ZOTERO_ITEM CSL_CITATION {"citationID":"C6GkZ6N2","properties":{"formattedCitation":"[7]","plainCitation":"[7]","noteIndex":0},"citationItems":[{"id":"nOtA0lSj/4VCyA5IH","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delInstrText>
        </w:r>
        <w:r>
          <w:rPr>
            <w:rFonts w:ascii="Helvetica" w:eastAsia="MS Mincho" w:hAnsi="Helvetica"/>
          </w:rPr>
          <w:fldChar w:fldCharType="separate"/>
        </w:r>
        <w:r w:rsidR="00593FE8">
          <w:rPr>
            <w:rFonts w:ascii="Helvetica" w:hAnsi="Helvetica"/>
          </w:rPr>
          <w:delText>[7]</w:delText>
        </w:r>
        <w:r>
          <w:rPr>
            <w:rFonts w:ascii="Helvetica" w:eastAsia="MS Mincho" w:hAnsi="Helvetica"/>
          </w:rPr>
          <w:fldChar w:fldCharType="end"/>
        </w:r>
        <w:r>
          <w:rPr>
            <w:rFonts w:ascii="Helvetica" w:eastAsia="MS Mincho" w:hAnsi="Helvetica"/>
          </w:rPr>
          <w:delText>.</w:delText>
        </w:r>
      </w:del>
      <w:ins w:id="349" w:author="Hockenberry, Adam J" w:date="2018-10-12T12:32:00Z">
        <w:r>
          <w:rPr>
            <w:rFonts w:ascii="Helvetica" w:eastAsia="MS Mincho" w:hAnsi="Helvetica"/>
          </w:rPr>
          <w:fldChar w:fldCharType="begin"/>
        </w:r>
        <w:r w:rsidR="005E39D1">
          <w:rPr>
            <w:rFonts w:ascii="Helvetica" w:eastAsia="MS Mincho" w:hAnsi="Helvetica"/>
          </w:rPr>
          <w:instrText xml:space="preserve"> ADDIN ZOTERO_ITEM CSL_CITATION {"citationID":"C6GkZ6N2","properties":{"formattedCitation":"[12]","plainCitation":"[12]","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rPr>
          <w:fldChar w:fldCharType="separate"/>
        </w:r>
        <w:r w:rsidR="00906D8D">
          <w:rPr>
            <w:rFonts w:ascii="Helvetica" w:hAnsi="Helvetica"/>
          </w:rPr>
          <w:t>[12]</w:t>
        </w:r>
        <w:r>
          <w:rPr>
            <w:rFonts w:ascii="Helvetica" w:eastAsia="MS Mincho" w:hAnsi="Helvetica"/>
          </w:rPr>
          <w:fldChar w:fldCharType="end"/>
        </w:r>
        <w:r>
          <w:rPr>
            <w:rFonts w:ascii="Helvetica" w:eastAsia="MS Mincho" w:hAnsi="Helvetica"/>
          </w:rPr>
          <w:t>.</w:t>
        </w:r>
      </w:ins>
      <w:r>
        <w:rPr>
          <w:rFonts w:ascii="Helvetica" w:eastAsia="MS Mincho" w:hAnsi="Helvetica"/>
        </w:rPr>
        <w:t xml:space="preserve"> </w:t>
      </w:r>
      <w:r w:rsidR="0084668F">
        <w:rPr>
          <w:rFonts w:ascii="Helvetica" w:eastAsia="MS Mincho" w:hAnsi="Helvetica"/>
        </w:rPr>
        <w:t xml:space="preserve">This external dataset consisted of 22 conditions, of which we could match five to our </w:t>
      </w:r>
      <w:r w:rsidR="0084668F">
        <w:rPr>
          <w:rFonts w:ascii="Helvetica" w:eastAsia="MS Mincho" w:hAnsi="Helvetica"/>
        </w:rPr>
        <w:lastRenderedPageBreak/>
        <w:t xml:space="preserve">conditions.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w:t>
      </w:r>
      <w:del w:id="350" w:author="Hockenberry, Adam J" w:date="2018-10-12T12:32:00Z">
        <w:r>
          <w:rPr>
            <w:rFonts w:ascii="Helvetica" w:hAnsi="Helvetica"/>
          </w:rPr>
          <w:delText>and</w:delText>
        </w:r>
      </w:del>
      <w:ins w:id="351" w:author="Hockenberry, Adam J" w:date="2018-10-12T12:32:00Z">
        <w:r w:rsidR="00D22F2F">
          <w:rPr>
            <w:rFonts w:ascii="Helvetica" w:hAnsi="Helvetica"/>
          </w:rPr>
          <w:t>in the external dataset at a level that</w:t>
        </w:r>
      </w:ins>
      <w:r>
        <w:rPr>
          <w:rFonts w:ascii="Helvetica" w:hAnsi="Helvetica"/>
        </w:rPr>
        <w:t xml:space="preserve"> </w:t>
      </w:r>
      <w:proofErr w:type="gramStart"/>
      <w:r w:rsidR="0084668F" w:rsidRPr="00D22F2F">
        <w:rPr>
          <w:rFonts w:ascii="Helvetica" w:hAnsi="Helvetica"/>
          <w:i/>
          <w:rPrChange w:id="352" w:author="Hockenberry, Adam J" w:date="2018-10-12T12:32:00Z">
            <w:rPr>
              <w:rFonts w:ascii="Helvetica" w:hAnsi="Helvetica"/>
            </w:rPr>
          </w:rPrChange>
        </w:rPr>
        <w:t>approximately</w:t>
      </w:r>
      <w:r w:rsidR="0084668F">
        <w:rPr>
          <w:rFonts w:ascii="Helvetica" w:hAnsi="Helvetica"/>
        </w:rPr>
        <w:t xml:space="preserve"> </w:t>
      </w:r>
      <w:r>
        <w:rPr>
          <w:rFonts w:ascii="Helvetica" w:hAnsi="Helvetica"/>
        </w:rPr>
        <w:t>matched</w:t>
      </w:r>
      <w:proofErr w:type="gramEnd"/>
      <w:r>
        <w:rPr>
          <w:rFonts w:ascii="Helvetica" w:hAnsi="Helvetica"/>
        </w:rPr>
        <w:t xml:space="preserve">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del w:id="353" w:author="Hockenberry, Adam J" w:date="2018-10-12T12:32:00Z">
        <w:r>
          <w:rPr>
            <w:rFonts w:ascii="Helvetica" w:hAnsi="Helvetica"/>
          </w:rPr>
          <w:delText>levels</w:delText>
        </w:r>
      </w:del>
      <w:ins w:id="354" w:author="Hockenberry, Adam J" w:date="2018-10-12T12:32:00Z">
        <w:r w:rsidR="00D22F2F">
          <w:rPr>
            <w:rFonts w:ascii="Helvetica" w:hAnsi="Helvetica"/>
          </w:rPr>
          <w:t>concentrations</w:t>
        </w:r>
      </w:ins>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w:t>
      </w:r>
      <w:del w:id="355" w:author="Hockenberry, Adam J" w:date="2018-10-12T12:32:00Z">
        <w:r w:rsidR="005D1D03">
          <w:rPr>
            <w:rFonts w:ascii="Helvetica" w:hAnsi="Helvetica"/>
          </w:rPr>
          <w:delText>in</w:delText>
        </w:r>
      </w:del>
      <w:ins w:id="356" w:author="Hockenberry, Adam J" w:date="2018-10-12T12:32:00Z">
        <w:r w:rsidR="00D22F2F">
          <w:rPr>
            <w:rFonts w:ascii="Helvetica" w:hAnsi="Helvetica"/>
          </w:rPr>
          <w:t>during</w:t>
        </w:r>
      </w:ins>
      <w:r w:rsidR="005D1D03">
        <w:rPr>
          <w:rFonts w:ascii="Helvetica" w:hAnsi="Helvetica"/>
        </w:rPr>
        <w:t xml:space="preserve">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 xml:space="preserve">(no elevated sodium),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 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1E22CA">
        <w:rPr>
          <w:rFonts w:ascii="Helvetica" w:hAnsi="Helvetica"/>
        </w:rPr>
        <w:t xml:space="preserve">Because our high-sodium samples all included 100mM of sodium or more </w:t>
      </w:r>
      <w:del w:id="357" w:author="Hockenberry, Adam J" w:date="2018-10-12T12:32:00Z">
        <w:r w:rsidR="001E22CA">
          <w:rPr>
            <w:rFonts w:ascii="Helvetica" w:hAnsi="Helvetica"/>
          </w:rPr>
          <w:fldChar w:fldCharType="begin"/>
        </w:r>
        <w:r w:rsidR="00593FE8">
          <w:rPr>
            <w:rFonts w:ascii="Helvetica" w:hAnsi="Helvetica"/>
          </w:rPr>
          <w:delInstrText xml:space="preserve"> ADDIN ZOTERO_ITEM CSL_CITATION {"citationID":"1ayQUGvO","properties":{"formattedCitation":"[18]","plainCitation":"[18]","noteIndex":0},"citationItems":[{"id":"nOtA0lSj/Sci92Hyc","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delInstrText>
        </w:r>
        <w:r w:rsidR="001E22CA">
          <w:rPr>
            <w:rFonts w:ascii="Helvetica" w:hAnsi="Helvetica"/>
          </w:rPr>
          <w:fldChar w:fldCharType="separate"/>
        </w:r>
        <w:r w:rsidR="00593FE8">
          <w:rPr>
            <w:rFonts w:ascii="Helvetica" w:eastAsia="Times New Roman" w:hAnsi="Helvetica" w:cs="Times New Roman"/>
          </w:rPr>
          <w:delText>[18]</w:delText>
        </w:r>
        <w:r w:rsidR="001E22CA">
          <w:rPr>
            <w:rFonts w:ascii="Helvetica" w:hAnsi="Helvetica"/>
          </w:rPr>
          <w:fldChar w:fldCharType="end"/>
        </w:r>
        <w:r w:rsidR="001E22CA">
          <w:rPr>
            <w:rFonts w:ascii="Helvetica" w:hAnsi="Helvetica"/>
          </w:rPr>
          <w:delText>, this third sample fell in-between what we consider base sodium and high sodium.</w:delText>
        </w:r>
      </w:del>
      <w:ins w:id="358" w:author="Hockenberry, Adam J" w:date="2018-10-12T12:32:00Z">
        <w:r w:rsidR="001E22CA">
          <w:rPr>
            <w:rFonts w:ascii="Helvetica" w:hAnsi="Helvetica"/>
          </w:rPr>
          <w:fldChar w:fldCharType="begin"/>
        </w:r>
        <w:r w:rsidR="005E39D1">
          <w:rPr>
            <w:rFonts w:ascii="Helvetica" w:hAnsi="Helvetica"/>
          </w:rPr>
          <w:instrText xml:space="preserve"> ADDIN ZOTERO_ITEM CSL_CITATION {"citationID":"1ayQUGvO","properties":{"formattedCitation":"[35]","plainCitation":"[35]","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906D8D">
          <w:rPr>
            <w:rFonts w:ascii="Helvetica" w:hAnsi="Helvetica"/>
          </w:rPr>
          <w:t>[35]</w:t>
        </w:r>
        <w:r w:rsidR="001E22CA">
          <w:rPr>
            <w:rFonts w:ascii="Helvetica" w:hAnsi="Helvetica"/>
          </w:rPr>
          <w:fldChar w:fldCharType="end"/>
        </w:r>
        <w:r w:rsidR="001E22CA">
          <w:rPr>
            <w:rFonts w:ascii="Helvetica" w:hAnsi="Helvetica"/>
          </w:rPr>
          <w:t xml:space="preserve">, this third sample fell in-between what we consider </w:t>
        </w:r>
        <w:r w:rsidR="00D22F2F">
          <w:rPr>
            <w:rFonts w:ascii="Helvetica" w:hAnsi="Helvetica"/>
          </w:rPr>
          <w:t>“</w:t>
        </w:r>
        <w:r w:rsidR="001E22CA">
          <w:rPr>
            <w:rFonts w:ascii="Helvetica" w:hAnsi="Helvetica"/>
          </w:rPr>
          <w:t>base</w:t>
        </w:r>
        <w:r w:rsidR="00D22F2F">
          <w:rPr>
            <w:rFonts w:ascii="Helvetica" w:hAnsi="Helvetica"/>
          </w:rPr>
          <w:t>”</w:t>
        </w:r>
        <w:r w:rsidR="001E22CA">
          <w:rPr>
            <w:rFonts w:ascii="Helvetica" w:hAnsi="Helvetica"/>
          </w:rPr>
          <w:t xml:space="preserve"> sodium and </w:t>
        </w:r>
        <w:r w:rsidR="00D22F2F">
          <w:rPr>
            <w:rFonts w:ascii="Helvetica" w:hAnsi="Helvetica"/>
          </w:rPr>
          <w:t>“</w:t>
        </w:r>
        <w:r w:rsidR="001E22CA">
          <w:rPr>
            <w:rFonts w:ascii="Helvetica" w:hAnsi="Helvetica"/>
          </w:rPr>
          <w:t>high</w:t>
        </w:r>
        <w:r w:rsidR="00D22F2F">
          <w:rPr>
            <w:rFonts w:ascii="Helvetica" w:hAnsi="Helvetica"/>
          </w:rPr>
          <w:t>”</w:t>
        </w:r>
        <w:r w:rsidR="001E22CA">
          <w:rPr>
            <w:rFonts w:ascii="Helvetica" w:hAnsi="Helvetica"/>
          </w:rPr>
          <w:t xml:space="preserve"> sodium.</w:t>
        </w:r>
      </w:ins>
      <w:r w:rsidR="00BD6FB5" w:rsidRPr="00BD6FB5">
        <w:rPr>
          <w:rFonts w:ascii="Helvetica" w:hAnsi="Helvetica"/>
        </w:rPr>
        <w:t xml:space="preserve"> Samples four and five use</w:t>
      </w:r>
      <w:r w:rsidR="0084668F">
        <w:rPr>
          <w:rFonts w:ascii="Helvetica" w:hAnsi="Helvetica"/>
        </w:rPr>
        <w:t>d glucose 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del w:id="359" w:author="Hockenberry, Adam J" w:date="2018-10-12T12:32:00Z">
        <w:r w:rsidR="001E22CA" w:rsidRPr="001E22CA">
          <w:rPr>
            <w:rFonts w:ascii="Helvetica" w:hAnsi="Helvetica"/>
          </w:rPr>
          <w:fldChar w:fldCharType="begin"/>
        </w:r>
        <w:r w:rsidR="00593FE8">
          <w:rPr>
            <w:rFonts w:ascii="Helvetica" w:hAnsi="Helvetica"/>
          </w:rPr>
          <w:delInstrText xml:space="preserve"> ADDIN ZOTERO_ITEM CSL_CITATION {"citationID":"YlWo1y3R","properties":{"formattedCitation":"[18]","plainCitation":"[18]","noteIndex":0},"citationItems":[{"id":"nOtA0lSj/Sci92Hyc","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delInstrText>
        </w:r>
        <w:r w:rsidR="001E22CA" w:rsidRPr="001E22CA">
          <w:rPr>
            <w:rFonts w:ascii="Helvetica" w:hAnsi="Helvetica"/>
          </w:rPr>
          <w:fldChar w:fldCharType="separate"/>
        </w:r>
        <w:r w:rsidR="00593FE8">
          <w:rPr>
            <w:rFonts w:ascii="Helvetica" w:eastAsia="Times New Roman" w:hAnsi="Helvetica" w:cs="Times New Roman"/>
          </w:rPr>
          <w:delText>[18]</w:delText>
        </w:r>
        <w:r w:rsidR="001E22CA" w:rsidRPr="001E22CA">
          <w:rPr>
            <w:rFonts w:ascii="Helvetica" w:hAnsi="Helvetica"/>
          </w:rPr>
          <w:fldChar w:fldCharType="end"/>
        </w:r>
        <w:r w:rsidR="00BD6FB5" w:rsidRPr="001E22CA">
          <w:rPr>
            <w:rFonts w:ascii="Helvetica" w:hAnsi="Helvetica"/>
          </w:rPr>
          <w:delText>.</w:delText>
        </w:r>
      </w:del>
      <w:ins w:id="360" w:author="Hockenberry, Adam J" w:date="2018-10-12T12:32:00Z">
        <w:r w:rsidR="001E22CA" w:rsidRPr="001E22CA">
          <w:rPr>
            <w:rFonts w:ascii="Helvetica" w:hAnsi="Helvetica"/>
          </w:rPr>
          <w:fldChar w:fldCharType="begin"/>
        </w:r>
        <w:r w:rsidR="005E39D1">
          <w:rPr>
            <w:rFonts w:ascii="Helvetica" w:hAnsi="Helvetica"/>
          </w:rPr>
          <w:instrText xml:space="preserve"> ADDIN ZOTERO_ITEM CSL_CITATION {"citationID":"YlWo1y3R","properties":{"formattedCitation":"[35]","plainCitation":"[35]","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906D8D">
          <w:rPr>
            <w:rFonts w:ascii="Helvetica" w:hAnsi="Helvetica"/>
          </w:rPr>
          <w:t>[35]</w:t>
        </w:r>
        <w:r w:rsidR="001E22CA" w:rsidRPr="001E22CA">
          <w:rPr>
            <w:rFonts w:ascii="Helvetica" w:hAnsi="Helvetica"/>
          </w:rPr>
          <w:fldChar w:fldCharType="end"/>
        </w:r>
        <w:r w:rsidR="00BD6FB5" w:rsidRPr="001E22CA">
          <w:rPr>
            <w:rFonts w:ascii="Helvetica" w:hAnsi="Helvetica"/>
          </w:rPr>
          <w:t>.</w:t>
        </w:r>
      </w:ins>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AE7326" w:rsidRDefault="004E41DF" w:rsidP="004E41DF">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Statistical analysis and data availability</w:t>
      </w:r>
    </w:p>
    <w:p w14:paraId="0190E22F" w14:textId="1CF258AD"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A776A4">
        <w:rPr>
          <w:rFonts w:ascii="Helvetica" w:hAnsi="Helvetica"/>
        </w:rPr>
        <w:t xml:space="preserve"> (permanent archived version available</w:t>
      </w:r>
      <w:r w:rsidR="0009400F">
        <w:rPr>
          <w:rFonts w:ascii="Helvetica" w:hAnsi="Helvetica"/>
        </w:rPr>
        <w:t xml:space="preserve"> via </w:t>
      </w:r>
      <w:proofErr w:type="spellStart"/>
      <w:r w:rsidR="0009400F">
        <w:rPr>
          <w:rFonts w:ascii="Helvetica" w:hAnsi="Helvetica"/>
        </w:rPr>
        <w:t>z</w:t>
      </w:r>
      <w:r w:rsidR="00D305A2">
        <w:rPr>
          <w:rFonts w:ascii="Helvetica" w:hAnsi="Helvetica"/>
        </w:rPr>
        <w:t>enodo</w:t>
      </w:r>
      <w:proofErr w:type="spellEnd"/>
      <w:r w:rsidR="00A776A4">
        <w:rPr>
          <w:rFonts w:ascii="Helvetica" w:hAnsi="Helvetica"/>
        </w:rPr>
        <w:t xml:space="preserve">: </w:t>
      </w:r>
      <w:r w:rsidR="0009400F" w:rsidRPr="0009400F">
        <w:rPr>
          <w:rFonts w:ascii="Helvetica" w:hAnsi="Helvetica"/>
        </w:rPr>
        <w:t>10.5281/zenodo.1294110</w:t>
      </w:r>
      <w:r w:rsidR="00A776A4">
        <w:rPr>
          <w:rFonts w:ascii="Helvetica" w:hAnsi="Helvetica"/>
        </w:rPr>
        <w:t>).</w:t>
      </w:r>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del w:id="361" w:author="Hockenberry, Adam J" w:date="2018-10-12T12:32:00Z">
        <w:r w:rsidR="00CB5E4B">
          <w:rPr>
            <w:rFonts w:ascii="Helvetica" w:hAnsi="Helvetica"/>
          </w:rPr>
          <w:fldChar w:fldCharType="begin"/>
        </w:r>
        <w:r w:rsidR="00593FE8">
          <w:rPr>
            <w:rFonts w:ascii="Helvetica" w:hAnsi="Helvetica"/>
          </w:rPr>
          <w:delInstrText xml:space="preserve"> ADDIN ZOTERO_ITEM CSL_CITATION {"citationID":"gv3lFaPW","properties":{"formattedCitation":"[18,19]","plainCitation":"[18,19]","noteIndex":0},"citationItems":[{"id":"nOtA0lSj/Sci92Hyc","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nOtA0lSj/TQ8HIRqB","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delInstrText>
        </w:r>
        <w:r w:rsidR="00CB5E4B">
          <w:rPr>
            <w:rFonts w:ascii="Helvetica" w:hAnsi="Helvetica"/>
          </w:rPr>
          <w:fldChar w:fldCharType="separate"/>
        </w:r>
        <w:r w:rsidR="00593FE8">
          <w:rPr>
            <w:rFonts w:ascii="Helvetica" w:hAnsi="Helvetica"/>
          </w:rPr>
          <w:delText>[18,19]</w:delText>
        </w:r>
        <w:r w:rsidR="00CB5E4B">
          <w:rPr>
            <w:rFonts w:ascii="Helvetica" w:hAnsi="Helvetica"/>
          </w:rPr>
          <w:fldChar w:fldCharType="end"/>
        </w:r>
        <w:r w:rsidR="00B655ED">
          <w:rPr>
            <w:rFonts w:ascii="Helvetica" w:hAnsi="Helvetica"/>
          </w:rPr>
          <w:delText>.</w:delText>
        </w:r>
      </w:del>
      <w:ins w:id="362" w:author="Hockenberry, Adam J" w:date="2018-10-12T12:32:00Z">
        <w:r w:rsidR="00CB5E4B">
          <w:rPr>
            <w:rFonts w:ascii="Helvetica" w:hAnsi="Helvetica"/>
          </w:rPr>
          <w:fldChar w:fldCharType="begin"/>
        </w:r>
        <w:r w:rsidR="005E39D1">
          <w:rPr>
            <w:rFonts w:ascii="Helvetica" w:hAnsi="Helvetica"/>
          </w:rPr>
          <w:instrText xml:space="preserve"> ADDIN ZOTERO_ITEM CSL_CITATION {"citationID":"gv3lFaPW","properties":{"formattedCitation":"[35,36]","plainCitation":"[35,36]","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LYPrkEGO/Abe1Uqid","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06D8D">
          <w:rPr>
            <w:rFonts w:ascii="Helvetica" w:hAnsi="Helvetica"/>
          </w:rPr>
          <w:t>[35,36]</w:t>
        </w:r>
        <w:r w:rsidR="00CB5E4B">
          <w:rPr>
            <w:rFonts w:ascii="Helvetica" w:hAnsi="Helvetica"/>
          </w:rPr>
          <w:fldChar w:fldCharType="end"/>
        </w:r>
        <w:r w:rsidR="00B655ED">
          <w:rPr>
            <w:rFonts w:ascii="Helvetica" w:hAnsi="Helvetica"/>
          </w:rPr>
          <w:t>.</w:t>
        </w:r>
      </w:ins>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del w:id="363" w:author="Hockenberry, Adam J" w:date="2018-10-12T12:32:00Z">
        <w:r w:rsidR="00F35FBA">
          <w:rPr>
            <w:rFonts w:ascii="Helvetica" w:hAnsi="Helvetica"/>
          </w:rPr>
          <w:fldChar w:fldCharType="begin"/>
        </w:r>
        <w:r w:rsidR="00593FE8">
          <w:rPr>
            <w:rFonts w:ascii="Helvetica" w:hAnsi="Helvetica"/>
          </w:rPr>
          <w:delInstrText xml:space="preserve"> ADDIN ZOTERO_ITEM CSL_CITATION {"citationID":"jPQhfrNB","properties":{"formattedCitation":"[53]","plainCitation":"[53]","noteIndex":0},"citationItems":[{"id":"nOtA0lSj/G0SaFV9O","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delInstrText>
        </w:r>
        <w:r w:rsidR="00F35FBA">
          <w:rPr>
            <w:rFonts w:ascii="Helvetica" w:hAnsi="Helvetica"/>
          </w:rPr>
          <w:fldChar w:fldCharType="separate"/>
        </w:r>
        <w:r w:rsidR="00593FE8">
          <w:rPr>
            <w:rFonts w:ascii="Helvetica" w:hAnsi="Helvetica"/>
          </w:rPr>
          <w:delText>[53]</w:delText>
        </w:r>
        <w:r w:rsidR="00F35FBA">
          <w:rPr>
            <w:rFonts w:ascii="Helvetica" w:hAnsi="Helvetica"/>
          </w:rPr>
          <w:fldChar w:fldCharType="end"/>
        </w:r>
      </w:del>
      <w:ins w:id="364" w:author="Hockenberry, Adam J" w:date="2018-10-12T12:32:00Z">
        <w:r w:rsidR="00F35FBA">
          <w:rPr>
            <w:rFonts w:ascii="Helvetica" w:hAnsi="Helvetica"/>
          </w:rPr>
          <w:fldChar w:fldCharType="begin"/>
        </w:r>
        <w:r w:rsidR="005E39D1">
          <w:rPr>
            <w:rFonts w:ascii="Helvetica" w:hAnsi="Helvetica"/>
          </w:rPr>
          <w:instrText xml:space="preserve"> ADDIN ZOTERO_ITEM CSL_CITATION {"citationID":"jPQhfrNB","properties":{"formattedCitation":"[72]","plainCitation":"[72]","noteIndex":0},"citationItems":[{"id":"LYPrkEGO/85WbG71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653BFE">
          <w:rPr>
            <w:rFonts w:ascii="Helvetica" w:hAnsi="Helvetica"/>
          </w:rPr>
          <w:t>[72]</w:t>
        </w:r>
        <w:r w:rsidR="00F35FBA">
          <w:rPr>
            <w:rFonts w:ascii="Helvetica" w:hAnsi="Helvetica"/>
          </w:rPr>
          <w:fldChar w:fldCharType="end"/>
        </w:r>
      </w:ins>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5E39D1">
        <w:rPr>
          <w:rFonts w:ascii="Helvetica" w:hAnsi="Helvetica"/>
        </w:rPr>
        <w:instrText xml:space="preserve"> ADDIN ZOTERO_ITEM CSL_CITATION {"citationID":"cvhwf0HZ","properties":{"formattedCitation":"[</w:instrText>
      </w:r>
      <w:del w:id="365" w:author="Hockenberry, Adam J" w:date="2018-10-12T12:32:00Z">
        <w:r w:rsidR="00593FE8">
          <w:rPr>
            <w:rFonts w:ascii="Helvetica" w:hAnsi="Helvetica"/>
          </w:rPr>
          <w:delInstrText>54</w:delInstrText>
        </w:r>
      </w:del>
      <w:ins w:id="366" w:author="Hockenberry, Adam J" w:date="2018-10-12T12:32:00Z">
        <w:r w:rsidR="005E39D1">
          <w:rPr>
            <w:rFonts w:ascii="Helvetica" w:hAnsi="Helvetica"/>
          </w:rPr>
          <w:instrText>73</w:instrText>
        </w:r>
      </w:ins>
      <w:r w:rsidR="005E39D1">
        <w:rPr>
          <w:rFonts w:ascii="Helvetica" w:hAnsi="Helvetica"/>
        </w:rPr>
        <w:instrText>]","plainCitation":"[</w:instrText>
      </w:r>
      <w:del w:id="367" w:author="Hockenberry, Adam J" w:date="2018-10-12T12:32:00Z">
        <w:r w:rsidR="00593FE8">
          <w:rPr>
            <w:rFonts w:ascii="Helvetica" w:hAnsi="Helvetica"/>
          </w:rPr>
          <w:delInstrText>54</w:delInstrText>
        </w:r>
      </w:del>
      <w:ins w:id="368" w:author="Hockenberry, Adam J" w:date="2018-10-12T12:32:00Z">
        <w:r w:rsidR="005E39D1">
          <w:rPr>
            <w:rFonts w:ascii="Helvetica" w:hAnsi="Helvetica"/>
          </w:rPr>
          <w:instrText>73</w:instrText>
        </w:r>
      </w:ins>
      <w:r w:rsidR="005E39D1">
        <w:rPr>
          <w:rFonts w:ascii="Helvetica" w:hAnsi="Helvetica"/>
        </w:rPr>
        <w:instrText>]","noteIndex":0},"citationItems":[{"id":"</w:instrText>
      </w:r>
      <w:del w:id="369" w:author="Hockenberry, Adam J" w:date="2018-10-12T12:32:00Z">
        <w:r w:rsidR="00593FE8">
          <w:rPr>
            <w:rFonts w:ascii="Helvetica" w:hAnsi="Helvetica"/>
          </w:rPr>
          <w:delInstrText>nOtA0lSj/ftWg4GC8</w:delInstrText>
        </w:r>
      </w:del>
      <w:ins w:id="370" w:author="Hockenberry, Adam J" w:date="2018-10-12T12:32:00Z">
        <w:r w:rsidR="005E39D1">
          <w:rPr>
            <w:rFonts w:ascii="Helvetica" w:hAnsi="Helvetica"/>
          </w:rPr>
          <w:instrText>LYPrkEGO/cAlwhT73</w:instrText>
        </w:r>
      </w:ins>
      <w:r w:rsidR="005E39D1">
        <w:rPr>
          <w:rFonts w:ascii="Helvetica" w:hAnsi="Helvetica"/>
        </w:rPr>
        <w:instrText xml:space="preserve">","uris":["http://zotero.org/users/local/FOPKHRFW/items/M8FGL4RS"],"uri":["http://zotero.org/users/local/FOPKHRFW/items/M8FGL4RS"],"itemData":{"id":644,"type":"webpage","title":"ProteomeXchange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653BFE">
        <w:rPr>
          <w:rFonts w:ascii="Helvetica" w:hAnsi="Helvetica"/>
        </w:rPr>
        <w:t>[</w:t>
      </w:r>
      <w:del w:id="371" w:author="Hockenberry, Adam J" w:date="2018-10-12T12:32:00Z">
        <w:r w:rsidR="00593FE8">
          <w:rPr>
            <w:rFonts w:ascii="Helvetica" w:hAnsi="Helvetica"/>
          </w:rPr>
          <w:delText>54</w:delText>
        </w:r>
      </w:del>
      <w:ins w:id="372" w:author="Hockenberry, Adam J" w:date="2018-10-12T12:32:00Z">
        <w:r w:rsidR="00653BFE">
          <w:rPr>
            <w:rFonts w:ascii="Helvetica" w:hAnsi="Helvetica"/>
          </w:rPr>
          <w:t>73</w:t>
        </w:r>
      </w:ins>
      <w:r w:rsidR="00653BFE">
        <w:rPr>
          <w:rFonts w:ascii="Helvetica" w:hAnsi="Helvetica"/>
        </w:rPr>
        <w:t>]</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49976B2" w14:textId="5C9C012A" w:rsidR="001431A8" w:rsidRDefault="001431A8" w:rsidP="00CF5836">
      <w:pPr>
        <w:spacing w:line="360" w:lineRule="auto"/>
        <w:rPr>
          <w:rFonts w:ascii="Helvetica" w:hAnsi="Helvetica"/>
        </w:rPr>
      </w:pPr>
    </w:p>
    <w:p w14:paraId="61E5AE5E" w14:textId="15145A52" w:rsidR="001431A8" w:rsidRPr="001431A8" w:rsidRDefault="001431A8" w:rsidP="001431A8">
      <w:pPr>
        <w:pStyle w:val="Heading3"/>
        <w:spacing w:before="200" w:line="360" w:lineRule="auto"/>
        <w:rPr>
          <w:rFonts w:ascii="Helvetica" w:hAnsi="Helvetica"/>
          <w:b/>
          <w:bCs/>
          <w:color w:val="auto"/>
          <w:sz w:val="36"/>
          <w:szCs w:val="36"/>
        </w:rPr>
      </w:pPr>
      <w:r>
        <w:rPr>
          <w:rFonts w:ascii="Helvetica" w:hAnsi="Helvetica"/>
          <w:b/>
          <w:bCs/>
          <w:color w:val="auto"/>
          <w:sz w:val="36"/>
          <w:szCs w:val="36"/>
        </w:rPr>
        <w:lastRenderedPageBreak/>
        <w:t>Acknowledgements</w:t>
      </w:r>
    </w:p>
    <w:p w14:paraId="5B6CFF9B" w14:textId="66EC914E" w:rsidR="00B14C63" w:rsidRPr="00B14C63" w:rsidRDefault="0096473D" w:rsidP="00CF5836">
      <w:pPr>
        <w:spacing w:line="360" w:lineRule="auto"/>
        <w:rPr>
          <w:rFonts w:ascii="Helvetica" w:hAnsi="Helvetica"/>
        </w:rPr>
      </w:pPr>
      <w:r>
        <w:rPr>
          <w:rFonts w:ascii="Helvetica" w:hAnsi="Helvetica"/>
        </w:rPr>
        <w:t>The authors acknowledge support from the T</w:t>
      </w:r>
      <w:r w:rsidRPr="0096473D">
        <w:rPr>
          <w:rFonts w:ascii="Helvetica" w:hAnsi="Helvetica"/>
        </w:rPr>
        <w:t>exas Advanced Computing Center (TACC) at The University of Texas at Austin</w:t>
      </w:r>
      <w:r>
        <w:rPr>
          <w:rFonts w:ascii="Helvetica" w:hAnsi="Helvetica"/>
        </w:rPr>
        <w:t xml:space="preserve"> for providing</w:t>
      </w:r>
      <w:r w:rsidRPr="0096473D">
        <w:rPr>
          <w:rFonts w:ascii="Helvetica" w:hAnsi="Helvetica"/>
        </w:rPr>
        <w:t xml:space="preserve"> high-performance computing resources.</w:t>
      </w:r>
    </w:p>
    <w:p w14:paraId="64AF09F2" w14:textId="4FBF6DA7" w:rsidR="001370C5" w:rsidRPr="00785E0B" w:rsidRDefault="00153A99" w:rsidP="001E1693">
      <w:pPr>
        <w:keepNext/>
        <w:keepLines/>
        <w:spacing w:before="200" w:line="360" w:lineRule="auto"/>
        <w:outlineLvl w:val="1"/>
        <w:rPr>
          <w:rFonts w:ascii="Helvetica" w:hAnsi="Helvetica"/>
          <w:rPrChange w:id="373" w:author="Hockenberry, Adam J" w:date="2018-10-12T12:32:00Z">
            <w:rPr>
              <w:rFonts w:ascii="Helvetica" w:hAnsi="Helvetica"/>
              <w:b/>
            </w:rPr>
          </w:rPrChange>
        </w:rPr>
      </w:pPr>
      <w:r w:rsidRPr="00AE7326">
        <w:rPr>
          <w:rFonts w:ascii="Helvetica" w:eastAsia="MS Gothic" w:hAnsi="Helvetica"/>
          <w:b/>
          <w:bCs/>
          <w:sz w:val="36"/>
          <w:szCs w:val="36"/>
        </w:rPr>
        <w:t>References</w:t>
      </w:r>
    </w:p>
    <w:p w14:paraId="18409E3F" w14:textId="77777777" w:rsidR="004861F8" w:rsidRPr="001370C5" w:rsidRDefault="00CA44DD" w:rsidP="004861F8">
      <w:pPr>
        <w:pStyle w:val="Bibliography"/>
        <w:rPr>
          <w:del w:id="374" w:author="Hockenberry, Adam J" w:date="2018-10-12T12:32:00Z"/>
          <w:rFonts w:ascii="Helvetica" w:hAnsi="Helvetica"/>
        </w:rPr>
      </w:pPr>
      <w:del w:id="375" w:author="Hockenberry, Adam J" w:date="2018-10-12T12:32:00Z">
        <w:r w:rsidRPr="001370C5">
          <w:rPr>
            <w:rFonts w:ascii="Helvetica" w:hAnsi="Helvetica"/>
          </w:rPr>
          <w:fldChar w:fldCharType="begin"/>
        </w:r>
        <w:r w:rsidR="004861F8" w:rsidRPr="001370C5">
          <w:rPr>
            <w:rFonts w:ascii="Helvetica" w:hAnsi="Helvetica"/>
          </w:rPr>
          <w:delInstrText xml:space="preserve"> ADDIN ZOTERO_BIBL {"uncited":[],"omitted":[],"custom":[]} CSL_BIBLIOGRAPHY </w:delInstrText>
        </w:r>
        <w:r w:rsidRPr="001370C5">
          <w:rPr>
            <w:rFonts w:ascii="Helvetica" w:hAnsi="Helvetica"/>
          </w:rPr>
          <w:fldChar w:fldCharType="separate"/>
        </w:r>
        <w:r w:rsidR="004861F8" w:rsidRPr="001370C5">
          <w:rPr>
            <w:rFonts w:ascii="Helvetica" w:hAnsi="Helvetica"/>
          </w:rPr>
          <w:delText xml:space="preserve">1. </w:delText>
        </w:r>
        <w:r w:rsidR="004861F8" w:rsidRPr="001370C5">
          <w:rPr>
            <w:rFonts w:ascii="Helvetica" w:hAnsi="Helvetica"/>
          </w:rPr>
          <w:tab/>
          <w:delText>Halpern BS, Walbridge S, Selkoe KA, Kappel CV, Micheli F, D’Agrosa C, et al. A global map of human impact on marine ecosystems. Science. 2008;319: 948–952. doi:10.1126/science.1149345</w:delText>
        </w:r>
      </w:del>
    </w:p>
    <w:p w14:paraId="02038F9D" w14:textId="77777777" w:rsidR="004861F8" w:rsidRPr="001370C5" w:rsidRDefault="004861F8" w:rsidP="004861F8">
      <w:pPr>
        <w:pStyle w:val="Bibliography"/>
        <w:rPr>
          <w:del w:id="376" w:author="Hockenberry, Adam J" w:date="2018-10-12T12:32:00Z"/>
          <w:rFonts w:ascii="Helvetica" w:hAnsi="Helvetica"/>
        </w:rPr>
      </w:pPr>
      <w:del w:id="377" w:author="Hockenberry, Adam J" w:date="2018-10-12T12:32:00Z">
        <w:r w:rsidRPr="001370C5">
          <w:rPr>
            <w:rFonts w:ascii="Helvetica" w:hAnsi="Helvetica"/>
          </w:rPr>
          <w:delText xml:space="preserve">2. </w:delText>
        </w:r>
        <w:r w:rsidRPr="001370C5">
          <w:rPr>
            <w:rFonts w:ascii="Helvetica" w:hAnsi="Helvetica"/>
          </w:rPr>
          <w:tab/>
          <w:delText>Sahney S, Benton MJ, Ferry PA. Links between global taxonomic diversity, ecological diversity and the expansion of vertebrates on land. Biol Lett. 2010;6: 544–547. doi:10.1098/rsbl.2009.1024</w:delText>
        </w:r>
      </w:del>
    </w:p>
    <w:p w14:paraId="5DA91A67" w14:textId="77777777" w:rsidR="004861F8" w:rsidRPr="001370C5" w:rsidRDefault="004861F8" w:rsidP="004861F8">
      <w:pPr>
        <w:pStyle w:val="Bibliography"/>
        <w:rPr>
          <w:del w:id="378" w:author="Hockenberry, Adam J" w:date="2018-10-12T12:32:00Z"/>
          <w:rFonts w:ascii="Helvetica" w:hAnsi="Helvetica"/>
        </w:rPr>
      </w:pPr>
      <w:del w:id="379" w:author="Hockenberry, Adam J" w:date="2018-10-12T12:32:00Z">
        <w:r w:rsidRPr="001370C5">
          <w:rPr>
            <w:rFonts w:ascii="Helvetica" w:hAnsi="Helvetica"/>
          </w:rPr>
          <w:delText xml:space="preserve">3. </w:delText>
        </w:r>
        <w:r w:rsidRPr="001370C5">
          <w:rPr>
            <w:rFonts w:ascii="Helvetica" w:hAnsi="Helvetica"/>
          </w:rPr>
          <w:tab/>
          <w:delText>He Z, Zhang P, Wu L, Rocha AM, Tu Q, Shi Z, et al. Microbial Functional Gene Diversity Predicts Groundwater Contamination and Ecosystem Functioning. mBio. 2018;9: e02435-17. doi:10.1128/mBio.02435-17</w:delText>
        </w:r>
      </w:del>
    </w:p>
    <w:p w14:paraId="3B66CD3E" w14:textId="77777777" w:rsidR="004861F8" w:rsidRPr="001370C5" w:rsidRDefault="004861F8" w:rsidP="004861F8">
      <w:pPr>
        <w:pStyle w:val="Bibliography"/>
        <w:rPr>
          <w:del w:id="380" w:author="Hockenberry, Adam J" w:date="2018-10-12T12:32:00Z"/>
          <w:rFonts w:ascii="Helvetica" w:hAnsi="Helvetica"/>
        </w:rPr>
      </w:pPr>
      <w:del w:id="381" w:author="Hockenberry, Adam J" w:date="2018-10-12T12:32:00Z">
        <w:r w:rsidRPr="001370C5">
          <w:rPr>
            <w:rFonts w:ascii="Helvetica" w:hAnsi="Helvetica"/>
          </w:rPr>
          <w:delText xml:space="preserve">4. </w:delText>
        </w:r>
        <w:r w:rsidRPr="001370C5">
          <w:rPr>
            <w:rFonts w:ascii="Helvetica" w:hAnsi="Helvetica"/>
          </w:rPr>
          <w:tab/>
          <w:delText>Poisot T, Kéfi S, Morand S, Stanko M, Marquet PA, Hochberg ME. A continuum of specialists and generalists in empirical communities. PloS One. 2015;10: e0114674. doi:10.1371/journal.pone.0114674</w:delText>
        </w:r>
      </w:del>
    </w:p>
    <w:p w14:paraId="71DC9C9C" w14:textId="77777777" w:rsidR="004861F8" w:rsidRPr="001370C5" w:rsidRDefault="004861F8" w:rsidP="004861F8">
      <w:pPr>
        <w:pStyle w:val="Bibliography"/>
        <w:rPr>
          <w:del w:id="382" w:author="Hockenberry, Adam J" w:date="2018-10-12T12:32:00Z"/>
          <w:rFonts w:ascii="Helvetica" w:hAnsi="Helvetica"/>
        </w:rPr>
      </w:pPr>
      <w:del w:id="383" w:author="Hockenberry, Adam J" w:date="2018-10-12T12:32:00Z">
        <w:r w:rsidRPr="001370C5">
          <w:rPr>
            <w:rFonts w:ascii="Helvetica" w:hAnsi="Helvetica"/>
          </w:rPr>
          <w:delText xml:space="preserve">5. </w:delText>
        </w:r>
        <w:r w:rsidRPr="001370C5">
          <w:rPr>
            <w:rFonts w:ascii="Helvetica" w:hAnsi="Helvetica"/>
          </w:rPr>
          <w:tab/>
          <w:delText>Sriswasdi S, Yang C, Iwasaki W. Generalist species drive microbial dispersion and evolution. Nat Commun. 2017;8: 1162. doi:10.1038/s41467-017-01265-1</w:delText>
        </w:r>
      </w:del>
    </w:p>
    <w:p w14:paraId="37710BC0" w14:textId="77777777" w:rsidR="004861F8" w:rsidRPr="001370C5" w:rsidRDefault="004861F8" w:rsidP="004861F8">
      <w:pPr>
        <w:pStyle w:val="Bibliography"/>
        <w:rPr>
          <w:del w:id="384" w:author="Hockenberry, Adam J" w:date="2018-10-12T12:32:00Z"/>
          <w:rFonts w:ascii="Helvetica" w:hAnsi="Helvetica"/>
        </w:rPr>
      </w:pPr>
      <w:del w:id="385" w:author="Hockenberry, Adam J" w:date="2018-10-12T12:32:00Z">
        <w:r w:rsidRPr="001370C5">
          <w:rPr>
            <w:rFonts w:ascii="Helvetica" w:hAnsi="Helvetica"/>
          </w:rPr>
          <w:delText xml:space="preserve">6. </w:delText>
        </w:r>
        <w:r w:rsidRPr="001370C5">
          <w:rPr>
            <w:rFonts w:ascii="Helvetica" w:hAnsi="Helvetica"/>
          </w:rPr>
          <w:tab/>
          <w:delText>Mitchell A, Romano GH, Groisman B, Yona A, Dekel E, Kupiec M, et al. Adaptive prediction of environmental changes by microorganisms. Nature. 2009;460: 220–224. doi:10.1038/nature08112</w:delText>
        </w:r>
      </w:del>
    </w:p>
    <w:p w14:paraId="06DCA0FE" w14:textId="77777777" w:rsidR="004861F8" w:rsidRPr="001370C5" w:rsidRDefault="004861F8" w:rsidP="004861F8">
      <w:pPr>
        <w:pStyle w:val="Bibliography"/>
        <w:rPr>
          <w:del w:id="386" w:author="Hockenberry, Adam J" w:date="2018-10-12T12:32:00Z"/>
          <w:rFonts w:ascii="Helvetica" w:hAnsi="Helvetica"/>
        </w:rPr>
      </w:pPr>
      <w:del w:id="387" w:author="Hockenberry, Adam J" w:date="2018-10-12T12:32:00Z">
        <w:r w:rsidRPr="001370C5">
          <w:rPr>
            <w:rFonts w:ascii="Helvetica" w:hAnsi="Helvetica"/>
          </w:rPr>
          <w:delText xml:space="preserve">7. </w:delText>
        </w:r>
        <w:r w:rsidRPr="001370C5">
          <w:rPr>
            <w:rFonts w:ascii="Helvetica" w:hAnsi="Helvetica"/>
          </w:rPr>
          <w:tab/>
          <w:delText xml:space="preserve">Schmidt A, Kochanowski K, Vedelaar S, Ahrné E, Volkmer B, Callipo L, et al. The quantitative and condition-dependent </w:delText>
        </w:r>
        <w:r w:rsidRPr="001370C5">
          <w:rPr>
            <w:rFonts w:ascii="Helvetica" w:hAnsi="Helvetica"/>
            <w:i/>
            <w:iCs/>
          </w:rPr>
          <w:delText>Escherichia coli</w:delText>
        </w:r>
        <w:r w:rsidRPr="001370C5">
          <w:rPr>
            <w:rFonts w:ascii="Helvetica" w:hAnsi="Helvetica"/>
          </w:rPr>
          <w:delText xml:space="preserve"> proteome. Nat Biotechnol. 2016;34: 104–110. doi:10.1038/nbt.3418</w:delText>
        </w:r>
      </w:del>
    </w:p>
    <w:p w14:paraId="5918D463" w14:textId="77777777" w:rsidR="004861F8" w:rsidRPr="001370C5" w:rsidRDefault="004861F8" w:rsidP="004861F8">
      <w:pPr>
        <w:pStyle w:val="Bibliography"/>
        <w:rPr>
          <w:del w:id="388" w:author="Hockenberry, Adam J" w:date="2018-10-12T12:32:00Z"/>
          <w:rFonts w:ascii="Helvetica" w:hAnsi="Helvetica"/>
        </w:rPr>
      </w:pPr>
      <w:del w:id="389" w:author="Hockenberry, Adam J" w:date="2018-10-12T12:32:00Z">
        <w:r w:rsidRPr="001370C5">
          <w:rPr>
            <w:rFonts w:ascii="Helvetica" w:hAnsi="Helvetica"/>
          </w:rPr>
          <w:delText xml:space="preserve">8. </w:delText>
        </w:r>
        <w:r w:rsidRPr="001370C5">
          <w:rPr>
            <w:rFonts w:ascii="Helvetica" w:hAnsi="Helvetica"/>
          </w:rPr>
          <w:tab/>
          <w:delText>Slomovic S, Pardee K, Collins JJ. Synthetic biology devices for in vitro and in vivo diagnostics. Proc Natl Acad Sci. 2015;112: 14429–14435. doi:10.1073/pnas.1508521112</w:delText>
        </w:r>
      </w:del>
    </w:p>
    <w:p w14:paraId="2898C8EF" w14:textId="77777777" w:rsidR="004861F8" w:rsidRPr="001370C5" w:rsidRDefault="004861F8" w:rsidP="004861F8">
      <w:pPr>
        <w:pStyle w:val="Bibliography"/>
        <w:rPr>
          <w:del w:id="390" w:author="Hockenberry, Adam J" w:date="2018-10-12T12:32:00Z"/>
          <w:rFonts w:ascii="Helvetica" w:hAnsi="Helvetica"/>
        </w:rPr>
      </w:pPr>
      <w:del w:id="391" w:author="Hockenberry, Adam J" w:date="2018-10-12T12:32:00Z">
        <w:r w:rsidRPr="001370C5">
          <w:rPr>
            <w:rFonts w:ascii="Helvetica" w:hAnsi="Helvetica"/>
          </w:rPr>
          <w:delText xml:space="preserve">9. </w:delText>
        </w:r>
        <w:r w:rsidRPr="001370C5">
          <w:rPr>
            <w:rFonts w:ascii="Helvetica" w:hAnsi="Helvetica"/>
          </w:rPr>
          <w:tab/>
          <w:delText>Roggo C, van der Meer JR. Miniaturized and integrated whole cell living bacterial sensors in field applicable autonomous devices. Curr Opin Biotechnol. 2017;45: 24–33. doi:10.1016/j.copbio.2016.11.023</w:delText>
        </w:r>
      </w:del>
    </w:p>
    <w:p w14:paraId="0861530B" w14:textId="77777777" w:rsidR="004861F8" w:rsidRPr="001370C5" w:rsidRDefault="004861F8" w:rsidP="004861F8">
      <w:pPr>
        <w:pStyle w:val="Bibliography"/>
        <w:rPr>
          <w:del w:id="392" w:author="Hockenberry, Adam J" w:date="2018-10-12T12:32:00Z"/>
          <w:rFonts w:ascii="Helvetica" w:hAnsi="Helvetica"/>
        </w:rPr>
      </w:pPr>
      <w:del w:id="393" w:author="Hockenberry, Adam J" w:date="2018-10-12T12:32:00Z">
        <w:r w:rsidRPr="001370C5">
          <w:rPr>
            <w:rFonts w:ascii="Helvetica" w:hAnsi="Helvetica"/>
          </w:rPr>
          <w:delText xml:space="preserve">10. </w:delText>
        </w:r>
        <w:r w:rsidRPr="001370C5">
          <w:rPr>
            <w:rFonts w:ascii="Helvetica" w:hAnsi="Helvetica"/>
          </w:rPr>
          <w:tab/>
          <w:delText>Flynn TM, Sanford RA, Ryu H, Bethke CM, Levine AD, Ashbolt NJ, et al. Functional microbial diversity explains groundwater chemistry in a pristine aquifer. BMC Microbiol. 2013;13: 146. doi:10.1186/1471-2180-13-146</w:delText>
        </w:r>
      </w:del>
    </w:p>
    <w:p w14:paraId="18BB74C9" w14:textId="77777777" w:rsidR="004861F8" w:rsidRPr="001370C5" w:rsidRDefault="004861F8" w:rsidP="004861F8">
      <w:pPr>
        <w:pStyle w:val="Bibliography"/>
        <w:rPr>
          <w:del w:id="394" w:author="Hockenberry, Adam J" w:date="2018-10-12T12:32:00Z"/>
          <w:rFonts w:ascii="Helvetica" w:hAnsi="Helvetica"/>
        </w:rPr>
      </w:pPr>
      <w:del w:id="395" w:author="Hockenberry, Adam J" w:date="2018-10-12T12:32:00Z">
        <w:r w:rsidRPr="001370C5">
          <w:rPr>
            <w:rFonts w:ascii="Helvetica" w:hAnsi="Helvetica"/>
          </w:rPr>
          <w:delText xml:space="preserve">11. </w:delText>
        </w:r>
        <w:r w:rsidRPr="001370C5">
          <w:rPr>
            <w:rFonts w:ascii="Helvetica" w:hAnsi="Helvetica"/>
          </w:rPr>
          <w:tab/>
          <w:delText>Hemme CL, Deng Y, Gentry TJ, Fields MW, Wu L, Barua S, et al. Metagenomic insights into evolution of a heavy metal-contaminated groundwater microbial community. ISME J. 2010;4: 660–672. doi:10.1038/ismej.2009.154</w:delText>
        </w:r>
      </w:del>
    </w:p>
    <w:p w14:paraId="6A7C07CD" w14:textId="77777777" w:rsidR="004861F8" w:rsidRPr="001370C5" w:rsidRDefault="004861F8" w:rsidP="004861F8">
      <w:pPr>
        <w:pStyle w:val="Bibliography"/>
        <w:rPr>
          <w:del w:id="396" w:author="Hockenberry, Adam J" w:date="2018-10-12T12:32:00Z"/>
          <w:rFonts w:ascii="Helvetica" w:hAnsi="Helvetica"/>
        </w:rPr>
      </w:pPr>
      <w:del w:id="397" w:author="Hockenberry, Adam J" w:date="2018-10-12T12:32:00Z">
        <w:r w:rsidRPr="001370C5">
          <w:rPr>
            <w:rFonts w:ascii="Helvetica" w:hAnsi="Helvetica"/>
          </w:rPr>
          <w:delText xml:space="preserve">12. </w:delText>
        </w:r>
        <w:r w:rsidRPr="001370C5">
          <w:rPr>
            <w:rFonts w:ascii="Helvetica" w:hAnsi="Helvetica"/>
          </w:rPr>
          <w:tab/>
          <w:delText>Kim M, Rai N, Zorraquino V, Tagkopoulos I. Multi-omics integration accurately predicts cellular state in unexplored conditions for Escherichia coli. Nat Commun. 2016;7. doi:10.1038/ncomms13090</w:delText>
        </w:r>
      </w:del>
    </w:p>
    <w:p w14:paraId="334439EF" w14:textId="77777777" w:rsidR="004861F8" w:rsidRPr="001370C5" w:rsidRDefault="004861F8" w:rsidP="004861F8">
      <w:pPr>
        <w:pStyle w:val="Bibliography"/>
        <w:rPr>
          <w:del w:id="398" w:author="Hockenberry, Adam J" w:date="2018-10-12T12:32:00Z"/>
          <w:rFonts w:ascii="Helvetica" w:hAnsi="Helvetica"/>
        </w:rPr>
      </w:pPr>
      <w:del w:id="399" w:author="Hockenberry, Adam J" w:date="2018-10-12T12:32:00Z">
        <w:r w:rsidRPr="001370C5">
          <w:rPr>
            <w:rFonts w:ascii="Helvetica" w:hAnsi="Helvetica"/>
          </w:rPr>
          <w:delText xml:space="preserve">13. </w:delText>
        </w:r>
        <w:r w:rsidRPr="001370C5">
          <w:rPr>
            <w:rFonts w:ascii="Helvetica" w:hAnsi="Helvetica"/>
          </w:rPr>
          <w:tab/>
          <w:delText>Leek JT, Scharpf RB, Bravo HC, Simcha D, Langmead B, Johnson WE, et al. Tackling the widespread and critical impact of batch effects in high-throughput data. Nat Rev Genet. 2010;11. doi:10.1038/nrg2825</w:delText>
        </w:r>
      </w:del>
    </w:p>
    <w:p w14:paraId="5B6F6655" w14:textId="77777777" w:rsidR="004861F8" w:rsidRPr="001370C5" w:rsidRDefault="004861F8" w:rsidP="004861F8">
      <w:pPr>
        <w:pStyle w:val="Bibliography"/>
        <w:rPr>
          <w:del w:id="400" w:author="Hockenberry, Adam J" w:date="2018-10-12T12:32:00Z"/>
          <w:rFonts w:ascii="Helvetica" w:hAnsi="Helvetica"/>
        </w:rPr>
      </w:pPr>
      <w:del w:id="401" w:author="Hockenberry, Adam J" w:date="2018-10-12T12:32:00Z">
        <w:r w:rsidRPr="001370C5">
          <w:rPr>
            <w:rFonts w:ascii="Helvetica" w:hAnsi="Helvetica"/>
          </w:rPr>
          <w:delText xml:space="preserve">14. </w:delText>
        </w:r>
        <w:r w:rsidRPr="001370C5">
          <w:rPr>
            <w:rFonts w:ascii="Helvetica" w:hAnsi="Helvetica"/>
          </w:rPr>
          <w:tab/>
          <w:delText>Scharpf RB, Ruczinski I, Carvalho B, Doan B, Chakravarti A, Irizarry RA. A multilevel model to address batch effects in copy number estimation using SNP arrays. Biostat Oxf Engl. 2011;12: 33–50. doi:10.1093/biostatistics/kxq043</w:delText>
        </w:r>
      </w:del>
    </w:p>
    <w:p w14:paraId="5BB5A2EB" w14:textId="77777777" w:rsidR="004861F8" w:rsidRPr="001370C5" w:rsidRDefault="004861F8" w:rsidP="004861F8">
      <w:pPr>
        <w:pStyle w:val="Bibliography"/>
        <w:rPr>
          <w:del w:id="402" w:author="Hockenberry, Adam J" w:date="2018-10-12T12:32:00Z"/>
          <w:rFonts w:ascii="Helvetica" w:hAnsi="Helvetica"/>
        </w:rPr>
      </w:pPr>
      <w:del w:id="403" w:author="Hockenberry, Adam J" w:date="2018-10-12T12:32:00Z">
        <w:r w:rsidRPr="001370C5">
          <w:rPr>
            <w:rFonts w:ascii="Helvetica" w:hAnsi="Helvetica"/>
          </w:rPr>
          <w:delText xml:space="preserve">15. </w:delText>
        </w:r>
        <w:r w:rsidRPr="001370C5">
          <w:rPr>
            <w:rFonts w:ascii="Helvetica" w:hAnsi="Helvetica"/>
          </w:rPr>
          <w:tab/>
          <w:delText>Brandes A, Lun DS, Ip K, Zucker J, Colijn C, Weiner B, et al. Inferring Carbon Sources from Gene Expression Profiles Using Metabolic Flux Models. PLOS ONE. 2012;7: e36947. doi:10.1371/journal.pone.0036947</w:delText>
        </w:r>
      </w:del>
    </w:p>
    <w:p w14:paraId="6237FB9E" w14:textId="77777777" w:rsidR="004861F8" w:rsidRPr="001370C5" w:rsidRDefault="004861F8" w:rsidP="004861F8">
      <w:pPr>
        <w:pStyle w:val="Bibliography"/>
        <w:rPr>
          <w:del w:id="404" w:author="Hockenberry, Adam J" w:date="2018-10-12T12:32:00Z"/>
          <w:rFonts w:ascii="Helvetica" w:hAnsi="Helvetica"/>
        </w:rPr>
      </w:pPr>
      <w:del w:id="405" w:author="Hockenberry, Adam J" w:date="2018-10-12T12:32:00Z">
        <w:r w:rsidRPr="001370C5">
          <w:rPr>
            <w:rFonts w:ascii="Helvetica" w:hAnsi="Helvetica"/>
          </w:rPr>
          <w:delText xml:space="preserve">16. </w:delText>
        </w:r>
        <w:r w:rsidRPr="001370C5">
          <w:rPr>
            <w:rFonts w:ascii="Helvetica" w:hAnsi="Helvetica"/>
          </w:rPr>
          <w:tab/>
          <w:delText>Sridhara V, Meyer AG, Rai P, Barrick JE, Ravikumar P, Segrè D, et al. Predicting Growth Conditions from Internal Metabolic Fluxes in an In-Silico Model of E. coli. PLOS ONE. 2014;9: e114608. doi:10.1371/journal.pone.0114608</w:delText>
        </w:r>
      </w:del>
    </w:p>
    <w:p w14:paraId="18BCCBF8" w14:textId="77777777" w:rsidR="004861F8" w:rsidRPr="001370C5" w:rsidRDefault="004861F8" w:rsidP="004861F8">
      <w:pPr>
        <w:pStyle w:val="Bibliography"/>
        <w:rPr>
          <w:del w:id="406" w:author="Hockenberry, Adam J" w:date="2018-10-12T12:32:00Z"/>
          <w:rFonts w:ascii="Helvetica" w:hAnsi="Helvetica"/>
        </w:rPr>
      </w:pPr>
      <w:del w:id="407" w:author="Hockenberry, Adam J" w:date="2018-10-12T12:32:00Z">
        <w:r w:rsidRPr="001370C5">
          <w:rPr>
            <w:rFonts w:ascii="Helvetica" w:hAnsi="Helvetica"/>
          </w:rPr>
          <w:delText xml:space="preserve">17. </w:delText>
        </w:r>
        <w:r w:rsidRPr="001370C5">
          <w:rPr>
            <w:rFonts w:ascii="Helvetica" w:hAnsi="Helvetica"/>
          </w:rPr>
          <w:tab/>
          <w:delText>Hui S, Silverman JM, Chen SS, Erickson DW, Basan M, Wang J, et al. Quantitative proteomic analysis reveals a simple strategy of global resource allocation in bacteria. Mol Syst Biol. 2015;11: 784. doi:10.15252/msb.20145697</w:delText>
        </w:r>
      </w:del>
    </w:p>
    <w:p w14:paraId="1DE9AE54" w14:textId="77777777" w:rsidR="004861F8" w:rsidRPr="001370C5" w:rsidRDefault="004861F8" w:rsidP="004861F8">
      <w:pPr>
        <w:pStyle w:val="Bibliography"/>
        <w:rPr>
          <w:del w:id="408" w:author="Hockenberry, Adam J" w:date="2018-10-12T12:32:00Z"/>
          <w:rFonts w:ascii="Helvetica" w:hAnsi="Helvetica"/>
        </w:rPr>
      </w:pPr>
      <w:del w:id="409" w:author="Hockenberry, Adam J" w:date="2018-10-12T12:32:00Z">
        <w:r w:rsidRPr="001370C5">
          <w:rPr>
            <w:rFonts w:ascii="Helvetica" w:hAnsi="Helvetica"/>
          </w:rPr>
          <w:delText xml:space="preserve">18. </w:delText>
        </w:r>
        <w:r w:rsidRPr="001370C5">
          <w:rPr>
            <w:rFonts w:ascii="Helvetica" w:hAnsi="Helvetica"/>
          </w:rPr>
          <w:tab/>
          <w:delText>Caglar MU, Houser JR, Barnhart CS, Boutz DR, Carroll SM, Dasgupta A, et al. The E. coli molecular phenotype under different growth conditions. Sci Rep. 2017;7: 45303. doi:10.1038/srep45303</w:delText>
        </w:r>
      </w:del>
    </w:p>
    <w:p w14:paraId="28D1A010" w14:textId="77777777" w:rsidR="004861F8" w:rsidRPr="001370C5" w:rsidRDefault="004861F8" w:rsidP="004861F8">
      <w:pPr>
        <w:pStyle w:val="Bibliography"/>
        <w:rPr>
          <w:del w:id="410" w:author="Hockenberry, Adam J" w:date="2018-10-12T12:32:00Z"/>
          <w:rFonts w:ascii="Helvetica" w:hAnsi="Helvetica"/>
        </w:rPr>
      </w:pPr>
      <w:del w:id="411" w:author="Hockenberry, Adam J" w:date="2018-10-12T12:32:00Z">
        <w:r w:rsidRPr="001370C5">
          <w:rPr>
            <w:rFonts w:ascii="Helvetica" w:hAnsi="Helvetica"/>
          </w:rPr>
          <w:delText xml:space="preserve">19. </w:delText>
        </w:r>
        <w:r w:rsidRPr="001370C5">
          <w:rPr>
            <w:rFonts w:ascii="Helvetica" w:hAnsi="Helvetica"/>
          </w:rPr>
          <w:tab/>
          <w:delText>Houser JR, Barnhart C, Boutz DR, Carroll SM, Dasgupta A, Michener JK, et al. Controlled Measurement and Comparative Analysis of Cellular Components in E . coli Reveals Broad Regulatory Changes in Response to Glucose Starvation. PLOS Comput Biol. 2015;11: e1004400. doi:10.1371/journal.pcbi.1004400</w:delText>
        </w:r>
      </w:del>
    </w:p>
    <w:p w14:paraId="0CF64D99" w14:textId="77777777" w:rsidR="004861F8" w:rsidRPr="001370C5" w:rsidRDefault="004861F8" w:rsidP="004861F8">
      <w:pPr>
        <w:pStyle w:val="Bibliography"/>
        <w:rPr>
          <w:del w:id="412" w:author="Hockenberry, Adam J" w:date="2018-10-12T12:32:00Z"/>
          <w:rFonts w:ascii="Helvetica" w:hAnsi="Helvetica"/>
        </w:rPr>
      </w:pPr>
      <w:del w:id="413" w:author="Hockenberry, Adam J" w:date="2018-10-12T12:32:00Z">
        <w:r w:rsidRPr="001370C5">
          <w:rPr>
            <w:rFonts w:ascii="Helvetica" w:hAnsi="Helvetica"/>
          </w:rPr>
          <w:delText xml:space="preserve">20. </w:delText>
        </w:r>
        <w:r w:rsidRPr="001370C5">
          <w:rPr>
            <w:rFonts w:ascii="Helvetica" w:hAnsi="Helvetica"/>
          </w:rPr>
          <w:tab/>
          <w:delText>Wilmes A, Limonciel A, Aschauer L, Moenks K, Bielow C, Leonard MO, et al. Application of integrated transcriptomic, proteomic and metabolomic profiling for the delineation of mechanisms of drug induced cell stress. J Proteomics. 2013;79: 180–194. doi:10.1016/j.jprot.2012.11.022</w:delText>
        </w:r>
      </w:del>
    </w:p>
    <w:p w14:paraId="600B9A81" w14:textId="77777777" w:rsidR="004861F8" w:rsidRPr="001370C5" w:rsidRDefault="004861F8" w:rsidP="004861F8">
      <w:pPr>
        <w:pStyle w:val="Bibliography"/>
        <w:rPr>
          <w:del w:id="414" w:author="Hockenberry, Adam J" w:date="2018-10-12T12:32:00Z"/>
          <w:rFonts w:ascii="Helvetica" w:hAnsi="Helvetica"/>
        </w:rPr>
      </w:pPr>
      <w:del w:id="415" w:author="Hockenberry, Adam J" w:date="2018-10-12T12:32:00Z">
        <w:r w:rsidRPr="001370C5">
          <w:rPr>
            <w:rFonts w:ascii="Helvetica" w:hAnsi="Helvetica"/>
          </w:rPr>
          <w:delText xml:space="preserve">21. </w:delText>
        </w:r>
        <w:r w:rsidRPr="001370C5">
          <w:rPr>
            <w:rFonts w:ascii="Helvetica" w:hAnsi="Helvetica"/>
          </w:rPr>
          <w:tab/>
          <w:delText>Sokolova M, Lapalme G. A systematic analysis of performance measures for classification tasks. Inf Process Manag. 2009;45: 427–437. doi:10.1016/j.ipm.2009.03.002</w:delText>
        </w:r>
      </w:del>
    </w:p>
    <w:p w14:paraId="38334259" w14:textId="77777777" w:rsidR="004861F8" w:rsidRPr="001370C5" w:rsidRDefault="004861F8" w:rsidP="004861F8">
      <w:pPr>
        <w:pStyle w:val="Bibliography"/>
        <w:rPr>
          <w:del w:id="416" w:author="Hockenberry, Adam J" w:date="2018-10-12T12:32:00Z"/>
          <w:rFonts w:ascii="Helvetica" w:hAnsi="Helvetica"/>
        </w:rPr>
      </w:pPr>
      <w:del w:id="417" w:author="Hockenberry, Adam J" w:date="2018-10-12T12:32:00Z">
        <w:r w:rsidRPr="001370C5">
          <w:rPr>
            <w:rFonts w:ascii="Helvetica" w:hAnsi="Helvetica"/>
          </w:rPr>
          <w:delText xml:space="preserve">22. </w:delText>
        </w:r>
        <w:r w:rsidRPr="001370C5">
          <w:rPr>
            <w:rFonts w:ascii="Helvetica" w:hAnsi="Helvetica"/>
          </w:rPr>
          <w:tab/>
          <w:delText>Nie L, Wu G, Culley DE, Scholten JCM, Zhang W. Integrative Analysis of Transcriptomic and Proteomic Data: Challenges, Solutions and Applications. Crit Rev Biotechnol. 2007;27: 63–75. doi:10.1080/07388550701334212</w:delText>
        </w:r>
      </w:del>
    </w:p>
    <w:p w14:paraId="218510FF" w14:textId="77777777" w:rsidR="004861F8" w:rsidRPr="001370C5" w:rsidRDefault="004861F8" w:rsidP="004861F8">
      <w:pPr>
        <w:pStyle w:val="Bibliography"/>
        <w:rPr>
          <w:del w:id="418" w:author="Hockenberry, Adam J" w:date="2018-10-12T12:32:00Z"/>
          <w:rFonts w:ascii="Helvetica" w:hAnsi="Helvetica"/>
        </w:rPr>
      </w:pPr>
      <w:del w:id="419" w:author="Hockenberry, Adam J" w:date="2018-10-12T12:32:00Z">
        <w:r w:rsidRPr="001370C5">
          <w:rPr>
            <w:rFonts w:ascii="Helvetica" w:hAnsi="Helvetica"/>
          </w:rPr>
          <w:delText xml:space="preserve">23. </w:delText>
        </w:r>
        <w:r w:rsidRPr="001370C5">
          <w:rPr>
            <w:rFonts w:ascii="Helvetica" w:hAnsi="Helvetica"/>
          </w:rPr>
          <w:tab/>
          <w:delText>Zhang W, Li F, Nie L. Integrating multiple “omics” analysis for microbial biology: application and methodologies. Microbiol Read Engl. 2010;156: 287–301. doi:10.1099/mic.0.034793-0</w:delText>
        </w:r>
      </w:del>
    </w:p>
    <w:p w14:paraId="08E9D71D" w14:textId="77777777" w:rsidR="004861F8" w:rsidRPr="001370C5" w:rsidRDefault="004861F8" w:rsidP="004861F8">
      <w:pPr>
        <w:pStyle w:val="Bibliography"/>
        <w:rPr>
          <w:del w:id="420" w:author="Hockenberry, Adam J" w:date="2018-10-12T12:32:00Z"/>
          <w:rFonts w:ascii="Helvetica" w:hAnsi="Helvetica"/>
        </w:rPr>
      </w:pPr>
      <w:del w:id="421" w:author="Hockenberry, Adam J" w:date="2018-10-12T12:32:00Z">
        <w:r w:rsidRPr="001370C5">
          <w:rPr>
            <w:rFonts w:ascii="Helvetica" w:hAnsi="Helvetica"/>
          </w:rPr>
          <w:delText xml:space="preserve">24. </w:delText>
        </w:r>
        <w:r w:rsidRPr="001370C5">
          <w:rPr>
            <w:rFonts w:ascii="Helvetica" w:hAnsi="Helvetica"/>
          </w:rPr>
          <w:tab/>
          <w:delText>Oliveira AP, Sauer U. The importance of post-translational modifications in regulating Saccharomyces cerevisiae metabolism. FEMS Yeast Res. 2012;12: 104–117. doi:10.1111/j.1567-1364.2011.00765.x</w:delText>
        </w:r>
      </w:del>
    </w:p>
    <w:p w14:paraId="0DEE2A29" w14:textId="77777777" w:rsidR="004861F8" w:rsidRPr="001370C5" w:rsidRDefault="004861F8" w:rsidP="004861F8">
      <w:pPr>
        <w:pStyle w:val="Bibliography"/>
        <w:rPr>
          <w:del w:id="422" w:author="Hockenberry, Adam J" w:date="2018-10-12T12:32:00Z"/>
          <w:rFonts w:ascii="Helvetica" w:hAnsi="Helvetica"/>
        </w:rPr>
      </w:pPr>
      <w:del w:id="423" w:author="Hockenberry, Adam J" w:date="2018-10-12T12:32:00Z">
        <w:r w:rsidRPr="001370C5">
          <w:rPr>
            <w:rFonts w:ascii="Helvetica" w:hAnsi="Helvetica"/>
          </w:rPr>
          <w:delText xml:space="preserve">25. </w:delText>
        </w:r>
        <w:r w:rsidRPr="001370C5">
          <w:rPr>
            <w:rFonts w:ascii="Helvetica" w:hAnsi="Helvetica"/>
          </w:rPr>
          <w:tab/>
          <w:delText>de Nadal E, Ammerer G, Posas F. Controlling gene expression in response to stress. Nat Rev Genet. 2011;12: 833–845. doi:10.1038/nrg3055</w:delText>
        </w:r>
      </w:del>
    </w:p>
    <w:p w14:paraId="04D42A55" w14:textId="77777777" w:rsidR="004861F8" w:rsidRPr="001370C5" w:rsidRDefault="004861F8" w:rsidP="004861F8">
      <w:pPr>
        <w:pStyle w:val="Bibliography"/>
        <w:rPr>
          <w:del w:id="424" w:author="Hockenberry, Adam J" w:date="2018-10-12T12:32:00Z"/>
          <w:rFonts w:ascii="Helvetica" w:hAnsi="Helvetica"/>
        </w:rPr>
      </w:pPr>
      <w:del w:id="425" w:author="Hockenberry, Adam J" w:date="2018-10-12T12:32:00Z">
        <w:r w:rsidRPr="001370C5">
          <w:rPr>
            <w:rFonts w:ascii="Helvetica" w:hAnsi="Helvetica"/>
          </w:rPr>
          <w:delText xml:space="preserve">26. </w:delText>
        </w:r>
        <w:r w:rsidRPr="001370C5">
          <w:rPr>
            <w:rFonts w:ascii="Helvetica" w:hAnsi="Helvetica"/>
          </w:rPr>
          <w:tab/>
          <w:delText>R Kolter, D A Siegele, Tormo  and A. The Stationary Phase of The Bacterial Life Cycle. Annu Rev Microbiol. 1993;47: 855–874. doi:10.1146/annurev.mi.47.100193.004231</w:delText>
        </w:r>
      </w:del>
    </w:p>
    <w:p w14:paraId="5A68C4A3" w14:textId="77777777" w:rsidR="004861F8" w:rsidRPr="001370C5" w:rsidRDefault="004861F8" w:rsidP="004861F8">
      <w:pPr>
        <w:pStyle w:val="Bibliography"/>
        <w:rPr>
          <w:del w:id="426" w:author="Hockenberry, Adam J" w:date="2018-10-12T12:32:00Z"/>
          <w:rFonts w:ascii="Helvetica" w:hAnsi="Helvetica"/>
        </w:rPr>
      </w:pPr>
      <w:del w:id="427" w:author="Hockenberry, Adam J" w:date="2018-10-12T12:32:00Z">
        <w:r w:rsidRPr="001370C5">
          <w:rPr>
            <w:rFonts w:ascii="Helvetica" w:hAnsi="Helvetica"/>
          </w:rPr>
          <w:delText xml:space="preserve">27. </w:delText>
        </w:r>
        <w:r w:rsidRPr="001370C5">
          <w:rPr>
            <w:rFonts w:ascii="Helvetica" w:hAnsi="Helvetica"/>
          </w:rPr>
          <w:tab/>
          <w:delText>Maier RM, Pepper IL. Chapter 3 - Bacterial Growth. Environmental Microbiology (Third edition). San Diego: Academic Press; 2015. pp. 37–56. doi:10.1016/B978-0-12-394626-3.00003-X</w:delText>
        </w:r>
      </w:del>
    </w:p>
    <w:p w14:paraId="004C7F2E" w14:textId="77777777" w:rsidR="004861F8" w:rsidRPr="001370C5" w:rsidRDefault="004861F8" w:rsidP="004861F8">
      <w:pPr>
        <w:pStyle w:val="Bibliography"/>
        <w:rPr>
          <w:del w:id="428" w:author="Hockenberry, Adam J" w:date="2018-10-12T12:32:00Z"/>
          <w:rFonts w:ascii="Helvetica" w:hAnsi="Helvetica"/>
        </w:rPr>
      </w:pPr>
      <w:del w:id="429" w:author="Hockenberry, Adam J" w:date="2018-10-12T12:32:00Z">
        <w:r w:rsidRPr="001370C5">
          <w:rPr>
            <w:rFonts w:ascii="Helvetica" w:hAnsi="Helvetica"/>
          </w:rPr>
          <w:delText xml:space="preserve">28. </w:delText>
        </w:r>
        <w:r w:rsidRPr="001370C5">
          <w:rPr>
            <w:rFonts w:ascii="Helvetica" w:hAnsi="Helvetica"/>
          </w:rPr>
          <w:tab/>
          <w:delText>Keren L, Dijk D van, Weingarten-Gabbay S, Davidi D, Jona G, Weinberger A, et al. Noise in gene expression is coupled to growth rate. Genome Res. 2015; gr.191635.115. doi:10.1101/gr.191635.115</w:delText>
        </w:r>
      </w:del>
    </w:p>
    <w:p w14:paraId="11B7B2A6" w14:textId="77777777" w:rsidR="004861F8" w:rsidRPr="001370C5" w:rsidRDefault="004861F8" w:rsidP="004861F8">
      <w:pPr>
        <w:pStyle w:val="Bibliography"/>
        <w:rPr>
          <w:del w:id="430" w:author="Hockenberry, Adam J" w:date="2018-10-12T12:32:00Z"/>
          <w:rFonts w:ascii="Helvetica" w:hAnsi="Helvetica"/>
        </w:rPr>
      </w:pPr>
      <w:del w:id="431" w:author="Hockenberry, Adam J" w:date="2018-10-12T12:32:00Z">
        <w:r w:rsidRPr="001370C5">
          <w:rPr>
            <w:rFonts w:ascii="Helvetica" w:hAnsi="Helvetica"/>
          </w:rPr>
          <w:delText xml:space="preserve">29. </w:delText>
        </w:r>
        <w:r w:rsidRPr="001370C5">
          <w:rPr>
            <w:rFonts w:ascii="Helvetica" w:hAnsi="Helvetica"/>
          </w:rPr>
          <w:tab/>
          <w:delText>Bar-Even A, Paulsson J, Maheshri N, Carmi M, O’Shea E, Pilpel Y, et al. Noise in protein expression scales with natural protein abundance. Nat Genet. 2006;38: 636–643. doi:10.1038/ng1807</w:delText>
        </w:r>
      </w:del>
    </w:p>
    <w:p w14:paraId="4F4D40DA" w14:textId="77777777" w:rsidR="004861F8" w:rsidRPr="001370C5" w:rsidRDefault="004861F8" w:rsidP="004861F8">
      <w:pPr>
        <w:pStyle w:val="Bibliography"/>
        <w:rPr>
          <w:del w:id="432" w:author="Hockenberry, Adam J" w:date="2018-10-12T12:32:00Z"/>
          <w:rFonts w:ascii="Helvetica" w:hAnsi="Helvetica"/>
        </w:rPr>
      </w:pPr>
      <w:del w:id="433" w:author="Hockenberry, Adam J" w:date="2018-10-12T12:32:00Z">
        <w:r w:rsidRPr="001370C5">
          <w:rPr>
            <w:rFonts w:ascii="Helvetica" w:hAnsi="Helvetica"/>
          </w:rPr>
          <w:delText xml:space="preserve">30. </w:delText>
        </w:r>
        <w:r w:rsidRPr="001370C5">
          <w:rPr>
            <w:rFonts w:ascii="Helvetica" w:hAnsi="Helvetica"/>
          </w:rPr>
          <w:tab/>
          <w:delText>Taniguchi Y, Choi PJ, Li G-W, Chen H, Babu M, Hearn J, et al. Quantifying E. coli Proteome and Transcriptome with Single-Molecule Sensitivity in Single Cells. Science. 2010;329: 533–538. doi:10.1126/science.1188308</w:delText>
        </w:r>
      </w:del>
    </w:p>
    <w:p w14:paraId="61BDDC64" w14:textId="77777777" w:rsidR="004861F8" w:rsidRPr="001370C5" w:rsidRDefault="004861F8" w:rsidP="004861F8">
      <w:pPr>
        <w:pStyle w:val="Bibliography"/>
        <w:rPr>
          <w:del w:id="434" w:author="Hockenberry, Adam J" w:date="2018-10-12T12:32:00Z"/>
          <w:rFonts w:ascii="Helvetica" w:hAnsi="Helvetica"/>
        </w:rPr>
      </w:pPr>
      <w:del w:id="435" w:author="Hockenberry, Adam J" w:date="2018-10-12T12:32:00Z">
        <w:r w:rsidRPr="001370C5">
          <w:rPr>
            <w:rFonts w:ascii="Helvetica" w:hAnsi="Helvetica"/>
          </w:rPr>
          <w:delText xml:space="preserve">31. </w:delText>
        </w:r>
        <w:r w:rsidRPr="001370C5">
          <w:rPr>
            <w:rFonts w:ascii="Helvetica" w:hAnsi="Helvetica"/>
          </w:rPr>
          <w:tab/>
          <w:delText xml:space="preserve">Milo R, Jorgensen P, Moran U, Weber G, Springer M. how fast do rnas and proteins degrade? BioNumbers—the database of key numbers in molecular and cell biology. 2010. </w:delText>
        </w:r>
      </w:del>
    </w:p>
    <w:p w14:paraId="4BBCDBA4" w14:textId="77777777" w:rsidR="004861F8" w:rsidRPr="001370C5" w:rsidRDefault="004861F8" w:rsidP="004861F8">
      <w:pPr>
        <w:pStyle w:val="Bibliography"/>
        <w:rPr>
          <w:del w:id="436" w:author="Hockenberry, Adam J" w:date="2018-10-12T12:32:00Z"/>
          <w:rFonts w:ascii="Helvetica" w:hAnsi="Helvetica"/>
        </w:rPr>
      </w:pPr>
      <w:del w:id="437" w:author="Hockenberry, Adam J" w:date="2018-10-12T12:32:00Z">
        <w:r w:rsidRPr="001370C5">
          <w:rPr>
            <w:rFonts w:ascii="Helvetica" w:hAnsi="Helvetica"/>
          </w:rPr>
          <w:delText xml:space="preserve">32. </w:delText>
        </w:r>
        <w:r w:rsidRPr="001370C5">
          <w:rPr>
            <w:rFonts w:ascii="Helvetica" w:hAnsi="Helvetica"/>
          </w:rPr>
          <w:tab/>
          <w:delText>Martínez-Gómez K, Flores N, Castañeda HM, Martínez-Batallar G, Hernández-Chávez G, Ramírez OT, et al. New insights into Escherichia coli metabolism: carbon scavenging, acetate metabolism and carbon recycling responses during growth on glycerol. Microb Cell Factories. 2012;11: 46. doi:10.1186/1475-2859-11-46</w:delText>
        </w:r>
      </w:del>
    </w:p>
    <w:p w14:paraId="27431153" w14:textId="77777777" w:rsidR="004861F8" w:rsidRPr="001370C5" w:rsidRDefault="004861F8" w:rsidP="004861F8">
      <w:pPr>
        <w:pStyle w:val="Bibliography"/>
        <w:rPr>
          <w:del w:id="438" w:author="Hockenberry, Adam J" w:date="2018-10-12T12:32:00Z"/>
          <w:rFonts w:ascii="Helvetica" w:hAnsi="Helvetica"/>
        </w:rPr>
      </w:pPr>
      <w:del w:id="439" w:author="Hockenberry, Adam J" w:date="2018-10-12T12:32:00Z">
        <w:r w:rsidRPr="001370C5">
          <w:rPr>
            <w:rFonts w:ascii="Helvetica" w:hAnsi="Helvetica"/>
          </w:rPr>
          <w:delText xml:space="preserve">33. </w:delText>
        </w:r>
        <w:r w:rsidRPr="001370C5">
          <w:rPr>
            <w:rFonts w:ascii="Helvetica" w:hAnsi="Helvetica"/>
          </w:rPr>
          <w:tab/>
          <w:delText>Perrenoud A, Sauer U. Impact of Global Transcriptional Regulation by ArcA, ArcB, Cra, Crp, Cya, Fnr, and Mlc on Glucose Catabolism in Escherichia coli. J Bacteriol. 2005;187: 3171–3179. doi:10.1128/JB.187.9.3171-3179.2005</w:delText>
        </w:r>
      </w:del>
    </w:p>
    <w:p w14:paraId="52FC6276" w14:textId="77777777" w:rsidR="004861F8" w:rsidRPr="001370C5" w:rsidRDefault="004861F8" w:rsidP="004861F8">
      <w:pPr>
        <w:pStyle w:val="Bibliography"/>
        <w:rPr>
          <w:del w:id="440" w:author="Hockenberry, Adam J" w:date="2018-10-12T12:32:00Z"/>
          <w:rFonts w:ascii="Helvetica" w:hAnsi="Helvetica"/>
        </w:rPr>
      </w:pPr>
      <w:del w:id="441" w:author="Hockenberry, Adam J" w:date="2018-10-12T12:32:00Z">
        <w:r w:rsidRPr="001370C5">
          <w:rPr>
            <w:rFonts w:ascii="Helvetica" w:hAnsi="Helvetica"/>
          </w:rPr>
          <w:delText xml:space="preserve">34. </w:delText>
        </w:r>
        <w:r w:rsidRPr="001370C5">
          <w:rPr>
            <w:rFonts w:ascii="Helvetica" w:hAnsi="Helvetica"/>
          </w:rPr>
          <w:tab/>
          <w:delText>Kumar R, Shimizu K. Transcriptional regulation of main metabolic pathways of cyoA, cydB, fnr, and fur gene knockout Escherichia coli in C-limited and N-limited aerobic continuous cultures. Microb Cell Factories. 2011;10: 3. doi:10.1186/1475-2859-10-3</w:delText>
        </w:r>
      </w:del>
    </w:p>
    <w:p w14:paraId="375A2362" w14:textId="77777777" w:rsidR="004861F8" w:rsidRPr="001370C5" w:rsidRDefault="004861F8" w:rsidP="004861F8">
      <w:pPr>
        <w:pStyle w:val="Bibliography"/>
        <w:rPr>
          <w:del w:id="442" w:author="Hockenberry, Adam J" w:date="2018-10-12T12:32:00Z"/>
          <w:rFonts w:ascii="Helvetica" w:hAnsi="Helvetica"/>
        </w:rPr>
      </w:pPr>
      <w:del w:id="443" w:author="Hockenberry, Adam J" w:date="2018-10-12T12:32:00Z">
        <w:r w:rsidRPr="001370C5">
          <w:rPr>
            <w:rFonts w:ascii="Helvetica" w:hAnsi="Helvetica"/>
          </w:rPr>
          <w:delText xml:space="preserve">35. </w:delText>
        </w:r>
        <w:r w:rsidRPr="001370C5">
          <w:rPr>
            <w:rFonts w:ascii="Helvetica" w:hAnsi="Helvetica"/>
          </w:rPr>
          <w:tab/>
          <w:delText>Soufi B, Krug K, Harst A, Macek B. Characterization of the E. coli proteome and its modifications during growth and ethanol stress. Front Microbiol. 2015;6: 103. doi:10.3389/fmicb.2015.00103</w:delText>
        </w:r>
      </w:del>
    </w:p>
    <w:p w14:paraId="180C2A44" w14:textId="77777777" w:rsidR="004861F8" w:rsidRPr="001370C5" w:rsidRDefault="004861F8" w:rsidP="004861F8">
      <w:pPr>
        <w:pStyle w:val="Bibliography"/>
        <w:rPr>
          <w:del w:id="444" w:author="Hockenberry, Adam J" w:date="2018-10-12T12:32:00Z"/>
          <w:rFonts w:ascii="Helvetica" w:hAnsi="Helvetica"/>
        </w:rPr>
      </w:pPr>
      <w:del w:id="445" w:author="Hockenberry, Adam J" w:date="2018-10-12T12:32:00Z">
        <w:r w:rsidRPr="001370C5">
          <w:rPr>
            <w:rFonts w:ascii="Helvetica" w:hAnsi="Helvetica"/>
          </w:rPr>
          <w:delText xml:space="preserve">36. </w:delText>
        </w:r>
        <w:r w:rsidRPr="001370C5">
          <w:rPr>
            <w:rFonts w:ascii="Helvetica" w:hAnsi="Helvetica"/>
          </w:rPr>
          <w:tab/>
          <w:delText>Lewis NE, Cho B-K, Knight EM, Palsson BO. Gene Expression Profiling and the Use of Genome-Scale In Silico Models of Escherichia coli for Analysis: Providing Context for Content. J Bacteriol. 2009;191: 3437–3444. doi:10.1128/JB.00034-09</w:delText>
        </w:r>
      </w:del>
    </w:p>
    <w:p w14:paraId="25BE2701" w14:textId="77777777" w:rsidR="004861F8" w:rsidRPr="001370C5" w:rsidRDefault="004861F8" w:rsidP="004861F8">
      <w:pPr>
        <w:pStyle w:val="Bibliography"/>
        <w:rPr>
          <w:del w:id="446" w:author="Hockenberry, Adam J" w:date="2018-10-12T12:32:00Z"/>
          <w:rFonts w:ascii="Helvetica" w:hAnsi="Helvetica"/>
        </w:rPr>
      </w:pPr>
      <w:del w:id="447" w:author="Hockenberry, Adam J" w:date="2018-10-12T12:32:00Z">
        <w:r w:rsidRPr="001370C5">
          <w:rPr>
            <w:rFonts w:ascii="Helvetica" w:hAnsi="Helvetica"/>
          </w:rPr>
          <w:delText xml:space="preserve">37. </w:delText>
        </w:r>
        <w:r w:rsidRPr="001370C5">
          <w:rPr>
            <w:rFonts w:ascii="Helvetica" w:hAnsi="Helvetica"/>
          </w:rPr>
          <w:tab/>
          <w:delText>Yoon SH, Han M-J, Jeong H, Lee CH, Xia X-X, Lee D-H, et al. Comparative multi-omics systems analysis of Escherichia coli strains B and K-12. Genome Biol. 2012;13: R37. doi:10.1186/gb-2012-13-5-r37</w:delText>
        </w:r>
      </w:del>
    </w:p>
    <w:p w14:paraId="0AEB22F7" w14:textId="77777777" w:rsidR="004861F8" w:rsidRPr="001370C5" w:rsidRDefault="004861F8" w:rsidP="004861F8">
      <w:pPr>
        <w:pStyle w:val="Bibliography"/>
        <w:rPr>
          <w:del w:id="448" w:author="Hockenberry, Adam J" w:date="2018-10-12T12:32:00Z"/>
          <w:rFonts w:ascii="Helvetica" w:hAnsi="Helvetica"/>
        </w:rPr>
      </w:pPr>
      <w:del w:id="449" w:author="Hockenberry, Adam J" w:date="2018-10-12T12:32:00Z">
        <w:r w:rsidRPr="001370C5">
          <w:rPr>
            <w:rFonts w:ascii="Helvetica" w:hAnsi="Helvetica"/>
          </w:rPr>
          <w:delText xml:space="preserve">38. </w:delText>
        </w:r>
        <w:r w:rsidRPr="001370C5">
          <w:rPr>
            <w:rFonts w:ascii="Helvetica" w:hAnsi="Helvetica"/>
          </w:rPr>
          <w:tab/>
          <w:delText>Batista GEAPA, Prati RC, Monard MC. A Study of the Behavior of Several Methods for Balancing Machine Learning Training Data. SIGKDD Explor Newsl. 2004;6: 20–29. doi:10.1145/1007730.1007735</w:delText>
        </w:r>
      </w:del>
    </w:p>
    <w:p w14:paraId="79A909C9" w14:textId="77777777" w:rsidR="004861F8" w:rsidRPr="001370C5" w:rsidRDefault="004861F8" w:rsidP="004861F8">
      <w:pPr>
        <w:pStyle w:val="Bibliography"/>
        <w:rPr>
          <w:del w:id="450" w:author="Hockenberry, Adam J" w:date="2018-10-12T12:32:00Z"/>
          <w:rFonts w:ascii="Helvetica" w:hAnsi="Helvetica"/>
        </w:rPr>
      </w:pPr>
      <w:del w:id="451" w:author="Hockenberry, Adam J" w:date="2018-10-12T12:32:00Z">
        <w:r w:rsidRPr="001370C5">
          <w:rPr>
            <w:rFonts w:ascii="Helvetica" w:hAnsi="Helvetica"/>
          </w:rPr>
          <w:delText xml:space="preserve">39. </w:delText>
        </w:r>
        <w:r w:rsidRPr="001370C5">
          <w:rPr>
            <w:rFonts w:ascii="Helvetica" w:hAnsi="Helvetica"/>
          </w:rPr>
          <w:tab/>
          <w:delText>Chawla NV. Data Mining for Imbalanced Datasets: An Overview. In: Maimon O, Rokach L, editors. Data Mining and Knowledge Discovery Handbook. Springer US; 2005. pp. 853–867. doi:10.1007/0-387-25465-X_40</w:delText>
        </w:r>
      </w:del>
    </w:p>
    <w:p w14:paraId="64E95CBA" w14:textId="77777777" w:rsidR="004861F8" w:rsidRPr="001370C5" w:rsidRDefault="004861F8" w:rsidP="004861F8">
      <w:pPr>
        <w:pStyle w:val="Bibliography"/>
        <w:rPr>
          <w:del w:id="452" w:author="Hockenberry, Adam J" w:date="2018-10-12T12:32:00Z"/>
          <w:rFonts w:ascii="Helvetica" w:hAnsi="Helvetica"/>
        </w:rPr>
      </w:pPr>
      <w:del w:id="453" w:author="Hockenberry, Adam J" w:date="2018-10-12T12:32:00Z">
        <w:r w:rsidRPr="001370C5">
          <w:rPr>
            <w:rFonts w:ascii="Helvetica" w:hAnsi="Helvetica"/>
          </w:rPr>
          <w:delText xml:space="preserve">40. </w:delText>
        </w:r>
        <w:r w:rsidRPr="001370C5">
          <w:rPr>
            <w:rFonts w:ascii="Helvetica" w:hAnsi="Helvetica"/>
          </w:rPr>
          <w:tab/>
          <w:delText>He H, Garcia EA. Learning from Imbalanced Data. IEEE Trans Knowl Data Eng. 2009;21: 1263–1284. doi:10.1109/TKDE.2008.239</w:delText>
        </w:r>
      </w:del>
    </w:p>
    <w:p w14:paraId="67973D62" w14:textId="77777777" w:rsidR="004861F8" w:rsidRPr="001370C5" w:rsidRDefault="004861F8" w:rsidP="004861F8">
      <w:pPr>
        <w:pStyle w:val="Bibliography"/>
        <w:rPr>
          <w:del w:id="454" w:author="Hockenberry, Adam J" w:date="2018-10-12T12:32:00Z"/>
          <w:rFonts w:ascii="Helvetica" w:hAnsi="Helvetica"/>
        </w:rPr>
      </w:pPr>
      <w:del w:id="455" w:author="Hockenberry, Adam J" w:date="2018-10-12T12:32:00Z">
        <w:r w:rsidRPr="001370C5">
          <w:rPr>
            <w:rFonts w:ascii="Helvetica" w:hAnsi="Helvetica"/>
          </w:rPr>
          <w:delText xml:space="preserve">41. </w:delText>
        </w:r>
        <w:r w:rsidRPr="001370C5">
          <w:rPr>
            <w:rFonts w:ascii="Helvetica" w:hAnsi="Helvetica"/>
          </w:rPr>
          <w:tab/>
          <w:delText>Huang Y-M, Du S-X. Weighted support vector machine for classification with uneven training class sizes. 2005 International Conference on Machine Learning and Cybernetics. 2005. pp. 4365-4369 Vol. 7. doi:10.1109/ICMLC.2005.1527706</w:delText>
        </w:r>
      </w:del>
    </w:p>
    <w:p w14:paraId="301AD56F" w14:textId="77777777" w:rsidR="004861F8" w:rsidRPr="001370C5" w:rsidRDefault="004861F8" w:rsidP="004861F8">
      <w:pPr>
        <w:pStyle w:val="Bibliography"/>
        <w:rPr>
          <w:del w:id="456" w:author="Hockenberry, Adam J" w:date="2018-10-12T12:32:00Z"/>
          <w:rFonts w:ascii="Helvetica" w:hAnsi="Helvetica"/>
        </w:rPr>
      </w:pPr>
      <w:del w:id="457" w:author="Hockenberry, Adam J" w:date="2018-10-12T12:32:00Z">
        <w:r w:rsidRPr="001370C5">
          <w:rPr>
            <w:rFonts w:ascii="Helvetica" w:hAnsi="Helvetica"/>
          </w:rPr>
          <w:delText xml:space="preserve">42. </w:delText>
        </w:r>
        <w:r w:rsidRPr="001370C5">
          <w:rPr>
            <w:rFonts w:ascii="Helvetica" w:hAnsi="Helvetica"/>
          </w:rPr>
          <w:tab/>
          <w:delText>Support Vector Machines [Internet]. [cited 24 Apr 2017]. Available: http://www.di.fc.ul.pt/~jpn/r/svm/svm.html</w:delText>
        </w:r>
      </w:del>
    </w:p>
    <w:p w14:paraId="107ACE55" w14:textId="77777777" w:rsidR="004861F8" w:rsidRPr="001370C5" w:rsidRDefault="004861F8" w:rsidP="004861F8">
      <w:pPr>
        <w:pStyle w:val="Bibliography"/>
        <w:rPr>
          <w:del w:id="458" w:author="Hockenberry, Adam J" w:date="2018-10-12T12:32:00Z"/>
          <w:rFonts w:ascii="Helvetica" w:hAnsi="Helvetica"/>
        </w:rPr>
      </w:pPr>
      <w:del w:id="459" w:author="Hockenberry, Adam J" w:date="2018-10-12T12:32:00Z">
        <w:r w:rsidRPr="001370C5">
          <w:rPr>
            <w:rFonts w:ascii="Helvetica" w:hAnsi="Helvetica"/>
          </w:rPr>
          <w:delText xml:space="preserve">43. </w:delText>
        </w:r>
        <w:r w:rsidRPr="001370C5">
          <w:rPr>
            <w:rFonts w:ascii="Helvetica" w:hAnsi="Helvetica"/>
          </w:rPr>
          <w:tab/>
          <w:delText>Yang Y. An Evaluation of Statistical Approaches to Text Categorization. Inf Retr. 1999;1: 69–90. doi:10.1023/A:1009982220290</w:delText>
        </w:r>
      </w:del>
    </w:p>
    <w:p w14:paraId="524A3F89" w14:textId="77777777" w:rsidR="004861F8" w:rsidRPr="001370C5" w:rsidRDefault="004861F8" w:rsidP="004861F8">
      <w:pPr>
        <w:pStyle w:val="Bibliography"/>
        <w:rPr>
          <w:del w:id="460" w:author="Hockenberry, Adam J" w:date="2018-10-12T12:32:00Z"/>
          <w:rFonts w:ascii="Helvetica" w:hAnsi="Helvetica"/>
        </w:rPr>
      </w:pPr>
      <w:del w:id="461" w:author="Hockenberry, Adam J" w:date="2018-10-12T12:32:00Z">
        <w:r w:rsidRPr="001370C5">
          <w:rPr>
            <w:rFonts w:ascii="Helvetica" w:hAnsi="Helvetica"/>
          </w:rPr>
          <w:delText xml:space="preserve">44. </w:delText>
        </w:r>
        <w:r w:rsidRPr="001370C5">
          <w:rPr>
            <w:rFonts w:ascii="Helvetica" w:hAnsi="Helvetica"/>
          </w:rPr>
          <w:tab/>
          <w:delText>Love MI, Huber W, Anders S. Moderated estimation of fold change and dispersion for RNA-seq data with DESeq2. Genome Biol. 2014;15: 550. doi:10.1186/s13059-014-0550-8</w:delText>
        </w:r>
      </w:del>
    </w:p>
    <w:p w14:paraId="05744E81" w14:textId="77777777" w:rsidR="004861F8" w:rsidRPr="001370C5" w:rsidRDefault="004861F8" w:rsidP="004861F8">
      <w:pPr>
        <w:pStyle w:val="Bibliography"/>
        <w:rPr>
          <w:del w:id="462" w:author="Hockenberry, Adam J" w:date="2018-10-12T12:32:00Z"/>
          <w:rFonts w:ascii="Helvetica" w:hAnsi="Helvetica"/>
        </w:rPr>
      </w:pPr>
      <w:del w:id="463" w:author="Hockenberry, Adam J" w:date="2018-10-12T12:32:00Z">
        <w:r w:rsidRPr="001370C5">
          <w:rPr>
            <w:rFonts w:ascii="Helvetica" w:hAnsi="Helvetica"/>
          </w:rPr>
          <w:delText xml:space="preserve">45. </w:delText>
        </w:r>
        <w:r w:rsidRPr="001370C5">
          <w:rPr>
            <w:rFonts w:ascii="Helvetica" w:hAnsi="Helvetica"/>
          </w:rPr>
          <w:tab/>
          <w:delText>Differential analysis of count data – the DESeq2 package [Internet]. 27 Jun 2016 [cited 12 Apr 2016]. Available: http://journals.plos.org/ploscompbiol/article/asset?id=10.1371%2Fjournal.pcbi.1004127.PDF</w:delText>
        </w:r>
      </w:del>
    </w:p>
    <w:p w14:paraId="59F45545" w14:textId="77777777" w:rsidR="004861F8" w:rsidRPr="001370C5" w:rsidRDefault="004861F8" w:rsidP="004861F8">
      <w:pPr>
        <w:pStyle w:val="Bibliography"/>
        <w:rPr>
          <w:del w:id="464" w:author="Hockenberry, Adam J" w:date="2018-10-12T12:32:00Z"/>
          <w:rFonts w:ascii="Helvetica" w:hAnsi="Helvetica"/>
        </w:rPr>
      </w:pPr>
      <w:del w:id="465" w:author="Hockenberry, Adam J" w:date="2018-10-12T12:32:00Z">
        <w:r w:rsidRPr="001370C5">
          <w:rPr>
            <w:rFonts w:ascii="Helvetica" w:hAnsi="Helvetica"/>
          </w:rPr>
          <w:delText xml:space="preserve">46. </w:delText>
        </w:r>
        <w:r w:rsidRPr="001370C5">
          <w:rPr>
            <w:rFonts w:ascii="Helvetica" w:hAnsi="Helvetica"/>
          </w:rPr>
          <w:tab/>
          <w:delText>Anders S, Huber W. Differential expression analysis for sequence count data. Genome Biol. 2010;11: R106. doi:10.1186/gb-2010-11-10-r106</w:delText>
        </w:r>
      </w:del>
    </w:p>
    <w:p w14:paraId="0D7830EE" w14:textId="77777777" w:rsidR="004861F8" w:rsidRPr="001370C5" w:rsidRDefault="004861F8" w:rsidP="004861F8">
      <w:pPr>
        <w:pStyle w:val="Bibliography"/>
        <w:rPr>
          <w:del w:id="466" w:author="Hockenberry, Adam J" w:date="2018-10-12T12:32:00Z"/>
          <w:rFonts w:ascii="Helvetica" w:hAnsi="Helvetica"/>
        </w:rPr>
      </w:pPr>
      <w:del w:id="467" w:author="Hockenberry, Adam J" w:date="2018-10-12T12:32:00Z">
        <w:r w:rsidRPr="001370C5">
          <w:rPr>
            <w:rFonts w:ascii="Helvetica" w:hAnsi="Helvetica"/>
          </w:rPr>
          <w:delText xml:space="preserve">47. </w:delText>
        </w:r>
        <w:r w:rsidRPr="001370C5">
          <w:rPr>
            <w:rFonts w:ascii="Helvetica" w:hAnsi="Helvetica"/>
          </w:rPr>
          <w:tab/>
          <w:delText>Parker HS, Bravo HC, Leek JT. Removing batch effects for prediction problems with frozen surrogate variable analysis. PeerJ. 2014;2: e561. doi:10.7717/peerj.561</w:delText>
        </w:r>
      </w:del>
    </w:p>
    <w:p w14:paraId="56F9CD69" w14:textId="77777777" w:rsidR="004861F8" w:rsidRPr="001370C5" w:rsidRDefault="004861F8" w:rsidP="004861F8">
      <w:pPr>
        <w:pStyle w:val="Bibliography"/>
        <w:rPr>
          <w:del w:id="468" w:author="Hockenberry, Adam J" w:date="2018-10-12T12:32:00Z"/>
          <w:rFonts w:ascii="Helvetica" w:hAnsi="Helvetica"/>
        </w:rPr>
      </w:pPr>
      <w:del w:id="469" w:author="Hockenberry, Adam J" w:date="2018-10-12T12:32:00Z">
        <w:r w:rsidRPr="001370C5">
          <w:rPr>
            <w:rFonts w:ascii="Helvetica" w:hAnsi="Helvetica"/>
          </w:rPr>
          <w:delText xml:space="preserve">48. </w:delText>
        </w:r>
        <w:r w:rsidRPr="001370C5">
          <w:rPr>
            <w:rFonts w:ascii="Helvetica" w:hAnsi="Helvetica"/>
          </w:rPr>
          <w:tab/>
          <w:delText>Jolliffe I. Principal Component Analysis. Wiley StatsRef: Statistics Reference Online. John Wiley &amp; Sons, Ltd; 2014. doi:10.1002/9781118445112.stat06472</w:delText>
        </w:r>
      </w:del>
    </w:p>
    <w:p w14:paraId="484A22C4" w14:textId="77777777" w:rsidR="004861F8" w:rsidRPr="001370C5" w:rsidRDefault="004861F8" w:rsidP="004861F8">
      <w:pPr>
        <w:pStyle w:val="Bibliography"/>
        <w:rPr>
          <w:del w:id="470" w:author="Hockenberry, Adam J" w:date="2018-10-12T12:32:00Z"/>
          <w:rFonts w:ascii="Helvetica" w:hAnsi="Helvetica"/>
        </w:rPr>
      </w:pPr>
      <w:del w:id="471" w:author="Hockenberry, Adam J" w:date="2018-10-12T12:32:00Z">
        <w:r w:rsidRPr="001370C5">
          <w:rPr>
            <w:rFonts w:ascii="Helvetica" w:hAnsi="Helvetica"/>
          </w:rPr>
          <w:delText xml:space="preserve">49. </w:delText>
        </w:r>
        <w:r w:rsidRPr="001370C5">
          <w:rPr>
            <w:rFonts w:ascii="Helvetica" w:hAnsi="Helvetica"/>
          </w:rPr>
          <w:tab/>
          <w:delText xml:space="preserve">Meyer D, Wien TU. Support Vector Machines. The Interface to libsvm in package e1071. Online-Documentation of the package e1071 for "R. 2001. </w:delText>
        </w:r>
      </w:del>
    </w:p>
    <w:p w14:paraId="5F248913" w14:textId="77777777" w:rsidR="004861F8" w:rsidRPr="001370C5" w:rsidRDefault="004861F8" w:rsidP="004861F8">
      <w:pPr>
        <w:pStyle w:val="Bibliography"/>
        <w:rPr>
          <w:del w:id="472" w:author="Hockenberry, Adam J" w:date="2018-10-12T12:32:00Z"/>
          <w:rFonts w:ascii="Helvetica" w:hAnsi="Helvetica"/>
        </w:rPr>
      </w:pPr>
      <w:del w:id="473" w:author="Hockenberry, Adam J" w:date="2018-10-12T12:32:00Z">
        <w:r w:rsidRPr="001370C5">
          <w:rPr>
            <w:rFonts w:ascii="Helvetica" w:hAnsi="Helvetica"/>
          </w:rPr>
          <w:delText xml:space="preserve">50. </w:delText>
        </w:r>
        <w:r w:rsidRPr="001370C5">
          <w:rPr>
            <w:rFonts w:ascii="Helvetica" w:hAnsi="Helvetica"/>
          </w:rPr>
          <w:tab/>
          <w:delText xml:space="preserve">Liaw A, Wiener M. Classification and Regression by randomForest. R News. 2002;2: 18–22. </w:delText>
        </w:r>
      </w:del>
    </w:p>
    <w:p w14:paraId="17AB8FDF" w14:textId="77777777" w:rsidR="004861F8" w:rsidRPr="001370C5" w:rsidRDefault="004861F8" w:rsidP="004861F8">
      <w:pPr>
        <w:pStyle w:val="Bibliography"/>
        <w:rPr>
          <w:del w:id="474" w:author="Hockenberry, Adam J" w:date="2018-10-12T12:32:00Z"/>
          <w:rFonts w:ascii="Helvetica" w:hAnsi="Helvetica"/>
        </w:rPr>
      </w:pPr>
      <w:del w:id="475" w:author="Hockenberry, Adam J" w:date="2018-10-12T12:32:00Z">
        <w:r w:rsidRPr="001370C5">
          <w:rPr>
            <w:rFonts w:ascii="Helvetica" w:hAnsi="Helvetica"/>
          </w:rPr>
          <w:delText xml:space="preserve">51. </w:delText>
        </w:r>
        <w:r w:rsidRPr="001370C5">
          <w:rPr>
            <w:rFonts w:ascii="Helvetica" w:hAnsi="Helvetica"/>
          </w:rPr>
          <w:tab/>
          <w:delText>Chang C-C, Lin C-J. LIBSVM: A Library for Support Vector Machines. ACM Trans Intell Syst Technol. 2011;2: 27:1–27:27. doi:10.1145/1961189.1961199</w:delText>
        </w:r>
      </w:del>
    </w:p>
    <w:p w14:paraId="2BBB1C0E" w14:textId="77777777" w:rsidR="004861F8" w:rsidRPr="001370C5" w:rsidRDefault="004861F8" w:rsidP="004861F8">
      <w:pPr>
        <w:pStyle w:val="Bibliography"/>
        <w:rPr>
          <w:del w:id="476" w:author="Hockenberry, Adam J" w:date="2018-10-12T12:32:00Z"/>
          <w:rFonts w:ascii="Helvetica" w:hAnsi="Helvetica"/>
        </w:rPr>
      </w:pPr>
      <w:del w:id="477" w:author="Hockenberry, Adam J" w:date="2018-10-12T12:32:00Z">
        <w:r w:rsidRPr="001370C5">
          <w:rPr>
            <w:rFonts w:ascii="Helvetica" w:hAnsi="Helvetica"/>
          </w:rPr>
          <w:delText xml:space="preserve">52. </w:delText>
        </w:r>
        <w:r w:rsidRPr="001370C5">
          <w:rPr>
            <w:rFonts w:ascii="Helvetica" w:hAnsi="Helvetica"/>
          </w:rPr>
          <w:tab/>
          <w:delText>Ghamrawi N, McCallum A. Collective Multi-label Classification. Proceedings of the 14th ACM International Conference on Information and Knowledge Management. New York, NY, USA: ACM; 2005. pp. 195–200. doi:10.1145/1099554.1099591</w:delText>
        </w:r>
      </w:del>
    </w:p>
    <w:p w14:paraId="443007D9" w14:textId="77777777" w:rsidR="004861F8" w:rsidRPr="001370C5" w:rsidRDefault="004861F8" w:rsidP="004861F8">
      <w:pPr>
        <w:pStyle w:val="Bibliography"/>
        <w:rPr>
          <w:del w:id="478" w:author="Hockenberry, Adam J" w:date="2018-10-12T12:32:00Z"/>
          <w:rFonts w:ascii="Helvetica" w:hAnsi="Helvetica"/>
        </w:rPr>
      </w:pPr>
      <w:del w:id="479" w:author="Hockenberry, Adam J" w:date="2018-10-12T12:32:00Z">
        <w:r w:rsidRPr="001370C5">
          <w:rPr>
            <w:rFonts w:ascii="Helvetica" w:hAnsi="Helvetica"/>
          </w:rPr>
          <w:delText xml:space="preserve">53. </w:delText>
        </w:r>
        <w:r w:rsidRPr="001370C5">
          <w:rPr>
            <w:rFonts w:ascii="Helvetica" w:hAnsi="Helvetica"/>
          </w:rPr>
          <w:tab/>
          <w:delText>Barrett T, Wilhite SE, Ledoux P, Evangelista C, Kim IF, Tomashevsky M, et al. NCBI GEO: archive for functional genomics data sets—update. Nucleic Acids Res. 2013;41: D991–D995. doi:10.1093/nar/gks1193</w:delText>
        </w:r>
      </w:del>
    </w:p>
    <w:p w14:paraId="01A9E39B" w14:textId="77777777" w:rsidR="004861F8" w:rsidRPr="001370C5" w:rsidRDefault="004861F8" w:rsidP="004861F8">
      <w:pPr>
        <w:pStyle w:val="Bibliography"/>
        <w:rPr>
          <w:del w:id="480" w:author="Hockenberry, Adam J" w:date="2018-10-12T12:32:00Z"/>
          <w:rFonts w:ascii="Helvetica" w:hAnsi="Helvetica"/>
        </w:rPr>
      </w:pPr>
      <w:del w:id="481" w:author="Hockenberry, Adam J" w:date="2018-10-12T12:32:00Z">
        <w:r w:rsidRPr="001370C5">
          <w:rPr>
            <w:rFonts w:ascii="Helvetica" w:hAnsi="Helvetica"/>
          </w:rPr>
          <w:delText xml:space="preserve">54. </w:delText>
        </w:r>
        <w:r w:rsidRPr="001370C5">
          <w:rPr>
            <w:rFonts w:ascii="Helvetica" w:hAnsi="Helvetica"/>
          </w:rPr>
          <w:tab/>
          <w:delText>Vizcaíno JA, Deutsch EW, Wang R, Csordas A, Reisinger F, Ríos D, et al. ProteomeXchange provides globally coordinated proteomics data submission and dissemination. In: Nature Biotechnology [Internet]. 10 Mar 2014 [cited 10 May 2018]. doi:10.1038/nbt.2839</w:delText>
        </w:r>
      </w:del>
    </w:p>
    <w:p w14:paraId="6D8D67A1" w14:textId="77777777" w:rsidR="001370C5" w:rsidRPr="001370C5" w:rsidRDefault="00CA44DD" w:rsidP="0096473D">
      <w:pPr>
        <w:keepNext/>
        <w:keepLines/>
        <w:spacing w:before="200" w:line="360" w:lineRule="auto"/>
        <w:outlineLvl w:val="1"/>
        <w:rPr>
          <w:del w:id="482" w:author="Hockenberry, Adam J" w:date="2018-10-12T12:32:00Z"/>
          <w:rFonts w:ascii="Helvetica" w:hAnsi="Helvetica"/>
        </w:rPr>
      </w:pPr>
      <w:del w:id="483" w:author="Hockenberry, Adam J" w:date="2018-10-12T12:32:00Z">
        <w:r w:rsidRPr="001370C5">
          <w:rPr>
            <w:rFonts w:ascii="Helvetica" w:hAnsi="Helvetica"/>
          </w:rPr>
          <w:fldChar w:fldCharType="end"/>
        </w:r>
      </w:del>
    </w:p>
    <w:p w14:paraId="5E167084" w14:textId="77777777" w:rsidR="00F0022E" w:rsidRPr="00F0022E" w:rsidRDefault="001E1693" w:rsidP="00F0022E">
      <w:pPr>
        <w:pStyle w:val="Bibliography"/>
        <w:rPr>
          <w:ins w:id="484" w:author="Hockenberry, Adam J" w:date="2018-10-12T12:32:00Z"/>
        </w:rPr>
      </w:pPr>
      <w:ins w:id="485" w:author="Hockenberry, Adam J" w:date="2018-10-12T12:32:00Z">
        <w:r w:rsidRPr="00785E0B">
          <w:fldChar w:fldCharType="begin"/>
        </w:r>
        <w:r w:rsidR="00F0022E">
          <w:instrText xml:space="preserve"> ADDIN ZOTERO_BIBL {"uncited":[],"omitted":[],"custom":[[["http://zotero.org/users/local/WXskNUvk/items/LK4FCEUQ"],"1. \\tab{}Halpern BS, Walbridge S, Selkoe KA, Kappel CV, Micheli F, D\\uc0\\u8217{}Agrosa C, {\\i{}et al.} A global map of human impact on marine ecosystems. Science. 2008;319: 948\\uc0\\u8211{}952. doi:10.1126/science.1149345"],[["http://zotero.org/users/local/WXskNUvk/items/89Y2EAPQ"],"9. \\tab{}Hemme CL, Deng Y, Gentry TJ, Fields MW, Wu L, Barua S, {\\i{}et al.} Metagenomic insights into evolution of a heavy metal-contaminated groundwater microbial community. ISME J. 2010;4: 660\\uc0\\u8211{}672. doi:10.1038/ismej.2009.154"],[["http://zotero.org/users/local/WXskNUvk/items/YSR2DX9S"],"8. \\tab{}Flynn TM, Sanford RA, Ryu H, Bethke CM, Levine AD, Ashbolt NJ, {\\i{}et al.} Functional microbial diversity explains groundwater chemistry in a pristine aquifer. BMC Microbiol. 2013;13: 146. doi:10.1186/1471-2180-13-146"],[["http://zotero.org/users/local/WXskNUvk/items/HML9G8LF"],"16. \\tab{}Ramaswamy S, Tamayo P, Rifkin R, Mukherjee S, Yeang C-H, Angelo M, {\\i{}et al.} Multiclass cancer diagnosis using tumor gene expression signatures. Proc Natl Acad Sci. 2001;98: 15149\\uc0\\u8211{}15154. doi:10.1073/pnas.211566398"],[["http://zotero.org/users/local/WXskNUvk/items/RJXKA2VY"],"25. \\tab{}Faith JJ, Hayete B, Thaden JT, Mogno I, Wierzbowski J, Cottarel G, {\\i{}et al.} Large-scale mapping and validation of {\\i{}Escherichia coli} transcriptional regulation from a compendium of expression profiles. PLoS Biol. 2007;5: e8. doi:10.1371/journal.pbio.0050008"],[["http://zotero.org/users/local/WXskNUvk/items/QE6DKTBL"],"23. \\tab{}Bonneau R, Reiss DJ, Shannon P, Facciotti M, Hood L, Baliga NS, {\\i{}et al.} The Inferelator: an algorithm for learning parsimonious regulatory networks from systems-biology data sets {\\i{}de novo}. Genome Biol. 2006;7: R36. doi:10.1186/gb-2006-7-5-r36"],[["http://zotero.org/users/local/WXskNUvk/items/K4YRUYKT"],"26. \\tab{}Bonneau R, Facciotti MT, Reiss DJ, Schmid AK, Pan M, Kaur A, {\\i{}et al.} A predictive model for transcriptional control of physiology in a free living cell. Cell. 2007;131: 1354\\uc0\\u8211{}1365. doi:10.1016/j.cell.2007.10.053"],[["http://zotero.org/users/local/WXskNUvk/items/AGMSE7W3"],"28. \\tab{}Carrera J, Estrela R, Luo J, Rai N, Tsoukalas A, Tagkopoulos I. An integrative, multi-scale, genome-wide model reveals the phenotypic landscape of {\\i{}Escherichia coli.} Mol Syst Biol. 2014;10: 735\\uc0\\u8211{}735. doi:10.15252/msb.20145108"],[["http://zotero.org/users/local/WXskNUvk/items/SDNZJ3HR"],"33. \\tab{}Airoldi EM, Huttenhower C, Gresham D, Lu C, Caudy AA, Dunham MJ, {\\i{}et al.} Predicting cellular growth from gene expression signatures. PLoS Comput Biol. 2009;5: e1000257. doi:10.1371/journal.pcbi.1000257"],[["http://zotero.org/users/local/WXskNUvk/items/QFUHNSKZ"],"29. \\tab{}Machado D, Herrg\\uc0\\u229{}rd M. Systematic evaluation of methods for integration of transcriptomic data into constraint-based models of metabolism. PLoS Comput Biol. 2014;10: e1003580. doi:10.1371/journal.pcbi.1003580"],[["http://zotero.org/users/local/WXskNUvk/items/QBGWIEFY"],"4. \\tab{}Bereza-Malcolm LT, Mann G, Franks AE. Environmental sensing of heavy metals through whole cell microbial biosensors: A synthetic biology approach. ACS Synth Biol. 2015;4: 535\\uc0\\u8211{}546. doi:10.1021/sb500286r"],[["http://zotero.org/users/local/WXskNUvk/items/D992S6F7"],"61. \\tab{}Hand DJ, Till RJ. A simple generalisation of the Area Under the ROC Curve for multiple class classification problems. Mach Learn. 2001;45: 171\\uc0\\u8211{}186."],[["http://zotero.org/users/local/FOPKHRFW/items/T88GQ7PK"],"3. \\tab{}Slomovic S, Pardee K, Collins JJ. Synthetic biology devices for {\\i{}in vitro} and {\\i{}in vivo} diagnostics. Proc Natl Acad Sci. 2015;112: 14429\\uc0\\u8211{}14435. doi:10.1073/pnas.1508521112"],[["http://zotero.org/users/local/FOPKHRFW/items/7WZIZGM4"],"6. \\tab{}He Z, Zhang P, Wu L, Rocha AM, Tu Q, Shi Z, {\\i{}et al.} Microbial functional gene diversity predicts groundwater contamination and ecosystem functioning. mBio. 2018;9: e02435-17. doi:10.1128/mBio.02435-17"],[["http://zotero.org/users/local/FOPKHRFW/items/Z2RI8E4F"],"11. \\tab{}Mitchell A, Romano GH, Groisman B, Yona A, Dekel E, Kupiec M, {\\i{}et al.} Adaptive prediction of environmental changes by microorganisms. Nature. 2009;460: 220\\uc0\\u8211{}224. doi:10.1038/nature08112"],[["http://zotero.org/users/local/FOPKHRFW/items/VDZR7H8C"],"12. \\tab{}Schmidt A, Kochanowski K, Vedelaar S, Ahrn\\uc0\\u233{} E, Volkmer B, Callipo L, {\\i{}et al.} The quantitative and condition-dependent {\\i{}Escherichia coli} proteome. Nat Biotechnol. 2016;34: 104\\uc0\\u8211{}110. doi:10.1038/nbt.3418"],[["http://zotero.org/users/local/FOPKHRFW/items/FJANZRZX"],"13. \\tab{}Kim M, Rai N, Zorraquino V, Tagkopoulos I. Multi-omics integration accurately predicts cellular state in unexplored conditions for {\\i{}Escherichia coli.} Nat Commun. 2016;7. doi:10.1038/ncomms13090"],[["http://zotero.org/users/local/FOPKHRFW/items/4CXWWNUI"],"14. \\tab{}Leek JT, Scharpf RB, Bravo HC, Simcha D, Langmead B, Johnson WE, {\\i{}et al.} Tackling the widespread and critical impact of batch effects in high-throughput data. Nat Rev Genet. 2010;11. doi:10.1038/nrg2825"],[["http://zotero.org/users/local/FOPKHRFW/items/AQVQ93PB"],"15. \\tab{}Scharpf RB, Ruczinski I, Carvalho B, Doan B, Chakravarti A, Irizarry RA. A multilevel model to address batch effects in copy number estimation using SNP arrays. Biostatistics. 2011;12: 33\\uc0\\u8211{}50. doi:10.1093/biostatistics/kxq043"],[["http://zotero.org/users/local/FOPKHRFW/items/KBIMHPIP"],"30. \\tab{}Brandes A, Lun DS, Ip K, Zucker J, Colijn C, Weiner B, {\\i{}et al.} Inferring carbon sources from gene expression profiles using metabolic flux models. PLoS One. 2012;7: e36947. doi:10.1371/journal.pone.0036947"],[["http://zotero.org/users/local/FOPKHRFW/items/3Z9S497P"],"31. \\tab{}Sridhara V, Meyer AG, Rai P, Barrick JE, Ravikumar P, Segr\\uc0\\u232{} D, {\\i{}et al.} Predicting growth conditions from internal metabolic fluxes in an {\\i{}in-silico} model of {\\i{}E. coli.} PLoS One. 2014;9: e114608. doi:10.1371/journal.pone.0114608"],[["http://zotero.org/users/local/FOPKHRFW/items/WXV5M37V"],"32. \\tab{}Hui S, Silverman JM, Chen SS, Erickson DW, Basan M, Wang J, {\\i{}et al.} Quantitative proteomic analysis reveals a simple strategy of global resource allocation in bacteria. Mol Syst Biol. 2015;11: 784. doi:10.15252/msb.20145697"],[["http://zotero.org/users/local/FOPKHRFW/items/J83DA4N5"],"35. \\tab{}Caglar MU, Houser JR, Barnhart CS, Boutz DR, Carroll SM, Dasgupta A, {\\i{}et al.} The{\\i{} E. coli} molecular phenotype under different growth conditions. Sci Rep. 2017;7: 45303. doi:10.1038/srep45303"],[["http://zotero.org/users/local/FOPKHRFW/items/MV3KWPUV"],"36. \\tab{}Houser JR, Barnhart C, Boutz DR, Carroll SM, Dasgupta A, Michener JK, {\\i{}et al.} Controlled measurement and comparative analysis of cellular components in {\\i{}E . coli} reveals broad regulatory changes in response to glucose starvation. PLoS Comput Biol. 2015;11: e1004400. doi:10.1371/journal.pcbi.1004400"],[["http://zotero.org/users/local/FOPKHRFW/items/CDBUGRU2"],"37. \\tab{}Wilmes A, Limonciel A, Aschauer L, Moenks K, Bielow C, Leonard MO, {\\i{}et al.} Application of integrated transcriptomic, proteomic and metabolomic profiling for the delineation of mechanisms of drug induced cell stress. J Proteomics. 2013;79: 180\\uc0\\u8211{}194. doi:10.1016/j.jprot.2012.11.022"],[["http://zotero.org/users/local/FOPKHRFW/items/2AFWVN2T"],"39. \\tab{}Nie L, Wu G, Culley DE, Scholten JCM, Zhang W. Integrative analysis of transcriptomic and proteomic data: challenges, solutions and applications. Crit Rev Biotechnol. 2007;27: 63\\uc0\\u8211{}75. doi:10.1080/07388550701334212"],[["http://zotero.org/users/local/FOPKHRFW/items/ABPMIMT2"],"40. \\tab{}Zhang W, Li F, Nie L. Integrating multiple \\uc0\\u8220{}omics\\uc0\\u8221{} analysis for microbial biology: application and methodologies. Microbiology. 2010;156: 287\\uc0\\u8211{}301. doi:10.1099/mic.0.034793-0"],[["http://zotero.org/users/local/FOPKHRFW/items/IUD6BP56"],"41. \\tab{}Oliveira AP, Sauer U. The importance of post-translational modifications in regulating {\\i{}Saccharomyces cerevisiae} metabolism. FEMS Yeast Res. 2012;12: 104\\uc0\\u8211{}117. doi:10.1111/j.1567-1364.2011.00765.x"],[["http://zotero.org/users/local/FOPKHRFW/items/Z6SGDZSS"],"43.\\uc0\\u160{} Kolter R, Siegele DA, Tormo A. The stationary phase of the bacterial life cycle. Annu Rev Microbiol. 1993;47: 855\\uc0\\u8211{}874. doi:10.1146/annurev.mi.47.100193.004231"],[["http://zotero.org/users/local/FOPKHRFW/items/QCCAZHX9"],"45. \\tab{}Keren L, van Dijk D, Weingarten-Gabbay S, Davidi D, Jona G, Weinberger A, {\\i{}et al.} Noise in gene expression is coupled to growth rate. Genome Res. 2015; gr.191635.115. doi:10.1101/gr.191635.115"],[["http://zotero.org/users/local/FOPKHRFW/items/NNAV59PP"],"46. \\tab{}Bar-Even A, Paulsson J, Maheshri N, Carmi M, O\\uc0\\u8217{}Shea E, Pilpel Y, {\\i{}et al.} Noise in protein expression scales with natural protein abundance. Nat Genet. 2006;38: 636\\uc0\\u8211{}643. doi:10.1038/ng1807"],[["http://zotero.org/users/local/FOPKHRFW/items/M9T7S6JV"],"47. \\tab{}Taniguchi Y, Choi PJ, Li G-W, Chen H, Babu M, Hearn J, {\\i{}et al.} Quantifying {\\i{}E. coli} proteome and transcriptome with single-molecule sensitivity in single cells. Science. 2010;329: 533\\uc0\\u8211{}538. doi:10.1126/science.1188308"],[["http://zotero.org/users/local/FOPKHRFW/items/7SE88TVM"],"48. \\tab{}Milo R, Jorgensen P, Moran U, Weber G, Springer M. BioNumbers\\uc0\\u8212{}the database of key numbers in molecular and cell biology. Nucleic Acids Res. 2010;38:D750-D753. doi:10.1093/nar/gkp889"],[["http://zotero.org/users/local/FOPKHRFW/items/HZ4UKT6I"],"49. \\tab{}Mart\\uc0\\u237{}nez-G\\uc0\\u243{}mez K, Flores N, Casta\\uc0\\u241{}eda HM, Mart\\uc0\\u237{}nez-Batallar G, Hern\\uc0\\u225{}ndez-Ch\\uc0\\u225{}vez G, Ram\\uc0\\u237{}rez OT, {\\i{}et al.} New insights into {\\i{}Escherichia coli} metabolism: carbon scavenging, acetate metabolism and carbon recycling responses during growth on glycerol. Microb Cell Factories. 2012;11: 46. doi:10.1186/1475-2859-11-46"],[["http://zotero.org/users/local/FOPKHRFW/items/8F7VVXGS"],"50. \\tab{}Perrenoud A, Sauer U. Impact of global transcriptional regulation by ArcA, ArcB, Cra, Crp, Cya, Fnr, and Mlc on glucose catabolism in {\\i{}Escherichia coli}. J Bacteriol. 2005;187: 3171\\uc0\\u8211{}3179. doi:10.1128/JB.187.9.3171-3179.2005"],[["http://zotero.org/users/local/FOPKHRFW/items/DKQVQKQX"],"51. \\tab{}Kumar R, Shimizu K. Transcriptional regulation of main metabolic pathways of cyoA, cydB, fnr, and fur gene knockout {\\i{}Escherichia coli} in C-limited and N-limited aerobic continuous cultures. Microb Cell Factories. 2011;10: 3. doi:10.1186/1475-2859-10-3"],[["http://zotero.org/users/local/FOPKHRFW/items/AZV3SKMU"],"52. \\tab{}Soufi B, Krug K, Harst A, Macek B. Characterization of the {\\i{}E. coli} proteome and its modifications during growth and ethanol stress. Front Microbiol. 2015;6: 103. doi:10.3389/fmicb.2015.00103"],[["http://zotero.org/users/local/FOPKHRFW/items/I3B8J39R"],"53. \\tab{}Lewis NE, Cho B-K, Knight EM, Palsson BO. Gene expression profiling and the use of genome-scale {\\i{}in silico} models of {\\i{}Escherichia coli} for analysis: providing context for content. J Bacteriol. 2009;191: 3437\\uc0\\u8211{}3444. doi:10.1128/JB.00034-09"],[["http://zotero.org/users/local/FOPKHRFW/items/2C65XS8K"],"54. \\tab{}Yoon SH, Han M-J, Jeong H, Lee CH, Xia X-X, Lee D-H, et al. Comparative multi-omics systems analysis of {\\i{}Escherichia coli} strains B and K-12. Genome Biol. 2012;13: R37. doi:10.1186/gb-2012-13-5-r37"],[["http://zotero.org/users/local/FOPKHRFW/items/G9DUIDW8"],"55. \\tab{}Batista GEAPA, Prati RC, Monard MC. A study of the behavior of several methods for balancing machine learning training data. ACM SIGKDD Explor Newsl. 2004;6: 20\\uc0\\u8211{}29. doi:10.1145/1007730.1007735"],[["http://zotero.org/users/local/FOPKHRFW/items/56J93WC6"],"56. \\tab{}Chawla NV. Data mining for imbalanced datasets: An overview. In: Data Mining and Knowledge Discovery Handbook. Springer US; 2005. pp. 853\\uc0\\u8211{}867. doi:10.1007/0-387-25465-X_40"],[["http://zotero.org/users/local/FOPKHRFW/items/DUCE7A72"],"57. \\tab{}He H, Garcia EA. Learning from imbalanced data. IEEE Trans Knowl Data Eng. 2009;21: 1263\\uc0\\u8211{}1284. doi:10.1109/TKDE.2008.239"],[["http://zotero.org/users/local/FOPKHRFW/items/MFZZJWP2"],"58. \\tab{}Huang Y-M, Du S-X. Weighted support vector machine for classification with uneven training class sizes. 2005 International Conference on Machine Learning and Cybernetics. 2005;7:4365-4369 doi:10.1109/ICMLC.2005.1527706"],[["http://zotero.org/users/local/FOPKHRFW/items/4HDKICEE"],"60. \\tab{}Yang Y. An evaluation of statistical approaches to text categorization. Inf Retr. 1999;1: 69\\uc0\\u8211{}90. doi:10.1023/A:1009982220290"],[["http://zotero.org/users/local/FOPKHRFW/items/DEP396M5"],"64. \\tab{}Differential analysis of count data \\uc0\\u8211{} the DESeq2 package [Internet]. 27 Jun 2016 [cited 12 Apr 2016]. Available: http://www.bioconductor.org/packages//2.13/bioc/vignettes/DESeq2/inst/doc/DESeq2.pdf"],[["http://zotero.org/users/local/FOPKHRFW/items/GZ665326"],"68. \\tab{}Meyer D, Wien TU. Support Vector Machines. The interface to libsvm in package e1071. Online-Documentation of the package e1071 for \\uc0\\u8220{}R. 2001."],[["http://zotero.org/users/local/FOPKHRFW/items/44NHM643"],"69. \\tab{}Liaw A, Wiener M. Classification and regression by randomForest. R News. 2002;2: 18\\uc0\\u8211{}22."],[["http://zotero.org/users/local/FOPKHRFW/items/24D8IIIK"],"70. \\tab{}Chang C-C, Lin C-J. LIBSVM: a library for support vector machines. ACM Trans Intell Syst Technol. 2011;2: 27:1\\uc0\\u8211{}27:27. doi:10.1145/1961189.1961199"],[["http://zotero.org/users/local/FOPKHRFW/items/87RMV2D7"],"71. \\tab{}Ghamrawi N, McCallum A. Collective multi-label classification. Proceedings of the 14th ACM International Conference on Information and Knowledge Management. 2005;195\\uc0\\u8211{}200. doi:10.1145/1099554.1099591"],[["http://zotero.org/users/local/FOPKHRFW/items/7SCCKCFW"],"72. \\tab{}Barrett T, Wilhite SE, Ledoux P, Evangelista C, Kim IF, Tomashevsky M, {\\i{}et al.} NCBI GEO: archive for functional genomics data sets\\uc0\\u8212{}update. Nucleic Acids Res. 2013;41: D991\\uc0\\u8211{}D995. doi:10.1093/nar/gks1193"],[["http://zotero.org/users/local/FOPKHRFW/items/M8FGL4RS"],"73. \\tab{}Vizca\\uc0\\u237{}no JA, Deutsch EW, Wang R, Csordas A, Reisinger F, R\\uc0\\u237{}os D, {\\i{}et al.} ProteomeXchange provides globally coordinated proteomics data submission and dissemination. Nature Biotechnol. 2014;32:223-226. doi:10.1038/nbt.2839"]]} CSL_BIBLIOGRAPHY </w:instrText>
        </w:r>
        <w:r w:rsidRPr="00785E0B">
          <w:fldChar w:fldCharType="separate"/>
        </w:r>
        <w:r w:rsidR="00F0022E" w:rsidRPr="00F0022E">
          <w:t xml:space="preserve">1. </w:t>
        </w:r>
        <w:r w:rsidR="00F0022E" w:rsidRPr="00F0022E">
          <w:tab/>
          <w:t xml:space="preserve">Halpern BS, Walbridge S, </w:t>
        </w:r>
        <w:proofErr w:type="spellStart"/>
        <w:r w:rsidR="00F0022E" w:rsidRPr="00F0022E">
          <w:t>Selkoe</w:t>
        </w:r>
        <w:proofErr w:type="spellEnd"/>
        <w:r w:rsidR="00F0022E" w:rsidRPr="00F0022E">
          <w:t xml:space="preserve"> KA, Kappel CV, </w:t>
        </w:r>
        <w:proofErr w:type="spellStart"/>
        <w:r w:rsidR="00F0022E" w:rsidRPr="00F0022E">
          <w:t>Micheli</w:t>
        </w:r>
        <w:proofErr w:type="spellEnd"/>
        <w:r w:rsidR="00F0022E" w:rsidRPr="00F0022E">
          <w:t xml:space="preserve"> F, </w:t>
        </w:r>
        <w:proofErr w:type="spellStart"/>
        <w:r w:rsidR="00F0022E" w:rsidRPr="00F0022E">
          <w:t>D’Agrosa</w:t>
        </w:r>
        <w:proofErr w:type="spellEnd"/>
        <w:r w:rsidR="00F0022E" w:rsidRPr="00F0022E">
          <w:t xml:space="preserve"> C, </w:t>
        </w:r>
        <w:r w:rsidR="00F0022E" w:rsidRPr="00F0022E">
          <w:rPr>
            <w:i/>
            <w:iCs/>
          </w:rPr>
          <w:t>et al.</w:t>
        </w:r>
        <w:r w:rsidR="00F0022E" w:rsidRPr="00F0022E">
          <w:t xml:space="preserve"> A global map of human impact on marine ecosystems. Science. 2008;319: 948–952. doi:10.1126/science.1149345</w:t>
        </w:r>
      </w:ins>
    </w:p>
    <w:p w14:paraId="1DE76593" w14:textId="77777777" w:rsidR="00F0022E" w:rsidRPr="00F0022E" w:rsidRDefault="00F0022E" w:rsidP="00F0022E">
      <w:pPr>
        <w:pStyle w:val="Bibliography"/>
        <w:rPr>
          <w:ins w:id="486" w:author="Hockenberry, Adam J" w:date="2018-10-12T12:32:00Z"/>
        </w:rPr>
      </w:pPr>
      <w:ins w:id="487" w:author="Hockenberry, Adam J" w:date="2018-10-12T12:32:00Z">
        <w:r w:rsidRPr="00F0022E">
          <w:t xml:space="preserve">2. </w:t>
        </w:r>
        <w:r w:rsidRPr="00F0022E">
          <w:tab/>
        </w:r>
        <w:proofErr w:type="spellStart"/>
        <w:r w:rsidRPr="00F0022E">
          <w:t>Sahney</w:t>
        </w:r>
        <w:proofErr w:type="spellEnd"/>
        <w:r w:rsidRPr="00F0022E">
          <w:t xml:space="preserve"> S, Benton MJ, Ferry PA. Links between global taxonomic diversity, ecological diversity and the expansion of vertebrates on land. </w:t>
        </w:r>
        <w:proofErr w:type="spellStart"/>
        <w:r w:rsidRPr="00F0022E">
          <w:t>Biol</w:t>
        </w:r>
        <w:proofErr w:type="spellEnd"/>
        <w:r w:rsidRPr="00F0022E">
          <w:t xml:space="preserve"> Lett. 2010;6: 544–547. doi:10.1098/rsbl.2009.1024</w:t>
        </w:r>
      </w:ins>
    </w:p>
    <w:p w14:paraId="51308846" w14:textId="77777777" w:rsidR="00F0022E" w:rsidRPr="00F0022E" w:rsidRDefault="00F0022E" w:rsidP="00F0022E">
      <w:pPr>
        <w:pStyle w:val="Bibliography"/>
        <w:rPr>
          <w:ins w:id="488" w:author="Hockenberry, Adam J" w:date="2018-10-12T12:32:00Z"/>
        </w:rPr>
      </w:pPr>
      <w:ins w:id="489" w:author="Hockenberry, Adam J" w:date="2018-10-12T12:32:00Z">
        <w:r w:rsidRPr="00F0022E">
          <w:t xml:space="preserve">3. </w:t>
        </w:r>
        <w:r w:rsidRPr="00F0022E">
          <w:tab/>
        </w:r>
        <w:proofErr w:type="spellStart"/>
        <w:r w:rsidRPr="00F0022E">
          <w:t>Slomovic</w:t>
        </w:r>
        <w:proofErr w:type="spellEnd"/>
        <w:r w:rsidRPr="00F0022E">
          <w:t xml:space="preserve"> S, </w:t>
        </w:r>
        <w:proofErr w:type="spellStart"/>
        <w:r w:rsidRPr="00F0022E">
          <w:t>Pardee</w:t>
        </w:r>
        <w:proofErr w:type="spellEnd"/>
        <w:r w:rsidRPr="00F0022E">
          <w:t xml:space="preserve"> K, Collins JJ. Synthetic biology devices for </w:t>
        </w:r>
        <w:r w:rsidRPr="00F0022E">
          <w:rPr>
            <w:i/>
            <w:iCs/>
          </w:rPr>
          <w:t>in vitro</w:t>
        </w:r>
        <w:r w:rsidRPr="00F0022E">
          <w:t xml:space="preserve"> and </w:t>
        </w:r>
        <w:r w:rsidRPr="00F0022E">
          <w:rPr>
            <w:i/>
            <w:iCs/>
          </w:rPr>
          <w:t>in vivo</w:t>
        </w:r>
        <w:r w:rsidRPr="00F0022E">
          <w:t xml:space="preserve"> diagnostics. Proc Natl </w:t>
        </w:r>
        <w:proofErr w:type="spellStart"/>
        <w:r w:rsidRPr="00F0022E">
          <w:t>Acad</w:t>
        </w:r>
        <w:proofErr w:type="spellEnd"/>
        <w:r w:rsidRPr="00F0022E">
          <w:t xml:space="preserve"> Sci. 2015;112: 14429–14435. doi:10.1073/pnas.1508521112</w:t>
        </w:r>
      </w:ins>
    </w:p>
    <w:p w14:paraId="4DE8D765" w14:textId="77777777" w:rsidR="00F0022E" w:rsidRPr="00F0022E" w:rsidRDefault="00F0022E" w:rsidP="00F0022E">
      <w:pPr>
        <w:pStyle w:val="Bibliography"/>
        <w:rPr>
          <w:ins w:id="490" w:author="Hockenberry, Adam J" w:date="2018-10-12T12:32:00Z"/>
        </w:rPr>
      </w:pPr>
      <w:ins w:id="491" w:author="Hockenberry, Adam J" w:date="2018-10-12T12:32:00Z">
        <w:r w:rsidRPr="00F0022E">
          <w:t xml:space="preserve">4. </w:t>
        </w:r>
        <w:r w:rsidRPr="00F0022E">
          <w:tab/>
        </w:r>
        <w:proofErr w:type="spellStart"/>
        <w:r w:rsidRPr="00F0022E">
          <w:t>Bereza</w:t>
        </w:r>
        <w:proofErr w:type="spellEnd"/>
        <w:r w:rsidRPr="00F0022E">
          <w:t>-Malcolm LT, Mann G, Franks AE. Environmental sensing of heavy metals through whole cell microbial biosensors: A synthetic biology approach. ACS Synth Biol. 2015;4: 535–546. doi:10.1021/sb500286r</w:t>
        </w:r>
      </w:ins>
    </w:p>
    <w:p w14:paraId="789C2218" w14:textId="77777777" w:rsidR="00F0022E" w:rsidRPr="00F0022E" w:rsidRDefault="00F0022E" w:rsidP="00F0022E">
      <w:pPr>
        <w:pStyle w:val="Bibliography"/>
        <w:rPr>
          <w:ins w:id="492" w:author="Hockenberry, Adam J" w:date="2018-10-12T12:32:00Z"/>
        </w:rPr>
      </w:pPr>
      <w:ins w:id="493" w:author="Hockenberry, Adam J" w:date="2018-10-12T12:32:00Z">
        <w:r w:rsidRPr="00F0022E">
          <w:t xml:space="preserve">5. </w:t>
        </w:r>
        <w:r w:rsidRPr="00F0022E">
          <w:tab/>
        </w:r>
        <w:proofErr w:type="spellStart"/>
        <w:proofErr w:type="gramStart"/>
        <w:r w:rsidRPr="00F0022E">
          <w:t>Roggo</w:t>
        </w:r>
        <w:proofErr w:type="spellEnd"/>
        <w:r w:rsidRPr="00F0022E">
          <w:t xml:space="preserve"> C,</w:t>
        </w:r>
        <w:proofErr w:type="gramEnd"/>
        <w:r w:rsidRPr="00F0022E">
          <w:t xml:space="preserve"> van der Meer JR. Miniaturized and integrated whole cell living bacterial sensors in field applicable autonomous devices. </w:t>
        </w:r>
        <w:proofErr w:type="spellStart"/>
        <w:r w:rsidRPr="00F0022E">
          <w:t>Curr</w:t>
        </w:r>
        <w:proofErr w:type="spellEnd"/>
        <w:r w:rsidRPr="00F0022E">
          <w:t xml:space="preserve"> </w:t>
        </w:r>
        <w:proofErr w:type="spellStart"/>
        <w:r w:rsidRPr="00F0022E">
          <w:t>Opin</w:t>
        </w:r>
        <w:proofErr w:type="spellEnd"/>
        <w:r w:rsidRPr="00F0022E">
          <w:t xml:space="preserve"> </w:t>
        </w:r>
        <w:proofErr w:type="spellStart"/>
        <w:r w:rsidRPr="00F0022E">
          <w:t>Biotechnol</w:t>
        </w:r>
        <w:proofErr w:type="spellEnd"/>
        <w:r w:rsidRPr="00F0022E">
          <w:t xml:space="preserve">. 2017;45: 24–33. </w:t>
        </w:r>
        <w:proofErr w:type="gramStart"/>
        <w:r w:rsidRPr="00F0022E">
          <w:t>doi:10.1016/j.copbio</w:t>
        </w:r>
        <w:proofErr w:type="gramEnd"/>
        <w:r w:rsidRPr="00F0022E">
          <w:t>.2016.11.023</w:t>
        </w:r>
      </w:ins>
    </w:p>
    <w:p w14:paraId="18D4DBD9" w14:textId="77777777" w:rsidR="00F0022E" w:rsidRPr="00F0022E" w:rsidRDefault="00F0022E" w:rsidP="00F0022E">
      <w:pPr>
        <w:pStyle w:val="Bibliography"/>
        <w:rPr>
          <w:ins w:id="494" w:author="Hockenberry, Adam J" w:date="2018-10-12T12:32:00Z"/>
        </w:rPr>
      </w:pPr>
      <w:ins w:id="495" w:author="Hockenberry, Adam J" w:date="2018-10-12T12:32:00Z">
        <w:r w:rsidRPr="00F0022E">
          <w:t xml:space="preserve">6. </w:t>
        </w:r>
        <w:r w:rsidRPr="00F0022E">
          <w:tab/>
          <w:t xml:space="preserve">He Z, Zhang P, Wu L, Rocha AM, Tu Q, Shi Z, </w:t>
        </w:r>
        <w:r w:rsidRPr="00F0022E">
          <w:rPr>
            <w:i/>
            <w:iCs/>
          </w:rPr>
          <w:t>et al.</w:t>
        </w:r>
        <w:r w:rsidRPr="00F0022E">
          <w:t xml:space="preserve"> Microbial functional gene diversity predicts groundwater contamination and ecosystem functioning. mBio. 2018;9: e02435-17. doi:10.1128/mBio.02435-17</w:t>
        </w:r>
      </w:ins>
    </w:p>
    <w:p w14:paraId="3902C150" w14:textId="77777777" w:rsidR="00F0022E" w:rsidRPr="00F0022E" w:rsidRDefault="00F0022E" w:rsidP="00F0022E">
      <w:pPr>
        <w:pStyle w:val="Bibliography"/>
        <w:rPr>
          <w:ins w:id="496" w:author="Hockenberry, Adam J" w:date="2018-10-12T12:32:00Z"/>
        </w:rPr>
      </w:pPr>
      <w:ins w:id="497" w:author="Hockenberry, Adam J" w:date="2018-10-12T12:32:00Z">
        <w:r w:rsidRPr="00F0022E">
          <w:t xml:space="preserve">7. </w:t>
        </w:r>
        <w:r w:rsidRPr="00F0022E">
          <w:tab/>
        </w:r>
        <w:proofErr w:type="spellStart"/>
        <w:r w:rsidRPr="00F0022E">
          <w:t>Poisot</w:t>
        </w:r>
        <w:proofErr w:type="spellEnd"/>
        <w:r w:rsidRPr="00F0022E">
          <w:t xml:space="preserve"> T, </w:t>
        </w:r>
        <w:proofErr w:type="spellStart"/>
        <w:r w:rsidRPr="00F0022E">
          <w:t>Kéfi</w:t>
        </w:r>
        <w:proofErr w:type="spellEnd"/>
        <w:r w:rsidRPr="00F0022E">
          <w:t xml:space="preserve"> S, </w:t>
        </w:r>
        <w:proofErr w:type="spellStart"/>
        <w:r w:rsidRPr="00F0022E">
          <w:t>Morand</w:t>
        </w:r>
        <w:proofErr w:type="spellEnd"/>
        <w:r w:rsidRPr="00F0022E">
          <w:t xml:space="preserve"> S, Stanko M, </w:t>
        </w:r>
        <w:proofErr w:type="spellStart"/>
        <w:r w:rsidRPr="00F0022E">
          <w:t>Marquet</w:t>
        </w:r>
        <w:proofErr w:type="spellEnd"/>
        <w:r w:rsidRPr="00F0022E">
          <w:t xml:space="preserve"> PA, Hochberg ME. A continuum of specialists and generalists in empirical communities. </w:t>
        </w:r>
        <w:proofErr w:type="spellStart"/>
        <w:r w:rsidRPr="00F0022E">
          <w:t>PloS</w:t>
        </w:r>
        <w:proofErr w:type="spellEnd"/>
        <w:r w:rsidRPr="00F0022E">
          <w:t xml:space="preserve"> One. 2015;10: e0114674. </w:t>
        </w:r>
        <w:proofErr w:type="gramStart"/>
        <w:r w:rsidRPr="00F0022E">
          <w:t>doi:10.1371/journal.pone</w:t>
        </w:r>
        <w:proofErr w:type="gramEnd"/>
        <w:r w:rsidRPr="00F0022E">
          <w:t>.0114674</w:t>
        </w:r>
      </w:ins>
    </w:p>
    <w:p w14:paraId="39BEFDB8" w14:textId="77777777" w:rsidR="00F0022E" w:rsidRPr="00F0022E" w:rsidRDefault="00F0022E" w:rsidP="00F0022E">
      <w:pPr>
        <w:pStyle w:val="Bibliography"/>
        <w:rPr>
          <w:ins w:id="498" w:author="Hockenberry, Adam J" w:date="2018-10-12T12:32:00Z"/>
        </w:rPr>
      </w:pPr>
      <w:ins w:id="499" w:author="Hockenberry, Adam J" w:date="2018-10-12T12:32:00Z">
        <w:r w:rsidRPr="00F0022E">
          <w:t xml:space="preserve">8. </w:t>
        </w:r>
        <w:r w:rsidRPr="00F0022E">
          <w:tab/>
          <w:t xml:space="preserve">Flynn TM, Sanford RA, Ryu H, </w:t>
        </w:r>
        <w:proofErr w:type="spellStart"/>
        <w:r w:rsidRPr="00F0022E">
          <w:t>Bethke</w:t>
        </w:r>
        <w:proofErr w:type="spellEnd"/>
        <w:r w:rsidRPr="00F0022E">
          <w:t xml:space="preserve"> CM, Levine AD, </w:t>
        </w:r>
        <w:proofErr w:type="spellStart"/>
        <w:r w:rsidRPr="00F0022E">
          <w:t>Ashbolt</w:t>
        </w:r>
        <w:proofErr w:type="spellEnd"/>
        <w:r w:rsidRPr="00F0022E">
          <w:t xml:space="preserve"> NJ, </w:t>
        </w:r>
        <w:r w:rsidRPr="00F0022E">
          <w:rPr>
            <w:i/>
            <w:iCs/>
          </w:rPr>
          <w:t>et al.</w:t>
        </w:r>
        <w:r w:rsidRPr="00F0022E">
          <w:t xml:space="preserve"> Functional microbial diversity explains groundwater chemistry in a pristine aquifer. BMC </w:t>
        </w:r>
        <w:proofErr w:type="spellStart"/>
        <w:r w:rsidRPr="00F0022E">
          <w:t>Microbiol</w:t>
        </w:r>
        <w:proofErr w:type="spellEnd"/>
        <w:r w:rsidRPr="00F0022E">
          <w:t>. 2013;13: 146. doi:10.1186/1471-2180-13-146</w:t>
        </w:r>
      </w:ins>
    </w:p>
    <w:p w14:paraId="6F1845A5" w14:textId="77777777" w:rsidR="00F0022E" w:rsidRPr="00F0022E" w:rsidRDefault="00F0022E" w:rsidP="00F0022E">
      <w:pPr>
        <w:pStyle w:val="Bibliography"/>
        <w:rPr>
          <w:ins w:id="500" w:author="Hockenberry, Adam J" w:date="2018-10-12T12:32:00Z"/>
        </w:rPr>
      </w:pPr>
      <w:ins w:id="501" w:author="Hockenberry, Adam J" w:date="2018-10-12T12:32:00Z">
        <w:r w:rsidRPr="00F0022E">
          <w:t xml:space="preserve">9. </w:t>
        </w:r>
        <w:r w:rsidRPr="00F0022E">
          <w:tab/>
        </w:r>
        <w:proofErr w:type="spellStart"/>
        <w:r w:rsidRPr="00F0022E">
          <w:t>Hemme</w:t>
        </w:r>
        <w:proofErr w:type="spellEnd"/>
        <w:r w:rsidRPr="00F0022E">
          <w:t xml:space="preserve"> CL, Deng Y, Gentry TJ, Fields MW, Wu L, </w:t>
        </w:r>
        <w:proofErr w:type="spellStart"/>
        <w:r w:rsidRPr="00F0022E">
          <w:t>Barua</w:t>
        </w:r>
        <w:proofErr w:type="spellEnd"/>
        <w:r w:rsidRPr="00F0022E">
          <w:t xml:space="preserve"> S, </w:t>
        </w:r>
        <w:r w:rsidRPr="00F0022E">
          <w:rPr>
            <w:i/>
            <w:iCs/>
          </w:rPr>
          <w:t>et al.</w:t>
        </w:r>
        <w:r w:rsidRPr="00F0022E">
          <w:t xml:space="preserve"> Metagenomic insights into evolution of a heavy metal-contaminated groundwater microbial community. ISME J. 2010;4: 660–672. doi:10.1038/ismej.2009.154</w:t>
        </w:r>
      </w:ins>
    </w:p>
    <w:p w14:paraId="1134C7ED" w14:textId="77777777" w:rsidR="00F0022E" w:rsidRPr="00F0022E" w:rsidRDefault="00F0022E" w:rsidP="00F0022E">
      <w:pPr>
        <w:pStyle w:val="Bibliography"/>
        <w:rPr>
          <w:ins w:id="502" w:author="Hockenberry, Adam J" w:date="2018-10-12T12:32:00Z"/>
        </w:rPr>
      </w:pPr>
      <w:ins w:id="503" w:author="Hockenberry, Adam J" w:date="2018-10-12T12:32:00Z">
        <w:r w:rsidRPr="00F0022E">
          <w:t xml:space="preserve">10. </w:t>
        </w:r>
        <w:r w:rsidRPr="00F0022E">
          <w:tab/>
        </w:r>
        <w:proofErr w:type="spellStart"/>
        <w:r w:rsidRPr="00F0022E">
          <w:t>Sriswasdi</w:t>
        </w:r>
        <w:proofErr w:type="spellEnd"/>
        <w:r w:rsidRPr="00F0022E">
          <w:t xml:space="preserve"> S, Yang C, Iwasaki W. Generalist species drive microbial dispersion and evolution. Nat </w:t>
        </w:r>
        <w:proofErr w:type="spellStart"/>
        <w:r w:rsidRPr="00F0022E">
          <w:t>Commun</w:t>
        </w:r>
        <w:proofErr w:type="spellEnd"/>
        <w:r w:rsidRPr="00F0022E">
          <w:t>. 2017;8: 1162. doi:10.1038/s41467-017-01265-1</w:t>
        </w:r>
      </w:ins>
    </w:p>
    <w:p w14:paraId="30E681AD" w14:textId="77777777" w:rsidR="00F0022E" w:rsidRPr="00F0022E" w:rsidRDefault="00F0022E" w:rsidP="00F0022E">
      <w:pPr>
        <w:pStyle w:val="Bibliography"/>
        <w:rPr>
          <w:ins w:id="504" w:author="Hockenberry, Adam J" w:date="2018-10-12T12:32:00Z"/>
        </w:rPr>
      </w:pPr>
      <w:ins w:id="505" w:author="Hockenberry, Adam J" w:date="2018-10-12T12:32:00Z">
        <w:r w:rsidRPr="00F0022E">
          <w:lastRenderedPageBreak/>
          <w:t xml:space="preserve">11. </w:t>
        </w:r>
        <w:r w:rsidRPr="00F0022E">
          <w:tab/>
          <w:t xml:space="preserve">Mitchell A, Romano GH, </w:t>
        </w:r>
        <w:proofErr w:type="spellStart"/>
        <w:r w:rsidRPr="00F0022E">
          <w:t>Groisman</w:t>
        </w:r>
        <w:proofErr w:type="spellEnd"/>
        <w:r w:rsidRPr="00F0022E">
          <w:t xml:space="preserve"> B, </w:t>
        </w:r>
        <w:proofErr w:type="spellStart"/>
        <w:r w:rsidRPr="00F0022E">
          <w:t>Yona</w:t>
        </w:r>
        <w:proofErr w:type="spellEnd"/>
        <w:r w:rsidRPr="00F0022E">
          <w:t xml:space="preserve"> A, </w:t>
        </w:r>
        <w:proofErr w:type="spellStart"/>
        <w:r w:rsidRPr="00F0022E">
          <w:t>Dekel</w:t>
        </w:r>
        <w:proofErr w:type="spellEnd"/>
        <w:r w:rsidRPr="00F0022E">
          <w:t xml:space="preserve"> E, </w:t>
        </w:r>
        <w:proofErr w:type="spellStart"/>
        <w:r w:rsidRPr="00F0022E">
          <w:t>Kupiec</w:t>
        </w:r>
        <w:proofErr w:type="spellEnd"/>
        <w:r w:rsidRPr="00F0022E">
          <w:t xml:space="preserve"> M, </w:t>
        </w:r>
        <w:r w:rsidRPr="00F0022E">
          <w:rPr>
            <w:i/>
            <w:iCs/>
          </w:rPr>
          <w:t>et al.</w:t>
        </w:r>
        <w:r w:rsidRPr="00F0022E">
          <w:t xml:space="preserve"> Adaptive prediction of environmental changes by microorganisms. Nature. 2009;460: 220–224. doi:10.1038/nature08112</w:t>
        </w:r>
      </w:ins>
    </w:p>
    <w:p w14:paraId="160994A1" w14:textId="77777777" w:rsidR="00F0022E" w:rsidRPr="00F0022E" w:rsidRDefault="00F0022E" w:rsidP="00F0022E">
      <w:pPr>
        <w:pStyle w:val="Bibliography"/>
        <w:rPr>
          <w:ins w:id="506" w:author="Hockenberry, Adam J" w:date="2018-10-12T12:32:00Z"/>
        </w:rPr>
      </w:pPr>
      <w:ins w:id="507" w:author="Hockenberry, Adam J" w:date="2018-10-12T12:32:00Z">
        <w:r w:rsidRPr="00F0022E">
          <w:t xml:space="preserve">12. </w:t>
        </w:r>
        <w:r w:rsidRPr="00F0022E">
          <w:tab/>
          <w:t xml:space="preserve">Schmidt A, </w:t>
        </w:r>
        <w:proofErr w:type="spellStart"/>
        <w:r w:rsidRPr="00F0022E">
          <w:t>Kochanowski</w:t>
        </w:r>
        <w:proofErr w:type="spellEnd"/>
        <w:r w:rsidRPr="00F0022E">
          <w:t xml:space="preserve"> K, </w:t>
        </w:r>
        <w:proofErr w:type="spellStart"/>
        <w:r w:rsidRPr="00F0022E">
          <w:t>Vedelaar</w:t>
        </w:r>
        <w:proofErr w:type="spellEnd"/>
        <w:r w:rsidRPr="00F0022E">
          <w:t xml:space="preserve"> S, </w:t>
        </w:r>
        <w:proofErr w:type="spellStart"/>
        <w:r w:rsidRPr="00F0022E">
          <w:t>Ahrné</w:t>
        </w:r>
        <w:proofErr w:type="spellEnd"/>
        <w:r w:rsidRPr="00F0022E">
          <w:t xml:space="preserve"> E, </w:t>
        </w:r>
        <w:proofErr w:type="spellStart"/>
        <w:r w:rsidRPr="00F0022E">
          <w:t>Volkmer</w:t>
        </w:r>
        <w:proofErr w:type="spellEnd"/>
        <w:r w:rsidRPr="00F0022E">
          <w:t xml:space="preserve"> B, </w:t>
        </w:r>
        <w:proofErr w:type="spellStart"/>
        <w:r w:rsidRPr="00F0022E">
          <w:t>Callipo</w:t>
        </w:r>
        <w:proofErr w:type="spellEnd"/>
        <w:r w:rsidRPr="00F0022E">
          <w:t xml:space="preserve"> L, </w:t>
        </w:r>
        <w:r w:rsidRPr="00F0022E">
          <w:rPr>
            <w:i/>
            <w:iCs/>
          </w:rPr>
          <w:t>et al.</w:t>
        </w:r>
        <w:r w:rsidRPr="00F0022E">
          <w:t xml:space="preserve"> The quantitative and condition-dependent </w:t>
        </w:r>
        <w:r w:rsidRPr="00F0022E">
          <w:rPr>
            <w:i/>
            <w:iCs/>
          </w:rPr>
          <w:t>Escherichia coli</w:t>
        </w:r>
        <w:r w:rsidRPr="00F0022E">
          <w:t xml:space="preserve"> proteome. Nat </w:t>
        </w:r>
        <w:proofErr w:type="spellStart"/>
        <w:r w:rsidRPr="00F0022E">
          <w:t>Biotechnol</w:t>
        </w:r>
        <w:proofErr w:type="spellEnd"/>
        <w:r w:rsidRPr="00F0022E">
          <w:t>. 2016;34: 104–110. doi:10.1038/nbt.3418</w:t>
        </w:r>
      </w:ins>
    </w:p>
    <w:p w14:paraId="0897A29C" w14:textId="77777777" w:rsidR="00F0022E" w:rsidRPr="00F0022E" w:rsidRDefault="00F0022E" w:rsidP="00F0022E">
      <w:pPr>
        <w:pStyle w:val="Bibliography"/>
        <w:rPr>
          <w:ins w:id="508" w:author="Hockenberry, Adam J" w:date="2018-10-12T12:32:00Z"/>
        </w:rPr>
      </w:pPr>
      <w:ins w:id="509" w:author="Hockenberry, Adam J" w:date="2018-10-12T12:32:00Z">
        <w:r w:rsidRPr="00F0022E">
          <w:t xml:space="preserve">13. </w:t>
        </w:r>
        <w:r w:rsidRPr="00F0022E">
          <w:tab/>
          <w:t xml:space="preserve">Kim M, Rai N, </w:t>
        </w:r>
        <w:proofErr w:type="spellStart"/>
        <w:r w:rsidRPr="00F0022E">
          <w:t>Zorraquino</w:t>
        </w:r>
        <w:proofErr w:type="spellEnd"/>
        <w:r w:rsidRPr="00F0022E">
          <w:t xml:space="preserve"> V, </w:t>
        </w:r>
        <w:proofErr w:type="spellStart"/>
        <w:r w:rsidRPr="00F0022E">
          <w:t>Tagkopoulos</w:t>
        </w:r>
        <w:proofErr w:type="spellEnd"/>
        <w:r w:rsidRPr="00F0022E">
          <w:t xml:space="preserve"> I. Multi-omics integration accurately predicts cellular state in unexplored conditions for </w:t>
        </w:r>
        <w:r w:rsidRPr="00F0022E">
          <w:rPr>
            <w:i/>
            <w:iCs/>
          </w:rPr>
          <w:t>Escherichia coli.</w:t>
        </w:r>
        <w:r w:rsidRPr="00F0022E">
          <w:t xml:space="preserve"> Nat </w:t>
        </w:r>
        <w:proofErr w:type="spellStart"/>
        <w:r w:rsidRPr="00F0022E">
          <w:t>Commun</w:t>
        </w:r>
        <w:proofErr w:type="spellEnd"/>
        <w:r w:rsidRPr="00F0022E">
          <w:t>. 2016;7. doi:10.1038/ncomms13090</w:t>
        </w:r>
      </w:ins>
    </w:p>
    <w:p w14:paraId="3C45DE0A" w14:textId="77777777" w:rsidR="00F0022E" w:rsidRPr="00F0022E" w:rsidRDefault="00F0022E" w:rsidP="00F0022E">
      <w:pPr>
        <w:pStyle w:val="Bibliography"/>
        <w:rPr>
          <w:ins w:id="510" w:author="Hockenberry, Adam J" w:date="2018-10-12T12:32:00Z"/>
        </w:rPr>
      </w:pPr>
      <w:ins w:id="511" w:author="Hockenberry, Adam J" w:date="2018-10-12T12:32:00Z">
        <w:r w:rsidRPr="00F0022E">
          <w:t xml:space="preserve">14. </w:t>
        </w:r>
        <w:r w:rsidRPr="00F0022E">
          <w:tab/>
          <w:t xml:space="preserve">Leek JT, </w:t>
        </w:r>
        <w:proofErr w:type="spellStart"/>
        <w:r w:rsidRPr="00F0022E">
          <w:t>Scharpf</w:t>
        </w:r>
        <w:proofErr w:type="spellEnd"/>
        <w:r w:rsidRPr="00F0022E">
          <w:t xml:space="preserve"> RB, Bravo HC, Simcha D, Langmead B, Johnson WE, </w:t>
        </w:r>
        <w:r w:rsidRPr="00F0022E">
          <w:rPr>
            <w:i/>
            <w:iCs/>
          </w:rPr>
          <w:t>et al.</w:t>
        </w:r>
        <w:r w:rsidRPr="00F0022E">
          <w:t xml:space="preserve"> Tackling the widespread and critical impact of batch effects in high-throughput data. Nat Rev Genet. 2010;11. doi:10.1038/nrg2825</w:t>
        </w:r>
      </w:ins>
    </w:p>
    <w:p w14:paraId="5F63F548" w14:textId="77777777" w:rsidR="00F0022E" w:rsidRPr="00F0022E" w:rsidRDefault="00F0022E" w:rsidP="00F0022E">
      <w:pPr>
        <w:pStyle w:val="Bibliography"/>
        <w:rPr>
          <w:ins w:id="512" w:author="Hockenberry, Adam J" w:date="2018-10-12T12:32:00Z"/>
        </w:rPr>
      </w:pPr>
      <w:ins w:id="513" w:author="Hockenberry, Adam J" w:date="2018-10-12T12:32:00Z">
        <w:r w:rsidRPr="00F0022E">
          <w:t xml:space="preserve">15. </w:t>
        </w:r>
        <w:r w:rsidRPr="00F0022E">
          <w:tab/>
        </w:r>
        <w:proofErr w:type="spellStart"/>
        <w:r w:rsidRPr="00F0022E">
          <w:t>Scharpf</w:t>
        </w:r>
        <w:proofErr w:type="spellEnd"/>
        <w:r w:rsidRPr="00F0022E">
          <w:t xml:space="preserve"> RB, </w:t>
        </w:r>
        <w:proofErr w:type="spellStart"/>
        <w:r w:rsidRPr="00F0022E">
          <w:t>Ruczinski</w:t>
        </w:r>
        <w:proofErr w:type="spellEnd"/>
        <w:r w:rsidRPr="00F0022E">
          <w:t xml:space="preserve"> I, Carvalho B, Doan B, </w:t>
        </w:r>
        <w:proofErr w:type="spellStart"/>
        <w:r w:rsidRPr="00F0022E">
          <w:t>Chakravarti</w:t>
        </w:r>
        <w:proofErr w:type="spellEnd"/>
        <w:r w:rsidRPr="00F0022E">
          <w:t xml:space="preserve"> A, Irizarry RA. A multilevel model to address batch effects in copy number estimation using SNP arrays. Biostatistics. 2011;12: 33–50. doi:10.1093/biostatistics/kxq043</w:t>
        </w:r>
      </w:ins>
    </w:p>
    <w:p w14:paraId="18C5A838" w14:textId="77777777" w:rsidR="00F0022E" w:rsidRPr="00F0022E" w:rsidRDefault="00F0022E" w:rsidP="00F0022E">
      <w:pPr>
        <w:pStyle w:val="Bibliography"/>
        <w:rPr>
          <w:ins w:id="514" w:author="Hockenberry, Adam J" w:date="2018-10-12T12:32:00Z"/>
        </w:rPr>
      </w:pPr>
      <w:ins w:id="515" w:author="Hockenberry, Adam J" w:date="2018-10-12T12:32:00Z">
        <w:r w:rsidRPr="00F0022E">
          <w:t xml:space="preserve">16. </w:t>
        </w:r>
        <w:r w:rsidRPr="00F0022E">
          <w:tab/>
          <w:t xml:space="preserve">Ramaswamy S, Tamayo P, Rifkin R, Mukherjee S, </w:t>
        </w:r>
        <w:proofErr w:type="spellStart"/>
        <w:r w:rsidRPr="00F0022E">
          <w:t>Yeang</w:t>
        </w:r>
        <w:proofErr w:type="spellEnd"/>
        <w:r w:rsidRPr="00F0022E">
          <w:t xml:space="preserve"> C-H, Angelo M, </w:t>
        </w:r>
        <w:r w:rsidRPr="00F0022E">
          <w:rPr>
            <w:i/>
            <w:iCs/>
          </w:rPr>
          <w:t>et al.</w:t>
        </w:r>
        <w:r w:rsidRPr="00F0022E">
          <w:t xml:space="preserve"> Multiclass cancer diagnosis using tumor gene expression signatures. Proc Natl </w:t>
        </w:r>
        <w:proofErr w:type="spellStart"/>
        <w:r w:rsidRPr="00F0022E">
          <w:t>Acad</w:t>
        </w:r>
        <w:proofErr w:type="spellEnd"/>
        <w:r w:rsidRPr="00F0022E">
          <w:t xml:space="preserve"> Sci. 2001;98: 15149–15154. doi:10.1073/pnas.211566398</w:t>
        </w:r>
      </w:ins>
    </w:p>
    <w:p w14:paraId="71D336BF" w14:textId="77777777" w:rsidR="00F0022E" w:rsidRPr="00F0022E" w:rsidRDefault="00F0022E" w:rsidP="00F0022E">
      <w:pPr>
        <w:pStyle w:val="Bibliography"/>
        <w:rPr>
          <w:ins w:id="516" w:author="Hockenberry, Adam J" w:date="2018-10-12T12:32:00Z"/>
        </w:rPr>
      </w:pPr>
      <w:ins w:id="517" w:author="Hockenberry, Adam J" w:date="2018-10-12T12:32:00Z">
        <w:r w:rsidRPr="00F0022E">
          <w:t xml:space="preserve">17. </w:t>
        </w:r>
        <w:r w:rsidRPr="00F0022E">
          <w:tab/>
          <w:t xml:space="preserve">Nguyen DV, </w:t>
        </w:r>
        <w:proofErr w:type="spellStart"/>
        <w:r w:rsidRPr="00F0022E">
          <w:t>Rocke</w:t>
        </w:r>
        <w:proofErr w:type="spellEnd"/>
        <w:r w:rsidRPr="00F0022E">
          <w:t xml:space="preserve"> DM. Multi-class cancer classification via partial least squares with gene expression profiles. Bioinformatics. 2002;18: 1216–1226. doi:10.1093/bioinformatics/18.9.1216</w:t>
        </w:r>
      </w:ins>
    </w:p>
    <w:p w14:paraId="4EE82563" w14:textId="77777777" w:rsidR="00F0022E" w:rsidRPr="00F0022E" w:rsidRDefault="00F0022E" w:rsidP="00F0022E">
      <w:pPr>
        <w:pStyle w:val="Bibliography"/>
        <w:rPr>
          <w:ins w:id="518" w:author="Hockenberry, Adam J" w:date="2018-10-12T12:32:00Z"/>
        </w:rPr>
      </w:pPr>
      <w:ins w:id="519" w:author="Hockenberry, Adam J" w:date="2018-10-12T12:32:00Z">
        <w:r w:rsidRPr="00F0022E">
          <w:t xml:space="preserve">18. </w:t>
        </w:r>
        <w:r w:rsidRPr="00F0022E">
          <w:tab/>
          <w:t xml:space="preserve">Nguyen DV, </w:t>
        </w:r>
        <w:proofErr w:type="spellStart"/>
        <w:r w:rsidRPr="00F0022E">
          <w:t>Rocke</w:t>
        </w:r>
        <w:proofErr w:type="spellEnd"/>
        <w:r w:rsidRPr="00F0022E">
          <w:t xml:space="preserve"> DM. Tumor classification by partial least squares using microarray gene expression data. Bioinformatics. 2002;18: 39–50. doi:10.1093/bioinformatics/18.1.39</w:t>
        </w:r>
      </w:ins>
    </w:p>
    <w:p w14:paraId="3AEF254D" w14:textId="77777777" w:rsidR="00F0022E" w:rsidRPr="00F0022E" w:rsidRDefault="00F0022E" w:rsidP="00F0022E">
      <w:pPr>
        <w:pStyle w:val="Bibliography"/>
        <w:rPr>
          <w:ins w:id="520" w:author="Hockenberry, Adam J" w:date="2018-10-12T12:32:00Z"/>
        </w:rPr>
      </w:pPr>
      <w:ins w:id="521" w:author="Hockenberry, Adam J" w:date="2018-10-12T12:32:00Z">
        <w:r w:rsidRPr="00F0022E">
          <w:t xml:space="preserve">19. </w:t>
        </w:r>
        <w:r w:rsidRPr="00F0022E">
          <w:tab/>
          <w:t>Lee Y, Lee C-K. Classification of multiple cancer types by multicategory support vector machines using gene expression data. Bioinformatics. 2003;19: 1132–1139. doi:10.1093/bioinformatics/btg102</w:t>
        </w:r>
      </w:ins>
    </w:p>
    <w:p w14:paraId="0376C8C1" w14:textId="77777777" w:rsidR="00F0022E" w:rsidRPr="00F0022E" w:rsidRDefault="00F0022E" w:rsidP="00F0022E">
      <w:pPr>
        <w:pStyle w:val="Bibliography"/>
        <w:rPr>
          <w:ins w:id="522" w:author="Hockenberry, Adam J" w:date="2018-10-12T12:32:00Z"/>
        </w:rPr>
      </w:pPr>
      <w:ins w:id="523" w:author="Hockenberry, Adam J" w:date="2018-10-12T12:32:00Z">
        <w:r w:rsidRPr="00F0022E">
          <w:t xml:space="preserve">20. </w:t>
        </w:r>
        <w:r w:rsidRPr="00F0022E">
          <w:tab/>
        </w:r>
        <w:proofErr w:type="spellStart"/>
        <w:r w:rsidRPr="00F0022E">
          <w:t>Furey</w:t>
        </w:r>
        <w:proofErr w:type="spellEnd"/>
        <w:r w:rsidRPr="00F0022E">
          <w:t xml:space="preserve"> TS, </w:t>
        </w:r>
        <w:proofErr w:type="spellStart"/>
        <w:r w:rsidRPr="00F0022E">
          <w:t>Cristianini</w:t>
        </w:r>
        <w:proofErr w:type="spellEnd"/>
        <w:r w:rsidRPr="00F0022E">
          <w:t xml:space="preserve"> N, Duffy N, </w:t>
        </w:r>
        <w:proofErr w:type="spellStart"/>
        <w:r w:rsidRPr="00F0022E">
          <w:t>Bednarski</w:t>
        </w:r>
        <w:proofErr w:type="spellEnd"/>
        <w:r w:rsidRPr="00F0022E">
          <w:t xml:space="preserve"> DW, </w:t>
        </w:r>
        <w:proofErr w:type="spellStart"/>
        <w:r w:rsidRPr="00F0022E">
          <w:t>Schummer</w:t>
        </w:r>
        <w:proofErr w:type="spellEnd"/>
        <w:r w:rsidRPr="00F0022E">
          <w:t xml:space="preserve"> M, Haussler D. Support vector machine classification and validation of cancer tissue samples using microarray expression data. Bioinformatics. 2000;16: 906–914. doi:10.1093/bioinformatics/16.10.906</w:t>
        </w:r>
      </w:ins>
    </w:p>
    <w:p w14:paraId="7F00360D" w14:textId="77777777" w:rsidR="00F0022E" w:rsidRPr="00F0022E" w:rsidRDefault="00F0022E" w:rsidP="00F0022E">
      <w:pPr>
        <w:pStyle w:val="Bibliography"/>
        <w:rPr>
          <w:ins w:id="524" w:author="Hockenberry, Adam J" w:date="2018-10-12T12:32:00Z"/>
        </w:rPr>
      </w:pPr>
      <w:ins w:id="525" w:author="Hockenberry, Adam J" w:date="2018-10-12T12:32:00Z">
        <w:r w:rsidRPr="00F0022E">
          <w:t xml:space="preserve">21. </w:t>
        </w:r>
        <w:r w:rsidRPr="00F0022E">
          <w:tab/>
        </w:r>
        <w:proofErr w:type="spellStart"/>
        <w:r w:rsidRPr="00F0022E">
          <w:t>Statnikov</w:t>
        </w:r>
        <w:proofErr w:type="spellEnd"/>
        <w:r w:rsidRPr="00F0022E">
          <w:t xml:space="preserve"> A, </w:t>
        </w:r>
        <w:proofErr w:type="spellStart"/>
        <w:r w:rsidRPr="00F0022E">
          <w:t>Aliferis</w:t>
        </w:r>
        <w:proofErr w:type="spellEnd"/>
        <w:r w:rsidRPr="00F0022E">
          <w:t xml:space="preserve"> CF, </w:t>
        </w:r>
        <w:proofErr w:type="spellStart"/>
        <w:r w:rsidRPr="00F0022E">
          <w:t>Tsamardinos</w:t>
        </w:r>
        <w:proofErr w:type="spellEnd"/>
        <w:r w:rsidRPr="00F0022E">
          <w:t xml:space="preserve"> I, Hardin D, Levy S. A comprehensive evaluation of multicategory classification methods for microarray gene expression cancer diagnosis. Bioinformatics. 2005;21: 631–643. doi:10.1093/bioinformatics/bti033</w:t>
        </w:r>
      </w:ins>
    </w:p>
    <w:p w14:paraId="46269BCA" w14:textId="77777777" w:rsidR="00F0022E" w:rsidRPr="00F0022E" w:rsidRDefault="00F0022E" w:rsidP="00F0022E">
      <w:pPr>
        <w:pStyle w:val="Bibliography"/>
        <w:rPr>
          <w:ins w:id="526" w:author="Hockenberry, Adam J" w:date="2018-10-12T12:32:00Z"/>
        </w:rPr>
      </w:pPr>
      <w:ins w:id="527" w:author="Hockenberry, Adam J" w:date="2018-10-12T12:32:00Z">
        <w:r w:rsidRPr="00F0022E">
          <w:t xml:space="preserve">22. </w:t>
        </w:r>
        <w:r w:rsidRPr="00F0022E">
          <w:tab/>
        </w:r>
        <w:proofErr w:type="spellStart"/>
        <w:r w:rsidRPr="00F0022E">
          <w:t>Statnikov</w:t>
        </w:r>
        <w:proofErr w:type="spellEnd"/>
        <w:r w:rsidRPr="00F0022E">
          <w:t xml:space="preserve"> A, Wang L, </w:t>
        </w:r>
        <w:proofErr w:type="spellStart"/>
        <w:r w:rsidRPr="00F0022E">
          <w:t>Aliferis</w:t>
        </w:r>
        <w:proofErr w:type="spellEnd"/>
        <w:r w:rsidRPr="00F0022E">
          <w:t xml:space="preserve"> CF. A comprehensive comparison of random forests and support vector machines for microarray-based cancer classification. BMC Bioinformatics. 2008;9: 319. doi:10.1186/1471-2105-9-319</w:t>
        </w:r>
      </w:ins>
    </w:p>
    <w:p w14:paraId="52337304" w14:textId="77777777" w:rsidR="00F0022E" w:rsidRPr="00F0022E" w:rsidRDefault="00F0022E" w:rsidP="00F0022E">
      <w:pPr>
        <w:pStyle w:val="Bibliography"/>
        <w:rPr>
          <w:ins w:id="528" w:author="Hockenberry, Adam J" w:date="2018-10-12T12:32:00Z"/>
        </w:rPr>
      </w:pPr>
      <w:ins w:id="529" w:author="Hockenberry, Adam J" w:date="2018-10-12T12:32:00Z">
        <w:r w:rsidRPr="00F0022E">
          <w:lastRenderedPageBreak/>
          <w:t xml:space="preserve">23. </w:t>
        </w:r>
        <w:r w:rsidRPr="00F0022E">
          <w:tab/>
          <w:t xml:space="preserve">Bonneau R, Reiss DJ, Shannon P, </w:t>
        </w:r>
        <w:proofErr w:type="spellStart"/>
        <w:r w:rsidRPr="00F0022E">
          <w:t>Facciotti</w:t>
        </w:r>
        <w:proofErr w:type="spellEnd"/>
        <w:r w:rsidRPr="00F0022E">
          <w:t xml:space="preserve"> M, Hood L, </w:t>
        </w:r>
        <w:proofErr w:type="spellStart"/>
        <w:r w:rsidRPr="00F0022E">
          <w:t>Baliga</w:t>
        </w:r>
        <w:proofErr w:type="spellEnd"/>
        <w:r w:rsidRPr="00F0022E">
          <w:t xml:space="preserve"> NS, </w:t>
        </w:r>
        <w:r w:rsidRPr="00F0022E">
          <w:rPr>
            <w:i/>
            <w:iCs/>
          </w:rPr>
          <w:t>et al.</w:t>
        </w:r>
        <w:r w:rsidRPr="00F0022E">
          <w:t xml:space="preserve"> The </w:t>
        </w:r>
        <w:proofErr w:type="spellStart"/>
        <w:r w:rsidRPr="00F0022E">
          <w:t>Inferelator</w:t>
        </w:r>
        <w:proofErr w:type="spellEnd"/>
        <w:r w:rsidRPr="00F0022E">
          <w:t xml:space="preserve">: an algorithm for learning parsimonious regulatory networks from systems-biology data sets </w:t>
        </w:r>
        <w:r w:rsidRPr="00F0022E">
          <w:rPr>
            <w:i/>
            <w:iCs/>
          </w:rPr>
          <w:t>de novo</w:t>
        </w:r>
        <w:r w:rsidRPr="00F0022E">
          <w:t>. Genome Biol. 2006;7: R36. doi:10.1186/gb-2006-7-5-r36</w:t>
        </w:r>
      </w:ins>
    </w:p>
    <w:p w14:paraId="1AD04A1B" w14:textId="77777777" w:rsidR="00F0022E" w:rsidRPr="00F0022E" w:rsidRDefault="00F0022E" w:rsidP="00F0022E">
      <w:pPr>
        <w:pStyle w:val="Bibliography"/>
        <w:rPr>
          <w:ins w:id="530" w:author="Hockenberry, Adam J" w:date="2018-10-12T12:32:00Z"/>
        </w:rPr>
      </w:pPr>
      <w:ins w:id="531" w:author="Hockenberry, Adam J" w:date="2018-10-12T12:32:00Z">
        <w:r w:rsidRPr="00F0022E">
          <w:t xml:space="preserve">24. </w:t>
        </w:r>
        <w:r w:rsidRPr="00F0022E">
          <w:tab/>
          <w:t xml:space="preserve">Bansal M, </w:t>
        </w:r>
        <w:proofErr w:type="spellStart"/>
        <w:r w:rsidRPr="00F0022E">
          <w:t>Belcastro</w:t>
        </w:r>
        <w:proofErr w:type="spellEnd"/>
        <w:r w:rsidRPr="00F0022E">
          <w:t xml:space="preserve"> V, </w:t>
        </w:r>
        <w:proofErr w:type="spellStart"/>
        <w:r w:rsidRPr="00F0022E">
          <w:t>Ambesi-Impiombato</w:t>
        </w:r>
        <w:proofErr w:type="spellEnd"/>
        <w:r w:rsidRPr="00F0022E">
          <w:t xml:space="preserve"> A, di Bernardo D. How to infer gene networks from expression profiles. </w:t>
        </w:r>
        <w:proofErr w:type="spellStart"/>
        <w:r w:rsidRPr="00F0022E">
          <w:t>Mol</w:t>
        </w:r>
        <w:proofErr w:type="spellEnd"/>
        <w:r w:rsidRPr="00F0022E">
          <w:t xml:space="preserve"> </w:t>
        </w:r>
        <w:proofErr w:type="spellStart"/>
        <w:r w:rsidRPr="00F0022E">
          <w:t>Syst</w:t>
        </w:r>
        <w:proofErr w:type="spellEnd"/>
        <w:r w:rsidRPr="00F0022E">
          <w:t xml:space="preserve"> Biol. 2007;3. doi:10.1038/msb4100120</w:t>
        </w:r>
      </w:ins>
    </w:p>
    <w:p w14:paraId="43B7A5A1" w14:textId="77777777" w:rsidR="00F0022E" w:rsidRPr="00F0022E" w:rsidRDefault="00F0022E" w:rsidP="00F0022E">
      <w:pPr>
        <w:pStyle w:val="Bibliography"/>
        <w:rPr>
          <w:ins w:id="532" w:author="Hockenberry, Adam J" w:date="2018-10-12T12:32:00Z"/>
        </w:rPr>
      </w:pPr>
      <w:ins w:id="533" w:author="Hockenberry, Adam J" w:date="2018-10-12T12:32:00Z">
        <w:r w:rsidRPr="00F0022E">
          <w:t xml:space="preserve">25. </w:t>
        </w:r>
        <w:r w:rsidRPr="00F0022E">
          <w:tab/>
          <w:t xml:space="preserve">Faith JJ, </w:t>
        </w:r>
        <w:proofErr w:type="spellStart"/>
        <w:r w:rsidRPr="00F0022E">
          <w:t>Hayete</w:t>
        </w:r>
        <w:proofErr w:type="spellEnd"/>
        <w:r w:rsidRPr="00F0022E">
          <w:t xml:space="preserve"> B, </w:t>
        </w:r>
        <w:proofErr w:type="spellStart"/>
        <w:r w:rsidRPr="00F0022E">
          <w:t>Thaden</w:t>
        </w:r>
        <w:proofErr w:type="spellEnd"/>
        <w:r w:rsidRPr="00F0022E">
          <w:t xml:space="preserve"> JT, </w:t>
        </w:r>
        <w:proofErr w:type="spellStart"/>
        <w:r w:rsidRPr="00F0022E">
          <w:t>Mogno</w:t>
        </w:r>
        <w:proofErr w:type="spellEnd"/>
        <w:r w:rsidRPr="00F0022E">
          <w:t xml:space="preserve"> I, </w:t>
        </w:r>
        <w:proofErr w:type="spellStart"/>
        <w:r w:rsidRPr="00F0022E">
          <w:t>Wierzbowski</w:t>
        </w:r>
        <w:proofErr w:type="spellEnd"/>
        <w:r w:rsidRPr="00F0022E">
          <w:t xml:space="preserve"> J, </w:t>
        </w:r>
        <w:proofErr w:type="spellStart"/>
        <w:r w:rsidRPr="00F0022E">
          <w:t>Cottarel</w:t>
        </w:r>
        <w:proofErr w:type="spellEnd"/>
        <w:r w:rsidRPr="00F0022E">
          <w:t xml:space="preserve"> G, </w:t>
        </w:r>
        <w:r w:rsidRPr="00F0022E">
          <w:rPr>
            <w:i/>
            <w:iCs/>
          </w:rPr>
          <w:t>et al.</w:t>
        </w:r>
        <w:r w:rsidRPr="00F0022E">
          <w:t xml:space="preserve"> Large-scale mapping and validation of </w:t>
        </w:r>
        <w:r w:rsidRPr="00F0022E">
          <w:rPr>
            <w:i/>
            <w:iCs/>
          </w:rPr>
          <w:t>Escherichia coli</w:t>
        </w:r>
        <w:r w:rsidRPr="00F0022E">
          <w:t xml:space="preserve"> transcriptional regulation from a compendium of expression profiles. </w:t>
        </w:r>
        <w:proofErr w:type="spellStart"/>
        <w:r w:rsidRPr="00F0022E">
          <w:t>PLoS</w:t>
        </w:r>
        <w:proofErr w:type="spellEnd"/>
        <w:r w:rsidRPr="00F0022E">
          <w:t xml:space="preserve"> Biol. 2007;5: e8. </w:t>
        </w:r>
        <w:proofErr w:type="gramStart"/>
        <w:r w:rsidRPr="00F0022E">
          <w:t>doi:10.1371/journal.pbio</w:t>
        </w:r>
        <w:proofErr w:type="gramEnd"/>
        <w:r w:rsidRPr="00F0022E">
          <w:t>.0050008</w:t>
        </w:r>
      </w:ins>
    </w:p>
    <w:p w14:paraId="7759F7B0" w14:textId="77777777" w:rsidR="00F0022E" w:rsidRPr="00F0022E" w:rsidRDefault="00F0022E" w:rsidP="00F0022E">
      <w:pPr>
        <w:pStyle w:val="Bibliography"/>
        <w:rPr>
          <w:ins w:id="534" w:author="Hockenberry, Adam J" w:date="2018-10-12T12:32:00Z"/>
        </w:rPr>
      </w:pPr>
      <w:ins w:id="535" w:author="Hockenberry, Adam J" w:date="2018-10-12T12:32:00Z">
        <w:r w:rsidRPr="00F0022E">
          <w:t xml:space="preserve">26. </w:t>
        </w:r>
        <w:r w:rsidRPr="00F0022E">
          <w:tab/>
          <w:t xml:space="preserve">Bonneau R, </w:t>
        </w:r>
        <w:proofErr w:type="spellStart"/>
        <w:r w:rsidRPr="00F0022E">
          <w:t>Facciotti</w:t>
        </w:r>
        <w:proofErr w:type="spellEnd"/>
        <w:r w:rsidRPr="00F0022E">
          <w:t xml:space="preserve"> MT, Reiss DJ, Schmid AK, Pan </w:t>
        </w:r>
        <w:proofErr w:type="spellStart"/>
        <w:r w:rsidRPr="00F0022E">
          <w:t>M</w:t>
        </w:r>
        <w:proofErr w:type="spellEnd"/>
        <w:r w:rsidRPr="00F0022E">
          <w:t xml:space="preserve">, Kaur A, </w:t>
        </w:r>
        <w:r w:rsidRPr="00F0022E">
          <w:rPr>
            <w:i/>
            <w:iCs/>
          </w:rPr>
          <w:t>et al.</w:t>
        </w:r>
        <w:r w:rsidRPr="00F0022E">
          <w:t xml:space="preserve"> A predictive model for transcriptional control of physiology in a </w:t>
        </w:r>
        <w:proofErr w:type="gramStart"/>
        <w:r w:rsidRPr="00F0022E">
          <w:t>free living</w:t>
        </w:r>
        <w:proofErr w:type="gramEnd"/>
        <w:r w:rsidRPr="00F0022E">
          <w:t xml:space="preserve"> cell. Cell. 2007;131: 1354–1365. </w:t>
        </w:r>
        <w:proofErr w:type="gramStart"/>
        <w:r w:rsidRPr="00F0022E">
          <w:t>doi:10.1016/j.cell</w:t>
        </w:r>
        <w:proofErr w:type="gramEnd"/>
        <w:r w:rsidRPr="00F0022E">
          <w:t>.2007.10.053</w:t>
        </w:r>
      </w:ins>
    </w:p>
    <w:p w14:paraId="518011D9" w14:textId="77777777" w:rsidR="00F0022E" w:rsidRPr="00F0022E" w:rsidRDefault="00F0022E" w:rsidP="00F0022E">
      <w:pPr>
        <w:pStyle w:val="Bibliography"/>
        <w:rPr>
          <w:ins w:id="536" w:author="Hockenberry, Adam J" w:date="2018-10-12T12:32:00Z"/>
        </w:rPr>
      </w:pPr>
      <w:ins w:id="537" w:author="Hockenberry, Adam J" w:date="2018-10-12T12:32:00Z">
        <w:r w:rsidRPr="00F0022E">
          <w:t xml:space="preserve">27. </w:t>
        </w:r>
        <w:r w:rsidRPr="00F0022E">
          <w:tab/>
          <w:t xml:space="preserve">Chandrasekaran S, Price ND. Probabilistic integrative modeling of genome-scale metabolic and regulatory networks in </w:t>
        </w:r>
        <w:r w:rsidRPr="00F0022E">
          <w:rPr>
            <w:i/>
            <w:iCs/>
          </w:rPr>
          <w:t>Escherichia coli</w:t>
        </w:r>
        <w:r w:rsidRPr="00F0022E">
          <w:t xml:space="preserve"> and </w:t>
        </w:r>
        <w:r w:rsidRPr="00F0022E">
          <w:rPr>
            <w:i/>
            <w:iCs/>
          </w:rPr>
          <w:t>Mycobacterium tuberculosis</w:t>
        </w:r>
        <w:r w:rsidRPr="00F0022E">
          <w:t xml:space="preserve">. Proc Natl </w:t>
        </w:r>
        <w:proofErr w:type="spellStart"/>
        <w:r w:rsidRPr="00F0022E">
          <w:t>Acad</w:t>
        </w:r>
        <w:proofErr w:type="spellEnd"/>
        <w:r w:rsidRPr="00F0022E">
          <w:t xml:space="preserve"> Sci. 2010;107: 17845–17850. doi:10.1073/pnas.1005139107</w:t>
        </w:r>
      </w:ins>
    </w:p>
    <w:p w14:paraId="393995DD" w14:textId="77777777" w:rsidR="00F0022E" w:rsidRPr="00F0022E" w:rsidRDefault="00F0022E" w:rsidP="00F0022E">
      <w:pPr>
        <w:pStyle w:val="Bibliography"/>
        <w:rPr>
          <w:ins w:id="538" w:author="Hockenberry, Adam J" w:date="2018-10-12T12:32:00Z"/>
        </w:rPr>
      </w:pPr>
      <w:ins w:id="539" w:author="Hockenberry, Adam J" w:date="2018-10-12T12:32:00Z">
        <w:r w:rsidRPr="00F0022E">
          <w:t xml:space="preserve">28. </w:t>
        </w:r>
        <w:r w:rsidRPr="00F0022E">
          <w:tab/>
          <w:t xml:space="preserve">Carrera J, Estrela R, Luo J, Rai N, </w:t>
        </w:r>
        <w:proofErr w:type="spellStart"/>
        <w:r w:rsidRPr="00F0022E">
          <w:t>Tsoukalas</w:t>
        </w:r>
        <w:proofErr w:type="spellEnd"/>
        <w:r w:rsidRPr="00F0022E">
          <w:t xml:space="preserve"> A, </w:t>
        </w:r>
        <w:proofErr w:type="spellStart"/>
        <w:r w:rsidRPr="00F0022E">
          <w:t>Tagkopoulos</w:t>
        </w:r>
        <w:proofErr w:type="spellEnd"/>
        <w:r w:rsidRPr="00F0022E">
          <w:t xml:space="preserve"> I. An integrative, multi-scale, genome-wide model reveals the phenotypic landscape of </w:t>
        </w:r>
        <w:r w:rsidRPr="00F0022E">
          <w:rPr>
            <w:i/>
            <w:iCs/>
          </w:rPr>
          <w:t>Escherichia coli.</w:t>
        </w:r>
        <w:r w:rsidRPr="00F0022E">
          <w:t xml:space="preserve"> </w:t>
        </w:r>
        <w:proofErr w:type="spellStart"/>
        <w:r w:rsidRPr="00F0022E">
          <w:t>Mol</w:t>
        </w:r>
        <w:proofErr w:type="spellEnd"/>
        <w:r w:rsidRPr="00F0022E">
          <w:t xml:space="preserve"> </w:t>
        </w:r>
        <w:proofErr w:type="spellStart"/>
        <w:r w:rsidRPr="00F0022E">
          <w:t>Syst</w:t>
        </w:r>
        <w:proofErr w:type="spellEnd"/>
        <w:r w:rsidRPr="00F0022E">
          <w:t xml:space="preserve"> Biol. 2014;10: 735–735. doi:10.15252/msb.20145108</w:t>
        </w:r>
      </w:ins>
    </w:p>
    <w:p w14:paraId="71370591" w14:textId="77777777" w:rsidR="00F0022E" w:rsidRPr="00F0022E" w:rsidRDefault="00F0022E" w:rsidP="00F0022E">
      <w:pPr>
        <w:pStyle w:val="Bibliography"/>
        <w:rPr>
          <w:ins w:id="540" w:author="Hockenberry, Adam J" w:date="2018-10-12T12:32:00Z"/>
        </w:rPr>
      </w:pPr>
      <w:ins w:id="541" w:author="Hockenberry, Adam J" w:date="2018-10-12T12:32:00Z">
        <w:r w:rsidRPr="00F0022E">
          <w:t xml:space="preserve">29. </w:t>
        </w:r>
        <w:r w:rsidRPr="00F0022E">
          <w:tab/>
          <w:t xml:space="preserve">Machado D, </w:t>
        </w:r>
        <w:proofErr w:type="spellStart"/>
        <w:r w:rsidRPr="00F0022E">
          <w:t>Herrgård</w:t>
        </w:r>
        <w:proofErr w:type="spellEnd"/>
        <w:r w:rsidRPr="00F0022E">
          <w:t xml:space="preserve"> M. Systematic evaluation of methods for integration of transcriptomic data into constraint-based models of metabolism. </w:t>
        </w:r>
        <w:proofErr w:type="spellStart"/>
        <w:r w:rsidRPr="00F0022E">
          <w:t>PLoS</w:t>
        </w:r>
        <w:proofErr w:type="spellEnd"/>
        <w:r w:rsidRPr="00F0022E">
          <w:t xml:space="preserve"> </w:t>
        </w:r>
        <w:proofErr w:type="spellStart"/>
        <w:r w:rsidRPr="00F0022E">
          <w:t>Comput</w:t>
        </w:r>
        <w:proofErr w:type="spellEnd"/>
        <w:r w:rsidRPr="00F0022E">
          <w:t xml:space="preserve"> Biol. 2014;10: e1003580. </w:t>
        </w:r>
        <w:proofErr w:type="gramStart"/>
        <w:r w:rsidRPr="00F0022E">
          <w:t>doi:10.1371/journal.pcbi</w:t>
        </w:r>
        <w:proofErr w:type="gramEnd"/>
        <w:r w:rsidRPr="00F0022E">
          <w:t>.1003580</w:t>
        </w:r>
      </w:ins>
    </w:p>
    <w:p w14:paraId="66DD740D" w14:textId="77777777" w:rsidR="00F0022E" w:rsidRPr="00F0022E" w:rsidRDefault="00F0022E" w:rsidP="00F0022E">
      <w:pPr>
        <w:pStyle w:val="Bibliography"/>
        <w:rPr>
          <w:ins w:id="542" w:author="Hockenberry, Adam J" w:date="2018-10-12T12:32:00Z"/>
        </w:rPr>
      </w:pPr>
      <w:ins w:id="543" w:author="Hockenberry, Adam J" w:date="2018-10-12T12:32:00Z">
        <w:r w:rsidRPr="00F0022E">
          <w:t xml:space="preserve">30. </w:t>
        </w:r>
        <w:r w:rsidRPr="00F0022E">
          <w:tab/>
        </w:r>
        <w:proofErr w:type="spellStart"/>
        <w:r w:rsidRPr="00F0022E">
          <w:t>Brandes</w:t>
        </w:r>
        <w:proofErr w:type="spellEnd"/>
        <w:r w:rsidRPr="00F0022E">
          <w:t xml:space="preserve"> A, </w:t>
        </w:r>
        <w:proofErr w:type="spellStart"/>
        <w:r w:rsidRPr="00F0022E">
          <w:t>Lun</w:t>
        </w:r>
        <w:proofErr w:type="spellEnd"/>
        <w:r w:rsidRPr="00F0022E">
          <w:t xml:space="preserve"> DS, </w:t>
        </w:r>
        <w:proofErr w:type="spellStart"/>
        <w:r w:rsidRPr="00F0022E">
          <w:t>Ip</w:t>
        </w:r>
        <w:proofErr w:type="spellEnd"/>
        <w:r w:rsidRPr="00F0022E">
          <w:t xml:space="preserve"> K, Zucker J, </w:t>
        </w:r>
        <w:proofErr w:type="spellStart"/>
        <w:r w:rsidRPr="00F0022E">
          <w:t>Colijn</w:t>
        </w:r>
        <w:proofErr w:type="spellEnd"/>
        <w:r w:rsidRPr="00F0022E">
          <w:t xml:space="preserve"> C, Weiner B, </w:t>
        </w:r>
        <w:r w:rsidRPr="00F0022E">
          <w:rPr>
            <w:i/>
            <w:iCs/>
          </w:rPr>
          <w:t>et al.</w:t>
        </w:r>
        <w:r w:rsidRPr="00F0022E">
          <w:t xml:space="preserve"> Inferring carbon sources from gene expression profiles using metabolic flux models. </w:t>
        </w:r>
        <w:proofErr w:type="spellStart"/>
        <w:r w:rsidRPr="00F0022E">
          <w:t>PLoS</w:t>
        </w:r>
        <w:proofErr w:type="spellEnd"/>
        <w:r w:rsidRPr="00F0022E">
          <w:t xml:space="preserve"> One. 2012;7: e36947. </w:t>
        </w:r>
        <w:proofErr w:type="gramStart"/>
        <w:r w:rsidRPr="00F0022E">
          <w:t>doi:10.1371/journal.pone</w:t>
        </w:r>
        <w:proofErr w:type="gramEnd"/>
        <w:r w:rsidRPr="00F0022E">
          <w:t>.0036947</w:t>
        </w:r>
      </w:ins>
    </w:p>
    <w:p w14:paraId="58B9F19C" w14:textId="77777777" w:rsidR="00F0022E" w:rsidRPr="00F0022E" w:rsidRDefault="00F0022E" w:rsidP="00F0022E">
      <w:pPr>
        <w:pStyle w:val="Bibliography"/>
        <w:rPr>
          <w:ins w:id="544" w:author="Hockenberry, Adam J" w:date="2018-10-12T12:32:00Z"/>
        </w:rPr>
      </w:pPr>
      <w:ins w:id="545" w:author="Hockenberry, Adam J" w:date="2018-10-12T12:32:00Z">
        <w:r w:rsidRPr="00F0022E">
          <w:t xml:space="preserve">31. </w:t>
        </w:r>
        <w:r w:rsidRPr="00F0022E">
          <w:tab/>
        </w:r>
        <w:proofErr w:type="spellStart"/>
        <w:r w:rsidRPr="00F0022E">
          <w:t>Sridhara</w:t>
        </w:r>
        <w:proofErr w:type="spellEnd"/>
        <w:r w:rsidRPr="00F0022E">
          <w:t xml:space="preserve"> V, Meyer AG, Rai P, Barrick JE, Ravikumar P, </w:t>
        </w:r>
        <w:proofErr w:type="spellStart"/>
        <w:r w:rsidRPr="00F0022E">
          <w:t>Segrè</w:t>
        </w:r>
        <w:proofErr w:type="spellEnd"/>
        <w:r w:rsidRPr="00F0022E">
          <w:t xml:space="preserve"> D, </w:t>
        </w:r>
        <w:r w:rsidRPr="00F0022E">
          <w:rPr>
            <w:i/>
            <w:iCs/>
          </w:rPr>
          <w:t>et al.</w:t>
        </w:r>
        <w:r w:rsidRPr="00F0022E">
          <w:t xml:space="preserve"> Predicting growth conditions from internal metabolic fluxes in an </w:t>
        </w:r>
        <w:r w:rsidRPr="00F0022E">
          <w:rPr>
            <w:i/>
            <w:iCs/>
          </w:rPr>
          <w:t>in-silico</w:t>
        </w:r>
        <w:r w:rsidRPr="00F0022E">
          <w:t xml:space="preserve"> model of </w:t>
        </w:r>
        <w:r w:rsidRPr="00F0022E">
          <w:rPr>
            <w:i/>
            <w:iCs/>
          </w:rPr>
          <w:t>E. coli.</w:t>
        </w:r>
        <w:r w:rsidRPr="00F0022E">
          <w:t xml:space="preserve"> </w:t>
        </w:r>
        <w:proofErr w:type="spellStart"/>
        <w:r w:rsidRPr="00F0022E">
          <w:t>PLoS</w:t>
        </w:r>
        <w:proofErr w:type="spellEnd"/>
        <w:r w:rsidRPr="00F0022E">
          <w:t xml:space="preserve"> One. 2014;9: e114608. </w:t>
        </w:r>
        <w:proofErr w:type="gramStart"/>
        <w:r w:rsidRPr="00F0022E">
          <w:t>doi:10.1371/journal.pone</w:t>
        </w:r>
        <w:proofErr w:type="gramEnd"/>
        <w:r w:rsidRPr="00F0022E">
          <w:t>.0114608</w:t>
        </w:r>
      </w:ins>
    </w:p>
    <w:p w14:paraId="7076D42C" w14:textId="77777777" w:rsidR="00F0022E" w:rsidRPr="00F0022E" w:rsidRDefault="00F0022E" w:rsidP="00F0022E">
      <w:pPr>
        <w:pStyle w:val="Bibliography"/>
        <w:rPr>
          <w:ins w:id="546" w:author="Hockenberry, Adam J" w:date="2018-10-12T12:32:00Z"/>
        </w:rPr>
      </w:pPr>
      <w:ins w:id="547" w:author="Hockenberry, Adam J" w:date="2018-10-12T12:32:00Z">
        <w:r w:rsidRPr="00F0022E">
          <w:t xml:space="preserve">32. </w:t>
        </w:r>
        <w:r w:rsidRPr="00F0022E">
          <w:tab/>
          <w:t xml:space="preserve">Hui S, Silverman JM, Chen SS, Erickson DW, </w:t>
        </w:r>
        <w:proofErr w:type="spellStart"/>
        <w:r w:rsidRPr="00F0022E">
          <w:t>Basan</w:t>
        </w:r>
        <w:proofErr w:type="spellEnd"/>
        <w:r w:rsidRPr="00F0022E">
          <w:t xml:space="preserve"> M, Wang J, </w:t>
        </w:r>
        <w:r w:rsidRPr="00F0022E">
          <w:rPr>
            <w:i/>
            <w:iCs/>
          </w:rPr>
          <w:t>et al.</w:t>
        </w:r>
        <w:r w:rsidRPr="00F0022E">
          <w:t xml:space="preserve"> Quantitative proteomic analysis reveals a simple strategy of global resource allocation in bacteria. </w:t>
        </w:r>
        <w:proofErr w:type="spellStart"/>
        <w:r w:rsidRPr="00F0022E">
          <w:t>Mol</w:t>
        </w:r>
        <w:proofErr w:type="spellEnd"/>
        <w:r w:rsidRPr="00F0022E">
          <w:t xml:space="preserve"> </w:t>
        </w:r>
        <w:proofErr w:type="spellStart"/>
        <w:r w:rsidRPr="00F0022E">
          <w:t>Syst</w:t>
        </w:r>
        <w:proofErr w:type="spellEnd"/>
        <w:r w:rsidRPr="00F0022E">
          <w:t xml:space="preserve"> Biol. 2015;11: 784. doi:10.15252/msb.20145697</w:t>
        </w:r>
      </w:ins>
    </w:p>
    <w:p w14:paraId="19B68869" w14:textId="77777777" w:rsidR="00F0022E" w:rsidRPr="00F0022E" w:rsidRDefault="00F0022E" w:rsidP="00F0022E">
      <w:pPr>
        <w:pStyle w:val="Bibliography"/>
        <w:rPr>
          <w:ins w:id="548" w:author="Hockenberry, Adam J" w:date="2018-10-12T12:32:00Z"/>
        </w:rPr>
      </w:pPr>
      <w:ins w:id="549" w:author="Hockenberry, Adam J" w:date="2018-10-12T12:32:00Z">
        <w:r w:rsidRPr="00F0022E">
          <w:t xml:space="preserve">33. </w:t>
        </w:r>
        <w:r w:rsidRPr="00F0022E">
          <w:tab/>
        </w:r>
        <w:proofErr w:type="spellStart"/>
        <w:r w:rsidRPr="00F0022E">
          <w:t>Airoldi</w:t>
        </w:r>
        <w:proofErr w:type="spellEnd"/>
        <w:r w:rsidRPr="00F0022E">
          <w:t xml:space="preserve"> EM, </w:t>
        </w:r>
        <w:proofErr w:type="spellStart"/>
        <w:r w:rsidRPr="00F0022E">
          <w:t>Huttenhower</w:t>
        </w:r>
        <w:proofErr w:type="spellEnd"/>
        <w:r w:rsidRPr="00F0022E">
          <w:t xml:space="preserve"> C, Gresham D, Lu C, </w:t>
        </w:r>
        <w:proofErr w:type="spellStart"/>
        <w:r w:rsidRPr="00F0022E">
          <w:t>Caudy</w:t>
        </w:r>
        <w:proofErr w:type="spellEnd"/>
        <w:r w:rsidRPr="00F0022E">
          <w:t xml:space="preserve"> AA, Dunham MJ, </w:t>
        </w:r>
        <w:r w:rsidRPr="00F0022E">
          <w:rPr>
            <w:i/>
            <w:iCs/>
          </w:rPr>
          <w:t>et al.</w:t>
        </w:r>
        <w:r w:rsidRPr="00F0022E">
          <w:t xml:space="preserve"> Predicting cellular growth from gene expression signatures. </w:t>
        </w:r>
        <w:proofErr w:type="spellStart"/>
        <w:r w:rsidRPr="00F0022E">
          <w:t>PLoS</w:t>
        </w:r>
        <w:proofErr w:type="spellEnd"/>
        <w:r w:rsidRPr="00F0022E">
          <w:t xml:space="preserve"> </w:t>
        </w:r>
        <w:proofErr w:type="spellStart"/>
        <w:r w:rsidRPr="00F0022E">
          <w:t>Comput</w:t>
        </w:r>
        <w:proofErr w:type="spellEnd"/>
        <w:r w:rsidRPr="00F0022E">
          <w:t xml:space="preserve"> Biol. 2009;5: e1000257. </w:t>
        </w:r>
        <w:proofErr w:type="gramStart"/>
        <w:r w:rsidRPr="00F0022E">
          <w:t>doi:10.1371/journal.pcbi</w:t>
        </w:r>
        <w:proofErr w:type="gramEnd"/>
        <w:r w:rsidRPr="00F0022E">
          <w:t>.1000257</w:t>
        </w:r>
      </w:ins>
    </w:p>
    <w:p w14:paraId="0A9BD154" w14:textId="77777777" w:rsidR="00F0022E" w:rsidRPr="00F0022E" w:rsidRDefault="00F0022E" w:rsidP="00F0022E">
      <w:pPr>
        <w:pStyle w:val="Bibliography"/>
        <w:rPr>
          <w:ins w:id="550" w:author="Hockenberry, Adam J" w:date="2018-10-12T12:32:00Z"/>
        </w:rPr>
      </w:pPr>
      <w:ins w:id="551" w:author="Hockenberry, Adam J" w:date="2018-10-12T12:32:00Z">
        <w:r w:rsidRPr="00F0022E">
          <w:t xml:space="preserve">34. </w:t>
        </w:r>
        <w:r w:rsidRPr="00F0022E">
          <w:tab/>
        </w:r>
        <w:proofErr w:type="spellStart"/>
        <w:r w:rsidRPr="00F0022E">
          <w:t>Gutteridge</w:t>
        </w:r>
        <w:proofErr w:type="spellEnd"/>
        <w:r w:rsidRPr="00F0022E">
          <w:t xml:space="preserve"> A, </w:t>
        </w:r>
        <w:proofErr w:type="spellStart"/>
        <w:r w:rsidRPr="00F0022E">
          <w:t>Pir</w:t>
        </w:r>
        <w:proofErr w:type="spellEnd"/>
        <w:r w:rsidRPr="00F0022E">
          <w:t xml:space="preserve"> P, </w:t>
        </w:r>
        <w:proofErr w:type="spellStart"/>
        <w:r w:rsidRPr="00F0022E">
          <w:t>Castrillo</w:t>
        </w:r>
        <w:proofErr w:type="spellEnd"/>
        <w:r w:rsidRPr="00F0022E">
          <w:t xml:space="preserve"> JI, Charles PD, Lilley KS, Oliver SG. Nutrient control of eukaryote cell growth: a systems biology study in yeast. BMC Biol. 2010;8: 68. doi:10.1186/1741-7007-8-68</w:t>
        </w:r>
      </w:ins>
    </w:p>
    <w:p w14:paraId="16BA4B4D" w14:textId="77777777" w:rsidR="00F0022E" w:rsidRPr="00F0022E" w:rsidRDefault="00F0022E" w:rsidP="00F0022E">
      <w:pPr>
        <w:pStyle w:val="Bibliography"/>
        <w:rPr>
          <w:ins w:id="552" w:author="Hockenberry, Adam J" w:date="2018-10-12T12:32:00Z"/>
        </w:rPr>
      </w:pPr>
      <w:ins w:id="553" w:author="Hockenberry, Adam J" w:date="2018-10-12T12:32:00Z">
        <w:r w:rsidRPr="00F0022E">
          <w:lastRenderedPageBreak/>
          <w:t xml:space="preserve">35. </w:t>
        </w:r>
        <w:r w:rsidRPr="00F0022E">
          <w:tab/>
        </w:r>
        <w:proofErr w:type="spellStart"/>
        <w:r w:rsidRPr="00F0022E">
          <w:t>Caglar</w:t>
        </w:r>
        <w:proofErr w:type="spellEnd"/>
        <w:r w:rsidRPr="00F0022E">
          <w:t xml:space="preserve"> MU, Houser JR, Barnhart CS, </w:t>
        </w:r>
        <w:proofErr w:type="spellStart"/>
        <w:r w:rsidRPr="00F0022E">
          <w:t>Boutz</w:t>
        </w:r>
        <w:proofErr w:type="spellEnd"/>
        <w:r w:rsidRPr="00F0022E">
          <w:t xml:space="preserve"> DR, Carroll SM, Dasgupta A, </w:t>
        </w:r>
        <w:r w:rsidRPr="00F0022E">
          <w:rPr>
            <w:i/>
            <w:iCs/>
          </w:rPr>
          <w:t>et al.</w:t>
        </w:r>
        <w:r w:rsidRPr="00F0022E">
          <w:t xml:space="preserve"> The</w:t>
        </w:r>
        <w:r w:rsidRPr="00F0022E">
          <w:rPr>
            <w:i/>
            <w:iCs/>
          </w:rPr>
          <w:t xml:space="preserve"> E. coli</w:t>
        </w:r>
        <w:r w:rsidRPr="00F0022E">
          <w:t xml:space="preserve"> molecular phenotype under different growth conditions. Sci Rep. 2017;7: 45303. doi:10.1038/srep45303</w:t>
        </w:r>
      </w:ins>
    </w:p>
    <w:p w14:paraId="03E77CE7" w14:textId="77777777" w:rsidR="00F0022E" w:rsidRPr="00F0022E" w:rsidRDefault="00F0022E" w:rsidP="00F0022E">
      <w:pPr>
        <w:pStyle w:val="Bibliography"/>
        <w:rPr>
          <w:ins w:id="554" w:author="Hockenberry, Adam J" w:date="2018-10-12T12:32:00Z"/>
        </w:rPr>
      </w:pPr>
      <w:ins w:id="555" w:author="Hockenberry, Adam J" w:date="2018-10-12T12:32:00Z">
        <w:r w:rsidRPr="00F0022E">
          <w:t xml:space="preserve">36. </w:t>
        </w:r>
        <w:r w:rsidRPr="00F0022E">
          <w:tab/>
          <w:t xml:space="preserve">Houser JR, Barnhart C, </w:t>
        </w:r>
        <w:proofErr w:type="spellStart"/>
        <w:r w:rsidRPr="00F0022E">
          <w:t>Boutz</w:t>
        </w:r>
        <w:proofErr w:type="spellEnd"/>
        <w:r w:rsidRPr="00F0022E">
          <w:t xml:space="preserve"> DR, Carroll SM, Dasgupta A, Michener JK, </w:t>
        </w:r>
        <w:r w:rsidRPr="00F0022E">
          <w:rPr>
            <w:i/>
            <w:iCs/>
          </w:rPr>
          <w:t>et al.</w:t>
        </w:r>
        <w:r w:rsidRPr="00F0022E">
          <w:t xml:space="preserve"> Controlled measurement and comparative analysis of cellular components in </w:t>
        </w:r>
        <w:proofErr w:type="gramStart"/>
        <w:r w:rsidRPr="00F0022E">
          <w:rPr>
            <w:i/>
            <w:iCs/>
          </w:rPr>
          <w:t>E .</w:t>
        </w:r>
        <w:proofErr w:type="gramEnd"/>
        <w:r w:rsidRPr="00F0022E">
          <w:rPr>
            <w:i/>
            <w:iCs/>
          </w:rPr>
          <w:t xml:space="preserve"> coli</w:t>
        </w:r>
        <w:r w:rsidRPr="00F0022E">
          <w:t xml:space="preserve"> reveals broad regulatory changes in response to glucose starvation. </w:t>
        </w:r>
        <w:proofErr w:type="spellStart"/>
        <w:r w:rsidRPr="00F0022E">
          <w:t>PLoS</w:t>
        </w:r>
        <w:proofErr w:type="spellEnd"/>
        <w:r w:rsidRPr="00F0022E">
          <w:t xml:space="preserve"> </w:t>
        </w:r>
        <w:proofErr w:type="spellStart"/>
        <w:r w:rsidRPr="00F0022E">
          <w:t>Comput</w:t>
        </w:r>
        <w:proofErr w:type="spellEnd"/>
        <w:r w:rsidRPr="00F0022E">
          <w:t xml:space="preserve"> Biol. 2015;11: e1004400. </w:t>
        </w:r>
        <w:proofErr w:type="gramStart"/>
        <w:r w:rsidRPr="00F0022E">
          <w:t>doi:10.1371/journal.pcbi</w:t>
        </w:r>
        <w:proofErr w:type="gramEnd"/>
        <w:r w:rsidRPr="00F0022E">
          <w:t>.1004400</w:t>
        </w:r>
      </w:ins>
    </w:p>
    <w:p w14:paraId="62AF58AC" w14:textId="77777777" w:rsidR="00F0022E" w:rsidRPr="00F0022E" w:rsidRDefault="00F0022E" w:rsidP="00F0022E">
      <w:pPr>
        <w:pStyle w:val="Bibliography"/>
        <w:rPr>
          <w:ins w:id="556" w:author="Hockenberry, Adam J" w:date="2018-10-12T12:32:00Z"/>
        </w:rPr>
      </w:pPr>
      <w:ins w:id="557" w:author="Hockenberry, Adam J" w:date="2018-10-12T12:32:00Z">
        <w:r w:rsidRPr="00F0022E">
          <w:t xml:space="preserve">37. </w:t>
        </w:r>
        <w:r w:rsidRPr="00F0022E">
          <w:tab/>
        </w:r>
        <w:proofErr w:type="spellStart"/>
        <w:r w:rsidRPr="00F0022E">
          <w:t>Wilmes</w:t>
        </w:r>
        <w:proofErr w:type="spellEnd"/>
        <w:r w:rsidRPr="00F0022E">
          <w:t xml:space="preserve"> A, </w:t>
        </w:r>
        <w:proofErr w:type="spellStart"/>
        <w:r w:rsidRPr="00F0022E">
          <w:t>Limonciel</w:t>
        </w:r>
        <w:proofErr w:type="spellEnd"/>
        <w:r w:rsidRPr="00F0022E">
          <w:t xml:space="preserve"> A, </w:t>
        </w:r>
        <w:proofErr w:type="spellStart"/>
        <w:r w:rsidRPr="00F0022E">
          <w:t>Aschauer</w:t>
        </w:r>
        <w:proofErr w:type="spellEnd"/>
        <w:r w:rsidRPr="00F0022E">
          <w:t xml:space="preserve"> L, </w:t>
        </w:r>
        <w:proofErr w:type="spellStart"/>
        <w:r w:rsidRPr="00F0022E">
          <w:t>Moenks</w:t>
        </w:r>
        <w:proofErr w:type="spellEnd"/>
        <w:r w:rsidRPr="00F0022E">
          <w:t xml:space="preserve"> K, </w:t>
        </w:r>
        <w:proofErr w:type="spellStart"/>
        <w:r w:rsidRPr="00F0022E">
          <w:t>Bielow</w:t>
        </w:r>
        <w:proofErr w:type="spellEnd"/>
        <w:r w:rsidRPr="00F0022E">
          <w:t xml:space="preserve"> C, Leonard MO, </w:t>
        </w:r>
        <w:r w:rsidRPr="00F0022E">
          <w:rPr>
            <w:i/>
            <w:iCs/>
          </w:rPr>
          <w:t>et al.</w:t>
        </w:r>
        <w:r w:rsidRPr="00F0022E">
          <w:t xml:space="preserve"> Application of integrated transcriptomic, proteomic and metabolomic profiling for the delineation of mechanisms of drug induced cell stress. J Proteomics. 2013;79: 180–194. </w:t>
        </w:r>
        <w:proofErr w:type="gramStart"/>
        <w:r w:rsidRPr="00F0022E">
          <w:t>doi:10.1016/j.jprot</w:t>
        </w:r>
        <w:proofErr w:type="gramEnd"/>
        <w:r w:rsidRPr="00F0022E">
          <w:t>.2012.11.022</w:t>
        </w:r>
      </w:ins>
    </w:p>
    <w:p w14:paraId="7BE9A582" w14:textId="77777777" w:rsidR="00F0022E" w:rsidRPr="00F0022E" w:rsidRDefault="00F0022E" w:rsidP="00F0022E">
      <w:pPr>
        <w:pStyle w:val="Bibliography"/>
        <w:rPr>
          <w:ins w:id="558" w:author="Hockenberry, Adam J" w:date="2018-10-12T12:32:00Z"/>
        </w:rPr>
      </w:pPr>
      <w:ins w:id="559" w:author="Hockenberry, Adam J" w:date="2018-10-12T12:32:00Z">
        <w:r w:rsidRPr="00F0022E">
          <w:t xml:space="preserve">38. </w:t>
        </w:r>
        <w:r w:rsidRPr="00F0022E">
          <w:tab/>
        </w:r>
        <w:proofErr w:type="spellStart"/>
        <w:r w:rsidRPr="00F0022E">
          <w:t>Sokolova</w:t>
        </w:r>
        <w:proofErr w:type="spellEnd"/>
        <w:r w:rsidRPr="00F0022E">
          <w:t xml:space="preserve"> M, Lapalme G. A systematic analysis of performance measures for classification tasks. </w:t>
        </w:r>
        <w:proofErr w:type="spellStart"/>
        <w:r w:rsidRPr="00F0022E">
          <w:t>Inf</w:t>
        </w:r>
        <w:proofErr w:type="spellEnd"/>
        <w:r w:rsidRPr="00F0022E">
          <w:t xml:space="preserve"> Process </w:t>
        </w:r>
        <w:proofErr w:type="spellStart"/>
        <w:r w:rsidRPr="00F0022E">
          <w:t>Manag</w:t>
        </w:r>
        <w:proofErr w:type="spellEnd"/>
        <w:r w:rsidRPr="00F0022E">
          <w:t xml:space="preserve">. 2009;45: 427–437. </w:t>
        </w:r>
        <w:proofErr w:type="gramStart"/>
        <w:r w:rsidRPr="00F0022E">
          <w:t>doi:10.1016/j.ipm</w:t>
        </w:r>
        <w:proofErr w:type="gramEnd"/>
        <w:r w:rsidRPr="00F0022E">
          <w:t>.2009.03.002</w:t>
        </w:r>
      </w:ins>
    </w:p>
    <w:p w14:paraId="4D7F6310" w14:textId="77777777" w:rsidR="00F0022E" w:rsidRPr="00F0022E" w:rsidRDefault="00F0022E" w:rsidP="00F0022E">
      <w:pPr>
        <w:pStyle w:val="Bibliography"/>
        <w:rPr>
          <w:ins w:id="560" w:author="Hockenberry, Adam J" w:date="2018-10-12T12:32:00Z"/>
        </w:rPr>
      </w:pPr>
      <w:ins w:id="561" w:author="Hockenberry, Adam J" w:date="2018-10-12T12:32:00Z">
        <w:r w:rsidRPr="00F0022E">
          <w:t xml:space="preserve">39. </w:t>
        </w:r>
        <w:r w:rsidRPr="00F0022E">
          <w:tab/>
        </w:r>
        <w:proofErr w:type="spellStart"/>
        <w:r w:rsidRPr="00F0022E">
          <w:t>Nie</w:t>
        </w:r>
        <w:proofErr w:type="spellEnd"/>
        <w:r w:rsidRPr="00F0022E">
          <w:t xml:space="preserve"> L, Wu G, Culley DE, Scholten JCM, Zhang W. Integrative analysis of transcriptomic and proteomic data: challenges, solutions and applications. </w:t>
        </w:r>
        <w:proofErr w:type="spellStart"/>
        <w:r w:rsidRPr="00F0022E">
          <w:t>Crit</w:t>
        </w:r>
        <w:proofErr w:type="spellEnd"/>
        <w:r w:rsidRPr="00F0022E">
          <w:t xml:space="preserve"> Rev </w:t>
        </w:r>
        <w:proofErr w:type="spellStart"/>
        <w:r w:rsidRPr="00F0022E">
          <w:t>Biotechnol</w:t>
        </w:r>
        <w:proofErr w:type="spellEnd"/>
        <w:r w:rsidRPr="00F0022E">
          <w:t>. 2007;27: 63–75. doi:10.1080/07388550701334212</w:t>
        </w:r>
      </w:ins>
    </w:p>
    <w:p w14:paraId="2B0839F3" w14:textId="77777777" w:rsidR="00F0022E" w:rsidRPr="00F0022E" w:rsidRDefault="00F0022E" w:rsidP="00F0022E">
      <w:pPr>
        <w:pStyle w:val="Bibliography"/>
        <w:rPr>
          <w:ins w:id="562" w:author="Hockenberry, Adam J" w:date="2018-10-12T12:32:00Z"/>
        </w:rPr>
      </w:pPr>
      <w:ins w:id="563" w:author="Hockenberry, Adam J" w:date="2018-10-12T12:32:00Z">
        <w:r w:rsidRPr="00F0022E">
          <w:t xml:space="preserve">40. </w:t>
        </w:r>
        <w:r w:rsidRPr="00F0022E">
          <w:tab/>
          <w:t xml:space="preserve">Zhang W, Li F, </w:t>
        </w:r>
        <w:proofErr w:type="spellStart"/>
        <w:r w:rsidRPr="00F0022E">
          <w:t>Nie</w:t>
        </w:r>
        <w:proofErr w:type="spellEnd"/>
        <w:r w:rsidRPr="00F0022E">
          <w:t xml:space="preserve"> L. Integrating multiple “omics” analysis for microbial biology: application and methodologies. Microbiology. 2010;156: 287–301. doi:10.1099/mic.0.034793-0</w:t>
        </w:r>
      </w:ins>
    </w:p>
    <w:p w14:paraId="75A3F0A6" w14:textId="77777777" w:rsidR="00F0022E" w:rsidRPr="00F0022E" w:rsidRDefault="00F0022E" w:rsidP="00F0022E">
      <w:pPr>
        <w:pStyle w:val="Bibliography"/>
        <w:rPr>
          <w:ins w:id="564" w:author="Hockenberry, Adam J" w:date="2018-10-12T12:32:00Z"/>
        </w:rPr>
      </w:pPr>
      <w:ins w:id="565" w:author="Hockenberry, Adam J" w:date="2018-10-12T12:32:00Z">
        <w:r w:rsidRPr="00F0022E">
          <w:t xml:space="preserve">41. </w:t>
        </w:r>
        <w:r w:rsidRPr="00F0022E">
          <w:tab/>
          <w:t xml:space="preserve">Oliveira AP, Sauer U. The importance of post-translational modifications in regulating </w:t>
        </w:r>
        <w:r w:rsidRPr="00F0022E">
          <w:rPr>
            <w:i/>
            <w:iCs/>
          </w:rPr>
          <w:t>Saccharomyces cerevisiae</w:t>
        </w:r>
        <w:r w:rsidRPr="00F0022E">
          <w:t xml:space="preserve"> metabolism. FEMS Yeast Res. 2012;12: 104–117. doi:10.1111/j.1567-1364.</w:t>
        </w:r>
        <w:proofErr w:type="gramStart"/>
        <w:r w:rsidRPr="00F0022E">
          <w:t>2011.00765.x</w:t>
        </w:r>
        <w:proofErr w:type="gramEnd"/>
      </w:ins>
    </w:p>
    <w:p w14:paraId="2D53F430" w14:textId="77777777" w:rsidR="00F0022E" w:rsidRPr="00F0022E" w:rsidRDefault="00F0022E" w:rsidP="00F0022E">
      <w:pPr>
        <w:pStyle w:val="Bibliography"/>
        <w:rPr>
          <w:ins w:id="566" w:author="Hockenberry, Adam J" w:date="2018-10-12T12:32:00Z"/>
        </w:rPr>
      </w:pPr>
      <w:ins w:id="567" w:author="Hockenberry, Adam J" w:date="2018-10-12T12:32:00Z">
        <w:r w:rsidRPr="00F0022E">
          <w:t xml:space="preserve">42. </w:t>
        </w:r>
        <w:r w:rsidRPr="00F0022E">
          <w:tab/>
          <w:t xml:space="preserve">de Nadal E, </w:t>
        </w:r>
        <w:proofErr w:type="spellStart"/>
        <w:r w:rsidRPr="00F0022E">
          <w:t>Ammerer</w:t>
        </w:r>
        <w:proofErr w:type="spellEnd"/>
        <w:r w:rsidRPr="00F0022E">
          <w:t xml:space="preserve"> G, </w:t>
        </w:r>
        <w:proofErr w:type="spellStart"/>
        <w:r w:rsidRPr="00F0022E">
          <w:t>Posas</w:t>
        </w:r>
        <w:proofErr w:type="spellEnd"/>
        <w:r w:rsidRPr="00F0022E">
          <w:t xml:space="preserve"> F. Controlling gene expression in response to stress. Nat Rev Genet. 2011;12: 833–845. doi:10.1038/nrg3055</w:t>
        </w:r>
      </w:ins>
    </w:p>
    <w:p w14:paraId="08CB8DDD" w14:textId="77777777" w:rsidR="00F0022E" w:rsidRPr="00F0022E" w:rsidRDefault="00F0022E" w:rsidP="00F0022E">
      <w:pPr>
        <w:pStyle w:val="Bibliography"/>
        <w:rPr>
          <w:ins w:id="568" w:author="Hockenberry, Adam J" w:date="2018-10-12T12:32:00Z"/>
        </w:rPr>
      </w:pPr>
      <w:ins w:id="569" w:author="Hockenberry, Adam J" w:date="2018-10-12T12:32:00Z">
        <w:r w:rsidRPr="00F0022E">
          <w:t xml:space="preserve">43.  Kolter R, </w:t>
        </w:r>
        <w:proofErr w:type="spellStart"/>
        <w:r w:rsidRPr="00F0022E">
          <w:t>Siegele</w:t>
        </w:r>
        <w:proofErr w:type="spellEnd"/>
        <w:r w:rsidRPr="00F0022E">
          <w:t xml:space="preserve"> DA, </w:t>
        </w:r>
        <w:proofErr w:type="spellStart"/>
        <w:r w:rsidRPr="00F0022E">
          <w:t>Tormo</w:t>
        </w:r>
        <w:proofErr w:type="spellEnd"/>
        <w:r w:rsidRPr="00F0022E">
          <w:t xml:space="preserve"> A. The stationary phase of the bacterial life cycle. </w:t>
        </w:r>
        <w:proofErr w:type="spellStart"/>
        <w:r w:rsidRPr="00F0022E">
          <w:t>Annu</w:t>
        </w:r>
        <w:proofErr w:type="spellEnd"/>
        <w:r w:rsidRPr="00F0022E">
          <w:t xml:space="preserve"> Rev </w:t>
        </w:r>
        <w:proofErr w:type="spellStart"/>
        <w:r w:rsidRPr="00F0022E">
          <w:t>Microbiol</w:t>
        </w:r>
        <w:proofErr w:type="spellEnd"/>
        <w:r w:rsidRPr="00F0022E">
          <w:t>. 1993;47: 855–874. doi:10.1146/annurev.mi.47.100193.004231</w:t>
        </w:r>
      </w:ins>
    </w:p>
    <w:p w14:paraId="040E0226" w14:textId="77777777" w:rsidR="00F0022E" w:rsidRPr="00F0022E" w:rsidRDefault="00F0022E" w:rsidP="00F0022E">
      <w:pPr>
        <w:pStyle w:val="Bibliography"/>
        <w:rPr>
          <w:ins w:id="570" w:author="Hockenberry, Adam J" w:date="2018-10-12T12:32:00Z"/>
        </w:rPr>
      </w:pPr>
      <w:ins w:id="571" w:author="Hockenberry, Adam J" w:date="2018-10-12T12:32:00Z">
        <w:r w:rsidRPr="00F0022E">
          <w:t xml:space="preserve">44. </w:t>
        </w:r>
        <w:r w:rsidRPr="00F0022E">
          <w:tab/>
          <w:t>Maier RM, Pepper IL. Chapter 3 - Bacterial Growth. Environmental Microbiology (Third edition). San Diego: Academic Press; 2015. pp. 37–56. doi:10.1016/B978-0-12-394626-3.00003-X</w:t>
        </w:r>
      </w:ins>
    </w:p>
    <w:p w14:paraId="28751B63" w14:textId="77777777" w:rsidR="00F0022E" w:rsidRPr="00F0022E" w:rsidRDefault="00F0022E" w:rsidP="00F0022E">
      <w:pPr>
        <w:pStyle w:val="Bibliography"/>
        <w:rPr>
          <w:ins w:id="572" w:author="Hockenberry, Adam J" w:date="2018-10-12T12:32:00Z"/>
        </w:rPr>
      </w:pPr>
      <w:ins w:id="573" w:author="Hockenberry, Adam J" w:date="2018-10-12T12:32:00Z">
        <w:r w:rsidRPr="00F0022E">
          <w:t xml:space="preserve">45. </w:t>
        </w:r>
        <w:r w:rsidRPr="00F0022E">
          <w:tab/>
          <w:t>Keren L, van Dijk D, Weingarten-</w:t>
        </w:r>
        <w:proofErr w:type="spellStart"/>
        <w:r w:rsidRPr="00F0022E">
          <w:t>Gabbay</w:t>
        </w:r>
        <w:proofErr w:type="spellEnd"/>
        <w:r w:rsidRPr="00F0022E">
          <w:t xml:space="preserve"> S, </w:t>
        </w:r>
        <w:proofErr w:type="spellStart"/>
        <w:r w:rsidRPr="00F0022E">
          <w:t>Davidi</w:t>
        </w:r>
        <w:proofErr w:type="spellEnd"/>
        <w:r w:rsidRPr="00F0022E">
          <w:t xml:space="preserve"> D, </w:t>
        </w:r>
        <w:proofErr w:type="spellStart"/>
        <w:r w:rsidRPr="00F0022E">
          <w:t>Jona</w:t>
        </w:r>
        <w:proofErr w:type="spellEnd"/>
        <w:r w:rsidRPr="00F0022E">
          <w:t xml:space="preserve"> G, Weinberger A, </w:t>
        </w:r>
        <w:r w:rsidRPr="00F0022E">
          <w:rPr>
            <w:i/>
            <w:iCs/>
          </w:rPr>
          <w:t>et al.</w:t>
        </w:r>
        <w:r w:rsidRPr="00F0022E">
          <w:t xml:space="preserve"> Noise in gene expression is coupled to growth rate. Genome Res. 2015; gr.191635.115. doi:10.1101/gr.191635.115</w:t>
        </w:r>
      </w:ins>
    </w:p>
    <w:p w14:paraId="2FA8658E" w14:textId="77777777" w:rsidR="00F0022E" w:rsidRPr="00F0022E" w:rsidRDefault="00F0022E" w:rsidP="00F0022E">
      <w:pPr>
        <w:pStyle w:val="Bibliography"/>
        <w:rPr>
          <w:ins w:id="574" w:author="Hockenberry, Adam J" w:date="2018-10-12T12:32:00Z"/>
        </w:rPr>
      </w:pPr>
      <w:ins w:id="575" w:author="Hockenberry, Adam J" w:date="2018-10-12T12:32:00Z">
        <w:r w:rsidRPr="00F0022E">
          <w:t xml:space="preserve">46. </w:t>
        </w:r>
        <w:r w:rsidRPr="00F0022E">
          <w:tab/>
          <w:t xml:space="preserve">Bar-Even A, </w:t>
        </w:r>
        <w:proofErr w:type="spellStart"/>
        <w:r w:rsidRPr="00F0022E">
          <w:t>Paulsson</w:t>
        </w:r>
        <w:proofErr w:type="spellEnd"/>
        <w:r w:rsidRPr="00F0022E">
          <w:t xml:space="preserve"> J, </w:t>
        </w:r>
        <w:proofErr w:type="spellStart"/>
        <w:r w:rsidRPr="00F0022E">
          <w:t>Maheshri</w:t>
        </w:r>
        <w:proofErr w:type="spellEnd"/>
        <w:r w:rsidRPr="00F0022E">
          <w:t xml:space="preserve"> N, Carmi M, O’Shea E, </w:t>
        </w:r>
        <w:proofErr w:type="spellStart"/>
        <w:r w:rsidRPr="00F0022E">
          <w:t>Pilpel</w:t>
        </w:r>
        <w:proofErr w:type="spellEnd"/>
        <w:r w:rsidRPr="00F0022E">
          <w:t xml:space="preserve"> Y, </w:t>
        </w:r>
        <w:r w:rsidRPr="00F0022E">
          <w:rPr>
            <w:i/>
            <w:iCs/>
          </w:rPr>
          <w:t>et al.</w:t>
        </w:r>
        <w:r w:rsidRPr="00F0022E">
          <w:t xml:space="preserve"> Noise in protein expression scales with natural protein abundance. Nat Genet. 2006;38: 636–643. doi:10.1038/ng1807</w:t>
        </w:r>
      </w:ins>
    </w:p>
    <w:p w14:paraId="6A4CC217" w14:textId="77777777" w:rsidR="00F0022E" w:rsidRPr="00F0022E" w:rsidRDefault="00F0022E" w:rsidP="00F0022E">
      <w:pPr>
        <w:pStyle w:val="Bibliography"/>
        <w:rPr>
          <w:ins w:id="576" w:author="Hockenberry, Adam J" w:date="2018-10-12T12:32:00Z"/>
        </w:rPr>
      </w:pPr>
      <w:ins w:id="577" w:author="Hockenberry, Adam J" w:date="2018-10-12T12:32:00Z">
        <w:r w:rsidRPr="00F0022E">
          <w:lastRenderedPageBreak/>
          <w:t xml:space="preserve">47. </w:t>
        </w:r>
        <w:r w:rsidRPr="00F0022E">
          <w:tab/>
          <w:t xml:space="preserve">Taniguchi Y, Choi PJ, Li G-W, Chen H, </w:t>
        </w:r>
        <w:proofErr w:type="spellStart"/>
        <w:r w:rsidRPr="00F0022E">
          <w:t>Babu</w:t>
        </w:r>
        <w:proofErr w:type="spellEnd"/>
        <w:r w:rsidRPr="00F0022E">
          <w:t xml:space="preserve"> M, Hearn J, </w:t>
        </w:r>
        <w:r w:rsidRPr="00F0022E">
          <w:rPr>
            <w:i/>
            <w:iCs/>
          </w:rPr>
          <w:t>et al.</w:t>
        </w:r>
        <w:r w:rsidRPr="00F0022E">
          <w:t xml:space="preserve"> Quantifying </w:t>
        </w:r>
        <w:r w:rsidRPr="00F0022E">
          <w:rPr>
            <w:i/>
            <w:iCs/>
          </w:rPr>
          <w:t>E. coli</w:t>
        </w:r>
        <w:r w:rsidRPr="00F0022E">
          <w:t xml:space="preserve"> proteome and transcriptome with single-molecule sensitivity in single cells. Science. 2010;329: 533–538. doi:10.1126/science.1188308</w:t>
        </w:r>
      </w:ins>
    </w:p>
    <w:p w14:paraId="1DBECD77" w14:textId="77777777" w:rsidR="00F0022E" w:rsidRPr="00F0022E" w:rsidRDefault="00F0022E" w:rsidP="00F0022E">
      <w:pPr>
        <w:pStyle w:val="Bibliography"/>
        <w:rPr>
          <w:ins w:id="578" w:author="Hockenberry, Adam J" w:date="2018-10-12T12:32:00Z"/>
        </w:rPr>
      </w:pPr>
      <w:ins w:id="579" w:author="Hockenberry, Adam J" w:date="2018-10-12T12:32:00Z">
        <w:r w:rsidRPr="00F0022E">
          <w:t xml:space="preserve">48. </w:t>
        </w:r>
        <w:r w:rsidRPr="00F0022E">
          <w:tab/>
          <w:t xml:space="preserve">Milo R, Jorgensen P, Moran U, Weber G, Springer M. </w:t>
        </w:r>
        <w:proofErr w:type="spellStart"/>
        <w:r w:rsidRPr="00F0022E">
          <w:t>BioNumbers</w:t>
        </w:r>
        <w:proofErr w:type="spellEnd"/>
        <w:r w:rsidRPr="00F0022E">
          <w:t>—the database of key numbers in molecular and cell biology. Nucleic Acids Res. 2010;</w:t>
        </w:r>
        <w:proofErr w:type="gramStart"/>
        <w:r w:rsidRPr="00F0022E">
          <w:t>38:D</w:t>
        </w:r>
        <w:proofErr w:type="gramEnd"/>
        <w:r w:rsidRPr="00F0022E">
          <w:t>750-D753. doi:10.1093/</w:t>
        </w:r>
        <w:proofErr w:type="spellStart"/>
        <w:r w:rsidRPr="00F0022E">
          <w:t>nar</w:t>
        </w:r>
        <w:proofErr w:type="spellEnd"/>
        <w:r w:rsidRPr="00F0022E">
          <w:t>/gkp889</w:t>
        </w:r>
      </w:ins>
    </w:p>
    <w:p w14:paraId="3BDD114B" w14:textId="77777777" w:rsidR="00F0022E" w:rsidRPr="00F0022E" w:rsidRDefault="00F0022E" w:rsidP="00F0022E">
      <w:pPr>
        <w:pStyle w:val="Bibliography"/>
        <w:rPr>
          <w:ins w:id="580" w:author="Hockenberry, Adam J" w:date="2018-10-12T12:32:00Z"/>
        </w:rPr>
      </w:pPr>
      <w:ins w:id="581" w:author="Hockenberry, Adam J" w:date="2018-10-12T12:32:00Z">
        <w:r w:rsidRPr="00F0022E">
          <w:t xml:space="preserve">49. </w:t>
        </w:r>
        <w:r w:rsidRPr="00F0022E">
          <w:tab/>
          <w:t xml:space="preserve">Martínez-Gómez K, Flores N, </w:t>
        </w:r>
        <w:proofErr w:type="spellStart"/>
        <w:r w:rsidRPr="00F0022E">
          <w:t>Castañeda</w:t>
        </w:r>
        <w:proofErr w:type="spellEnd"/>
        <w:r w:rsidRPr="00F0022E">
          <w:t xml:space="preserve"> HM, Martínez-</w:t>
        </w:r>
        <w:proofErr w:type="spellStart"/>
        <w:r w:rsidRPr="00F0022E">
          <w:t>Batallar</w:t>
        </w:r>
        <w:proofErr w:type="spellEnd"/>
        <w:r w:rsidRPr="00F0022E">
          <w:t xml:space="preserve"> G, Hernández-Chávez G, Ramírez OT, </w:t>
        </w:r>
        <w:r w:rsidRPr="00F0022E">
          <w:rPr>
            <w:i/>
            <w:iCs/>
          </w:rPr>
          <w:t>et al.</w:t>
        </w:r>
        <w:r w:rsidRPr="00F0022E">
          <w:t xml:space="preserve"> New insights into </w:t>
        </w:r>
        <w:r w:rsidRPr="00F0022E">
          <w:rPr>
            <w:i/>
            <w:iCs/>
          </w:rPr>
          <w:t>Escherichia coli</w:t>
        </w:r>
        <w:r w:rsidRPr="00F0022E">
          <w:t xml:space="preserve"> metabolism: carbon scavenging, acetate metabolism and carbon recycling responses during growth on glycerol. </w:t>
        </w:r>
        <w:proofErr w:type="spellStart"/>
        <w:r w:rsidRPr="00F0022E">
          <w:t>Microb</w:t>
        </w:r>
        <w:proofErr w:type="spellEnd"/>
        <w:r w:rsidRPr="00F0022E">
          <w:t xml:space="preserve"> Cell Factories. 2012;11: 46. doi:10.1186/1475-2859-11-46</w:t>
        </w:r>
      </w:ins>
    </w:p>
    <w:p w14:paraId="2AED3387" w14:textId="77777777" w:rsidR="00F0022E" w:rsidRPr="00F0022E" w:rsidRDefault="00F0022E" w:rsidP="00F0022E">
      <w:pPr>
        <w:pStyle w:val="Bibliography"/>
        <w:rPr>
          <w:ins w:id="582" w:author="Hockenberry, Adam J" w:date="2018-10-12T12:32:00Z"/>
        </w:rPr>
      </w:pPr>
      <w:ins w:id="583" w:author="Hockenberry, Adam J" w:date="2018-10-12T12:32:00Z">
        <w:r w:rsidRPr="00F0022E">
          <w:t xml:space="preserve">50. </w:t>
        </w:r>
        <w:r w:rsidRPr="00F0022E">
          <w:tab/>
        </w:r>
        <w:proofErr w:type="spellStart"/>
        <w:r w:rsidRPr="00F0022E">
          <w:t>Perrenoud</w:t>
        </w:r>
        <w:proofErr w:type="spellEnd"/>
        <w:r w:rsidRPr="00F0022E">
          <w:t xml:space="preserve"> A, Sauer U. Impact of global transcriptional regulation by </w:t>
        </w:r>
        <w:proofErr w:type="spellStart"/>
        <w:r w:rsidRPr="00F0022E">
          <w:t>ArcA</w:t>
        </w:r>
        <w:proofErr w:type="spellEnd"/>
        <w:r w:rsidRPr="00F0022E">
          <w:t xml:space="preserve">, </w:t>
        </w:r>
        <w:proofErr w:type="spellStart"/>
        <w:r w:rsidRPr="00F0022E">
          <w:t>ArcB</w:t>
        </w:r>
        <w:proofErr w:type="spellEnd"/>
        <w:r w:rsidRPr="00F0022E">
          <w:t xml:space="preserve">, </w:t>
        </w:r>
        <w:proofErr w:type="spellStart"/>
        <w:r w:rsidRPr="00F0022E">
          <w:t>Cra</w:t>
        </w:r>
        <w:proofErr w:type="spellEnd"/>
        <w:r w:rsidRPr="00F0022E">
          <w:t xml:space="preserve">, </w:t>
        </w:r>
        <w:proofErr w:type="spellStart"/>
        <w:r w:rsidRPr="00F0022E">
          <w:t>Crp</w:t>
        </w:r>
        <w:proofErr w:type="spellEnd"/>
        <w:r w:rsidRPr="00F0022E">
          <w:t xml:space="preserve">, </w:t>
        </w:r>
        <w:proofErr w:type="spellStart"/>
        <w:r w:rsidRPr="00F0022E">
          <w:t>Cya</w:t>
        </w:r>
        <w:proofErr w:type="spellEnd"/>
        <w:r w:rsidRPr="00F0022E">
          <w:t xml:space="preserve">, </w:t>
        </w:r>
        <w:proofErr w:type="spellStart"/>
        <w:r w:rsidRPr="00F0022E">
          <w:t>Fnr</w:t>
        </w:r>
        <w:proofErr w:type="spellEnd"/>
        <w:r w:rsidRPr="00F0022E">
          <w:t xml:space="preserve">, and </w:t>
        </w:r>
        <w:proofErr w:type="spellStart"/>
        <w:r w:rsidRPr="00F0022E">
          <w:t>Mlc</w:t>
        </w:r>
        <w:proofErr w:type="spellEnd"/>
        <w:r w:rsidRPr="00F0022E">
          <w:t xml:space="preserve"> on glucose catabolism in </w:t>
        </w:r>
        <w:r w:rsidRPr="00F0022E">
          <w:rPr>
            <w:i/>
            <w:iCs/>
          </w:rPr>
          <w:t>Escherichia coli</w:t>
        </w:r>
        <w:r w:rsidRPr="00F0022E">
          <w:t xml:space="preserve">. J </w:t>
        </w:r>
        <w:proofErr w:type="spellStart"/>
        <w:r w:rsidRPr="00F0022E">
          <w:t>Bacteriol</w:t>
        </w:r>
        <w:proofErr w:type="spellEnd"/>
        <w:r w:rsidRPr="00F0022E">
          <w:t>. 2005;187: 3171–3179. doi:10.1128/JB.187.9.3171-3179.2005</w:t>
        </w:r>
      </w:ins>
    </w:p>
    <w:p w14:paraId="68DE8E3E" w14:textId="77777777" w:rsidR="00F0022E" w:rsidRPr="00F0022E" w:rsidRDefault="00F0022E" w:rsidP="00F0022E">
      <w:pPr>
        <w:pStyle w:val="Bibliography"/>
        <w:rPr>
          <w:ins w:id="584" w:author="Hockenberry, Adam J" w:date="2018-10-12T12:32:00Z"/>
        </w:rPr>
      </w:pPr>
      <w:ins w:id="585" w:author="Hockenberry, Adam J" w:date="2018-10-12T12:32:00Z">
        <w:r w:rsidRPr="00F0022E">
          <w:t xml:space="preserve">51. </w:t>
        </w:r>
        <w:r w:rsidRPr="00F0022E">
          <w:tab/>
          <w:t xml:space="preserve">Kumar R, Shimizu K. Transcriptional regulation of main metabolic pathways of </w:t>
        </w:r>
        <w:proofErr w:type="spellStart"/>
        <w:r w:rsidRPr="00F0022E">
          <w:t>cyoA</w:t>
        </w:r>
        <w:proofErr w:type="spellEnd"/>
        <w:r w:rsidRPr="00F0022E">
          <w:t xml:space="preserve">, </w:t>
        </w:r>
        <w:proofErr w:type="spellStart"/>
        <w:r w:rsidRPr="00F0022E">
          <w:t>cydB</w:t>
        </w:r>
        <w:proofErr w:type="spellEnd"/>
        <w:r w:rsidRPr="00F0022E">
          <w:t xml:space="preserve">, </w:t>
        </w:r>
        <w:proofErr w:type="spellStart"/>
        <w:r w:rsidRPr="00F0022E">
          <w:t>fnr</w:t>
        </w:r>
        <w:proofErr w:type="spellEnd"/>
        <w:r w:rsidRPr="00F0022E">
          <w:t xml:space="preserve">, and fur gene knockout </w:t>
        </w:r>
        <w:r w:rsidRPr="00F0022E">
          <w:rPr>
            <w:i/>
            <w:iCs/>
          </w:rPr>
          <w:t>Escherichia coli</w:t>
        </w:r>
        <w:r w:rsidRPr="00F0022E">
          <w:t xml:space="preserve"> in C-limited and N-limited aerobic continuous cultures. </w:t>
        </w:r>
        <w:proofErr w:type="spellStart"/>
        <w:r w:rsidRPr="00F0022E">
          <w:t>Microb</w:t>
        </w:r>
        <w:proofErr w:type="spellEnd"/>
        <w:r w:rsidRPr="00F0022E">
          <w:t xml:space="preserve"> Cell Factories. 2011;10: 3. doi:10.1186/1475-2859-10-3</w:t>
        </w:r>
      </w:ins>
    </w:p>
    <w:p w14:paraId="3D03D650" w14:textId="77777777" w:rsidR="00F0022E" w:rsidRPr="00F0022E" w:rsidRDefault="00F0022E" w:rsidP="00F0022E">
      <w:pPr>
        <w:pStyle w:val="Bibliography"/>
        <w:rPr>
          <w:ins w:id="586" w:author="Hockenberry, Adam J" w:date="2018-10-12T12:32:00Z"/>
        </w:rPr>
      </w:pPr>
      <w:ins w:id="587" w:author="Hockenberry, Adam J" w:date="2018-10-12T12:32:00Z">
        <w:r w:rsidRPr="00F0022E">
          <w:t xml:space="preserve">52. </w:t>
        </w:r>
        <w:r w:rsidRPr="00F0022E">
          <w:tab/>
        </w:r>
        <w:proofErr w:type="spellStart"/>
        <w:r w:rsidRPr="00F0022E">
          <w:t>Soufi</w:t>
        </w:r>
        <w:proofErr w:type="spellEnd"/>
        <w:r w:rsidRPr="00F0022E">
          <w:t xml:space="preserve"> B, Krug K, </w:t>
        </w:r>
        <w:proofErr w:type="spellStart"/>
        <w:r w:rsidRPr="00F0022E">
          <w:t>Harst</w:t>
        </w:r>
        <w:proofErr w:type="spellEnd"/>
        <w:r w:rsidRPr="00F0022E">
          <w:t xml:space="preserve"> A, </w:t>
        </w:r>
        <w:proofErr w:type="spellStart"/>
        <w:r w:rsidRPr="00F0022E">
          <w:t>Macek</w:t>
        </w:r>
        <w:proofErr w:type="spellEnd"/>
        <w:r w:rsidRPr="00F0022E">
          <w:t xml:space="preserve"> B. Characterization of the </w:t>
        </w:r>
        <w:r w:rsidRPr="00F0022E">
          <w:rPr>
            <w:i/>
            <w:iCs/>
          </w:rPr>
          <w:t>E. coli</w:t>
        </w:r>
        <w:r w:rsidRPr="00F0022E">
          <w:t xml:space="preserve"> proteome and its modifications during growth and ethanol stress. Front </w:t>
        </w:r>
        <w:proofErr w:type="spellStart"/>
        <w:r w:rsidRPr="00F0022E">
          <w:t>Microbiol</w:t>
        </w:r>
        <w:proofErr w:type="spellEnd"/>
        <w:r w:rsidRPr="00F0022E">
          <w:t>. 2015;6: 103. doi:10.3389/fmicb.2015.00103</w:t>
        </w:r>
      </w:ins>
    </w:p>
    <w:p w14:paraId="57418338" w14:textId="77777777" w:rsidR="00F0022E" w:rsidRPr="00F0022E" w:rsidRDefault="00F0022E" w:rsidP="00F0022E">
      <w:pPr>
        <w:pStyle w:val="Bibliography"/>
        <w:rPr>
          <w:ins w:id="588" w:author="Hockenberry, Adam J" w:date="2018-10-12T12:32:00Z"/>
        </w:rPr>
      </w:pPr>
      <w:ins w:id="589" w:author="Hockenberry, Adam J" w:date="2018-10-12T12:32:00Z">
        <w:r w:rsidRPr="00F0022E">
          <w:t xml:space="preserve">53. </w:t>
        </w:r>
        <w:r w:rsidRPr="00F0022E">
          <w:tab/>
          <w:t xml:space="preserve">Lewis NE, Cho B-K, Knight EM, </w:t>
        </w:r>
        <w:proofErr w:type="spellStart"/>
        <w:r w:rsidRPr="00F0022E">
          <w:t>Palsson</w:t>
        </w:r>
        <w:proofErr w:type="spellEnd"/>
        <w:r w:rsidRPr="00F0022E">
          <w:t xml:space="preserve"> BO. Gene expression profiling and the use of genome-scale </w:t>
        </w:r>
        <w:r w:rsidRPr="00F0022E">
          <w:rPr>
            <w:i/>
            <w:iCs/>
          </w:rPr>
          <w:t>in silico</w:t>
        </w:r>
        <w:r w:rsidRPr="00F0022E">
          <w:t xml:space="preserve"> models of </w:t>
        </w:r>
        <w:r w:rsidRPr="00F0022E">
          <w:rPr>
            <w:i/>
            <w:iCs/>
          </w:rPr>
          <w:t>Escherichia coli</w:t>
        </w:r>
        <w:r w:rsidRPr="00F0022E">
          <w:t xml:space="preserve"> for analysis: providing context for content. J </w:t>
        </w:r>
        <w:proofErr w:type="spellStart"/>
        <w:r w:rsidRPr="00F0022E">
          <w:t>Bacteriol</w:t>
        </w:r>
        <w:proofErr w:type="spellEnd"/>
        <w:r w:rsidRPr="00F0022E">
          <w:t>. 2009;191: 3437–3444. doi:10.1128/JB.00034-09</w:t>
        </w:r>
      </w:ins>
    </w:p>
    <w:p w14:paraId="0753D21D" w14:textId="77777777" w:rsidR="00F0022E" w:rsidRPr="00F0022E" w:rsidRDefault="00F0022E" w:rsidP="00F0022E">
      <w:pPr>
        <w:pStyle w:val="Bibliography"/>
        <w:rPr>
          <w:ins w:id="590" w:author="Hockenberry, Adam J" w:date="2018-10-12T12:32:00Z"/>
        </w:rPr>
      </w:pPr>
      <w:ins w:id="591" w:author="Hockenberry, Adam J" w:date="2018-10-12T12:32:00Z">
        <w:r w:rsidRPr="00F0022E">
          <w:t xml:space="preserve">54. </w:t>
        </w:r>
        <w:r w:rsidRPr="00F0022E">
          <w:tab/>
          <w:t xml:space="preserve">Yoon SH, Han M-J, </w:t>
        </w:r>
        <w:proofErr w:type="spellStart"/>
        <w:r w:rsidRPr="00F0022E">
          <w:t>Jeong</w:t>
        </w:r>
        <w:proofErr w:type="spellEnd"/>
        <w:r w:rsidRPr="00F0022E">
          <w:t xml:space="preserve"> H, Lee CH, Xia X-X, Lee D-H, et al. Comparative multi-omics systems analysis of </w:t>
        </w:r>
        <w:r w:rsidRPr="00F0022E">
          <w:rPr>
            <w:i/>
            <w:iCs/>
          </w:rPr>
          <w:t>Escherichia coli</w:t>
        </w:r>
        <w:r w:rsidRPr="00F0022E">
          <w:t xml:space="preserve"> strains B and K-12. Genome Biol. 2012;13: R37. doi:10.1186/gb-2012-13-5-r37</w:t>
        </w:r>
      </w:ins>
    </w:p>
    <w:p w14:paraId="35B0630D" w14:textId="77777777" w:rsidR="00F0022E" w:rsidRPr="00F0022E" w:rsidRDefault="00F0022E" w:rsidP="00F0022E">
      <w:pPr>
        <w:pStyle w:val="Bibliography"/>
        <w:rPr>
          <w:ins w:id="592" w:author="Hockenberry, Adam J" w:date="2018-10-12T12:32:00Z"/>
        </w:rPr>
      </w:pPr>
      <w:ins w:id="593" w:author="Hockenberry, Adam J" w:date="2018-10-12T12:32:00Z">
        <w:r w:rsidRPr="00F0022E">
          <w:t xml:space="preserve">55. </w:t>
        </w:r>
        <w:r w:rsidRPr="00F0022E">
          <w:tab/>
          <w:t xml:space="preserve">Batista GEAPA, </w:t>
        </w:r>
        <w:proofErr w:type="spellStart"/>
        <w:r w:rsidRPr="00F0022E">
          <w:t>Prati</w:t>
        </w:r>
        <w:proofErr w:type="spellEnd"/>
        <w:r w:rsidRPr="00F0022E">
          <w:t xml:space="preserve"> RC, </w:t>
        </w:r>
        <w:proofErr w:type="spellStart"/>
        <w:r w:rsidRPr="00F0022E">
          <w:t>Monard</w:t>
        </w:r>
        <w:proofErr w:type="spellEnd"/>
        <w:r w:rsidRPr="00F0022E">
          <w:t xml:space="preserve"> MC. A study of the behavior of several methods for balancing machine learning training data. ACM SIGKDD </w:t>
        </w:r>
        <w:proofErr w:type="spellStart"/>
        <w:r w:rsidRPr="00F0022E">
          <w:t>Explor</w:t>
        </w:r>
        <w:proofErr w:type="spellEnd"/>
        <w:r w:rsidRPr="00F0022E">
          <w:t xml:space="preserve"> </w:t>
        </w:r>
        <w:proofErr w:type="spellStart"/>
        <w:r w:rsidRPr="00F0022E">
          <w:t>Newsl</w:t>
        </w:r>
        <w:proofErr w:type="spellEnd"/>
        <w:r w:rsidRPr="00F0022E">
          <w:t>. 2004;6: 20–29. doi:10.1145/1007730.1007735</w:t>
        </w:r>
      </w:ins>
    </w:p>
    <w:p w14:paraId="4AD4AC42" w14:textId="77777777" w:rsidR="00F0022E" w:rsidRPr="00F0022E" w:rsidRDefault="00F0022E" w:rsidP="00F0022E">
      <w:pPr>
        <w:pStyle w:val="Bibliography"/>
        <w:rPr>
          <w:ins w:id="594" w:author="Hockenberry, Adam J" w:date="2018-10-12T12:32:00Z"/>
        </w:rPr>
      </w:pPr>
      <w:ins w:id="595" w:author="Hockenberry, Adam J" w:date="2018-10-12T12:32:00Z">
        <w:r w:rsidRPr="00F0022E">
          <w:t xml:space="preserve">56. </w:t>
        </w:r>
        <w:r w:rsidRPr="00F0022E">
          <w:tab/>
          <w:t>Chawla NV. Data mining for imbalanced datasets: An overview. In: Data Mining and Knowledge Discovery Handbook. Springer US; 2005. pp. 853–867. doi:10.1007/0-387-25465-X_40</w:t>
        </w:r>
      </w:ins>
    </w:p>
    <w:p w14:paraId="5BE14534" w14:textId="77777777" w:rsidR="00F0022E" w:rsidRPr="00F0022E" w:rsidRDefault="00F0022E" w:rsidP="00F0022E">
      <w:pPr>
        <w:pStyle w:val="Bibliography"/>
        <w:rPr>
          <w:ins w:id="596" w:author="Hockenberry, Adam J" w:date="2018-10-12T12:32:00Z"/>
        </w:rPr>
      </w:pPr>
      <w:ins w:id="597" w:author="Hockenberry, Adam J" w:date="2018-10-12T12:32:00Z">
        <w:r w:rsidRPr="00F0022E">
          <w:t xml:space="preserve">57. </w:t>
        </w:r>
        <w:r w:rsidRPr="00F0022E">
          <w:tab/>
          <w:t xml:space="preserve">He H, Garcia EA. Learning from imbalanced data. IEEE Trans </w:t>
        </w:r>
        <w:proofErr w:type="spellStart"/>
        <w:r w:rsidRPr="00F0022E">
          <w:t>Knowl</w:t>
        </w:r>
        <w:proofErr w:type="spellEnd"/>
        <w:r w:rsidRPr="00F0022E">
          <w:t xml:space="preserve"> Data Eng. 2009;21: 1263–1284. doi:10.1109/TKDE.2008.239</w:t>
        </w:r>
      </w:ins>
    </w:p>
    <w:p w14:paraId="6C28C4F0" w14:textId="77777777" w:rsidR="00F0022E" w:rsidRPr="00F0022E" w:rsidRDefault="00F0022E" w:rsidP="00F0022E">
      <w:pPr>
        <w:pStyle w:val="Bibliography"/>
        <w:rPr>
          <w:ins w:id="598" w:author="Hockenberry, Adam J" w:date="2018-10-12T12:32:00Z"/>
        </w:rPr>
      </w:pPr>
      <w:ins w:id="599" w:author="Hockenberry, Adam J" w:date="2018-10-12T12:32:00Z">
        <w:r w:rsidRPr="00F0022E">
          <w:t xml:space="preserve">58. </w:t>
        </w:r>
        <w:r w:rsidRPr="00F0022E">
          <w:tab/>
          <w:t xml:space="preserve">Huang Y-M, Du S-X. Weighted support vector machine for classification with uneven training class sizes. 2005 International Conference on Machine Learning and Cybernetics. </w:t>
        </w:r>
        <w:proofErr w:type="gramStart"/>
        <w:r w:rsidRPr="00F0022E">
          <w:t>2005;7:4365</w:t>
        </w:r>
        <w:proofErr w:type="gramEnd"/>
        <w:r w:rsidRPr="00F0022E">
          <w:t>-4369 doi:10.1109/ICMLC.2005.1527706</w:t>
        </w:r>
      </w:ins>
    </w:p>
    <w:p w14:paraId="73181E59" w14:textId="77777777" w:rsidR="00F0022E" w:rsidRPr="00F0022E" w:rsidRDefault="00F0022E" w:rsidP="00F0022E">
      <w:pPr>
        <w:pStyle w:val="Bibliography"/>
        <w:rPr>
          <w:ins w:id="600" w:author="Hockenberry, Adam J" w:date="2018-10-12T12:32:00Z"/>
        </w:rPr>
      </w:pPr>
      <w:ins w:id="601" w:author="Hockenberry, Adam J" w:date="2018-10-12T12:32:00Z">
        <w:r w:rsidRPr="00F0022E">
          <w:lastRenderedPageBreak/>
          <w:t xml:space="preserve">59. </w:t>
        </w:r>
        <w:r w:rsidRPr="00F0022E">
          <w:tab/>
          <w:t>Support Vector Machines [Internet]. [cited 24 Apr 2017]. Available: http://www.di.fc.ul.pt/~jpn/r/svm/svm.html</w:t>
        </w:r>
      </w:ins>
    </w:p>
    <w:p w14:paraId="7F514393" w14:textId="77777777" w:rsidR="00F0022E" w:rsidRPr="00F0022E" w:rsidRDefault="00F0022E" w:rsidP="00F0022E">
      <w:pPr>
        <w:pStyle w:val="Bibliography"/>
        <w:rPr>
          <w:ins w:id="602" w:author="Hockenberry, Adam J" w:date="2018-10-12T12:32:00Z"/>
        </w:rPr>
      </w:pPr>
      <w:ins w:id="603" w:author="Hockenberry, Adam J" w:date="2018-10-12T12:32:00Z">
        <w:r w:rsidRPr="00F0022E">
          <w:t xml:space="preserve">60. </w:t>
        </w:r>
        <w:r w:rsidRPr="00F0022E">
          <w:tab/>
          <w:t xml:space="preserve">Yang Y. An evaluation of statistical approaches to text categorization. </w:t>
        </w:r>
        <w:proofErr w:type="spellStart"/>
        <w:r w:rsidRPr="00F0022E">
          <w:t>Inf</w:t>
        </w:r>
        <w:proofErr w:type="spellEnd"/>
        <w:r w:rsidRPr="00F0022E">
          <w:t xml:space="preserve"> </w:t>
        </w:r>
        <w:proofErr w:type="spellStart"/>
        <w:r w:rsidRPr="00F0022E">
          <w:t>Retr</w:t>
        </w:r>
        <w:proofErr w:type="spellEnd"/>
        <w:r w:rsidRPr="00F0022E">
          <w:t>. 1999;1: 69–90. doi:10.1023/A:1009982220290</w:t>
        </w:r>
      </w:ins>
    </w:p>
    <w:p w14:paraId="6B9A595B" w14:textId="77777777" w:rsidR="00F0022E" w:rsidRPr="00F0022E" w:rsidRDefault="00F0022E" w:rsidP="00F0022E">
      <w:pPr>
        <w:pStyle w:val="Bibliography"/>
        <w:rPr>
          <w:ins w:id="604" w:author="Hockenberry, Adam J" w:date="2018-10-12T12:32:00Z"/>
        </w:rPr>
      </w:pPr>
      <w:ins w:id="605" w:author="Hockenberry, Adam J" w:date="2018-10-12T12:32:00Z">
        <w:r w:rsidRPr="00F0022E">
          <w:t xml:space="preserve">61. </w:t>
        </w:r>
        <w:r w:rsidRPr="00F0022E">
          <w:tab/>
          <w:t xml:space="preserve">Hand DJ, Till RJ. A simple </w:t>
        </w:r>
        <w:proofErr w:type="spellStart"/>
        <w:r w:rsidRPr="00F0022E">
          <w:t>generalisation</w:t>
        </w:r>
        <w:proofErr w:type="spellEnd"/>
        <w:r w:rsidRPr="00F0022E">
          <w:t xml:space="preserve"> of the Area Under the ROC Curve for multiple class classification problems. Mach Learn. 2001;45: 171–186.</w:t>
        </w:r>
      </w:ins>
    </w:p>
    <w:p w14:paraId="1B62FB1C" w14:textId="77777777" w:rsidR="00F0022E" w:rsidRPr="00F0022E" w:rsidRDefault="00F0022E" w:rsidP="00F0022E">
      <w:pPr>
        <w:pStyle w:val="Bibliography"/>
        <w:rPr>
          <w:ins w:id="606" w:author="Hockenberry, Adam J" w:date="2018-10-12T12:32:00Z"/>
        </w:rPr>
      </w:pPr>
      <w:ins w:id="607" w:author="Hockenberry, Adam J" w:date="2018-10-12T12:32:00Z">
        <w:r w:rsidRPr="00F0022E">
          <w:t xml:space="preserve">62. </w:t>
        </w:r>
        <w:r w:rsidRPr="00F0022E">
          <w:tab/>
        </w:r>
        <w:proofErr w:type="spellStart"/>
        <w:r w:rsidRPr="00F0022E">
          <w:t>Landgrebe</w:t>
        </w:r>
        <w:proofErr w:type="spellEnd"/>
        <w:r w:rsidRPr="00F0022E">
          <w:t xml:space="preserve"> TCW, </w:t>
        </w:r>
        <w:proofErr w:type="spellStart"/>
        <w:r w:rsidRPr="00F0022E">
          <w:t>Duin</w:t>
        </w:r>
        <w:proofErr w:type="spellEnd"/>
        <w:r w:rsidRPr="00F0022E">
          <w:t xml:space="preserve"> RPW. Approximating the multiclass ROC by pairwise analysis. Pattern </w:t>
        </w:r>
        <w:proofErr w:type="spellStart"/>
        <w:r w:rsidRPr="00F0022E">
          <w:t>Recognit</w:t>
        </w:r>
        <w:proofErr w:type="spellEnd"/>
        <w:r w:rsidRPr="00F0022E">
          <w:t xml:space="preserve"> Lett. 2007;28: 1747–1758. </w:t>
        </w:r>
        <w:proofErr w:type="gramStart"/>
        <w:r w:rsidRPr="00F0022E">
          <w:t>doi:10.1016/j.patrec</w:t>
        </w:r>
        <w:proofErr w:type="gramEnd"/>
        <w:r w:rsidRPr="00F0022E">
          <w:t>.2007.05.001</w:t>
        </w:r>
      </w:ins>
    </w:p>
    <w:p w14:paraId="3F482F2C" w14:textId="77777777" w:rsidR="00F0022E" w:rsidRPr="00F0022E" w:rsidRDefault="00F0022E" w:rsidP="00F0022E">
      <w:pPr>
        <w:pStyle w:val="Bibliography"/>
        <w:rPr>
          <w:ins w:id="608" w:author="Hockenberry, Adam J" w:date="2018-10-12T12:32:00Z"/>
        </w:rPr>
      </w:pPr>
      <w:ins w:id="609" w:author="Hockenberry, Adam J" w:date="2018-10-12T12:32:00Z">
        <w:r w:rsidRPr="00F0022E">
          <w:t xml:space="preserve">63. </w:t>
        </w:r>
        <w:r w:rsidRPr="00F0022E">
          <w:tab/>
          <w:t>Love MI, Huber W, Anders S. Moderated estimation of fold change and dispersion for RNA-</w:t>
        </w:r>
        <w:proofErr w:type="spellStart"/>
        <w:r w:rsidRPr="00F0022E">
          <w:t>seq</w:t>
        </w:r>
        <w:proofErr w:type="spellEnd"/>
        <w:r w:rsidRPr="00F0022E">
          <w:t xml:space="preserve"> data with DESeq2. Genome Biol. 2014;15: 550. doi:10.1186/s13059-014-0550-8</w:t>
        </w:r>
      </w:ins>
    </w:p>
    <w:p w14:paraId="4F468832" w14:textId="77777777" w:rsidR="00F0022E" w:rsidRPr="00F0022E" w:rsidRDefault="00F0022E" w:rsidP="00F0022E">
      <w:pPr>
        <w:pStyle w:val="Bibliography"/>
        <w:rPr>
          <w:ins w:id="610" w:author="Hockenberry, Adam J" w:date="2018-10-12T12:32:00Z"/>
        </w:rPr>
      </w:pPr>
      <w:ins w:id="611" w:author="Hockenberry, Adam J" w:date="2018-10-12T12:32:00Z">
        <w:r w:rsidRPr="00F0022E">
          <w:t xml:space="preserve">64. </w:t>
        </w:r>
        <w:r w:rsidRPr="00F0022E">
          <w:tab/>
          <w:t>Differential analysis of count data – the DESeq2 package [Internet]. 27 Jun 2016 [cited 12 Apr 2016]. Available: http://www.bioconductor.org/packages//2.13/bioc/vignettes/DESeq2/inst/doc/DESeq2.pdf</w:t>
        </w:r>
      </w:ins>
    </w:p>
    <w:p w14:paraId="5FE3BE81" w14:textId="77777777" w:rsidR="00F0022E" w:rsidRPr="00F0022E" w:rsidRDefault="00F0022E" w:rsidP="00F0022E">
      <w:pPr>
        <w:pStyle w:val="Bibliography"/>
        <w:rPr>
          <w:ins w:id="612" w:author="Hockenberry, Adam J" w:date="2018-10-12T12:32:00Z"/>
        </w:rPr>
      </w:pPr>
      <w:ins w:id="613" w:author="Hockenberry, Adam J" w:date="2018-10-12T12:32:00Z">
        <w:r w:rsidRPr="00F0022E">
          <w:t xml:space="preserve">65. </w:t>
        </w:r>
        <w:r w:rsidRPr="00F0022E">
          <w:tab/>
          <w:t>Anders S, Huber W. Differential expression analysis for sequence count data. Genome Biol. 2010;11: R106. doi:10.1186/gb-2010-11-10-r106</w:t>
        </w:r>
      </w:ins>
    </w:p>
    <w:p w14:paraId="3F103A9F" w14:textId="77777777" w:rsidR="00F0022E" w:rsidRPr="00F0022E" w:rsidRDefault="00F0022E" w:rsidP="00F0022E">
      <w:pPr>
        <w:pStyle w:val="Bibliography"/>
        <w:rPr>
          <w:ins w:id="614" w:author="Hockenberry, Adam J" w:date="2018-10-12T12:32:00Z"/>
        </w:rPr>
      </w:pPr>
      <w:ins w:id="615" w:author="Hockenberry, Adam J" w:date="2018-10-12T12:32:00Z">
        <w:r w:rsidRPr="00F0022E">
          <w:t xml:space="preserve">66. </w:t>
        </w:r>
        <w:r w:rsidRPr="00F0022E">
          <w:tab/>
          <w:t xml:space="preserve">Parker HS, Bravo HC, Leek JT. Removing batch effects for prediction problems with frozen surrogate variable analysis. </w:t>
        </w:r>
        <w:proofErr w:type="spellStart"/>
        <w:r w:rsidRPr="00F0022E">
          <w:t>PeerJ</w:t>
        </w:r>
        <w:proofErr w:type="spellEnd"/>
        <w:r w:rsidRPr="00F0022E">
          <w:t>. 2014;2: e561. doi:10.7717/peerj.561</w:t>
        </w:r>
      </w:ins>
    </w:p>
    <w:p w14:paraId="6CA5C4D8" w14:textId="77777777" w:rsidR="00F0022E" w:rsidRPr="00F0022E" w:rsidRDefault="00F0022E" w:rsidP="00F0022E">
      <w:pPr>
        <w:pStyle w:val="Bibliography"/>
        <w:rPr>
          <w:ins w:id="616" w:author="Hockenberry, Adam J" w:date="2018-10-12T12:32:00Z"/>
        </w:rPr>
      </w:pPr>
      <w:ins w:id="617" w:author="Hockenberry, Adam J" w:date="2018-10-12T12:32:00Z">
        <w:r w:rsidRPr="00F0022E">
          <w:t xml:space="preserve">67. </w:t>
        </w:r>
        <w:r w:rsidRPr="00F0022E">
          <w:tab/>
          <w:t xml:space="preserve">Jolliffe I. Principal Component Analysis. Wiley </w:t>
        </w:r>
        <w:proofErr w:type="spellStart"/>
        <w:r w:rsidRPr="00F0022E">
          <w:t>StatsRef</w:t>
        </w:r>
        <w:proofErr w:type="spellEnd"/>
        <w:r w:rsidRPr="00F0022E">
          <w:t>: Statistics Reference Online. John Wiley &amp; Sons, Ltd; 2014. doi:10.1002/9781118445112.stat06472</w:t>
        </w:r>
      </w:ins>
    </w:p>
    <w:p w14:paraId="2E7D7F91" w14:textId="77777777" w:rsidR="00F0022E" w:rsidRPr="00F0022E" w:rsidRDefault="00F0022E" w:rsidP="00F0022E">
      <w:pPr>
        <w:pStyle w:val="Bibliography"/>
        <w:rPr>
          <w:ins w:id="618" w:author="Hockenberry, Adam J" w:date="2018-10-12T12:32:00Z"/>
        </w:rPr>
      </w:pPr>
      <w:ins w:id="619" w:author="Hockenberry, Adam J" w:date="2018-10-12T12:32:00Z">
        <w:r w:rsidRPr="00F0022E">
          <w:t xml:space="preserve">68. </w:t>
        </w:r>
        <w:r w:rsidRPr="00F0022E">
          <w:tab/>
          <w:t xml:space="preserve">Meyer D, Wien TU. Support Vector Machines. The interface to </w:t>
        </w:r>
        <w:proofErr w:type="spellStart"/>
        <w:r w:rsidRPr="00F0022E">
          <w:t>libsvm</w:t>
        </w:r>
        <w:proofErr w:type="spellEnd"/>
        <w:r w:rsidRPr="00F0022E">
          <w:t xml:space="preserve"> in package e1071. Online-Documentation of the package e1071 for “R. 2001.</w:t>
        </w:r>
      </w:ins>
    </w:p>
    <w:p w14:paraId="1F93A323" w14:textId="77777777" w:rsidR="00F0022E" w:rsidRPr="00F0022E" w:rsidRDefault="00F0022E" w:rsidP="00F0022E">
      <w:pPr>
        <w:pStyle w:val="Bibliography"/>
        <w:rPr>
          <w:ins w:id="620" w:author="Hockenberry, Adam J" w:date="2018-10-12T12:32:00Z"/>
        </w:rPr>
      </w:pPr>
      <w:ins w:id="621" w:author="Hockenberry, Adam J" w:date="2018-10-12T12:32:00Z">
        <w:r w:rsidRPr="00F0022E">
          <w:t xml:space="preserve">69. </w:t>
        </w:r>
        <w:r w:rsidRPr="00F0022E">
          <w:tab/>
        </w:r>
        <w:proofErr w:type="spellStart"/>
        <w:r w:rsidRPr="00F0022E">
          <w:t>Liaw</w:t>
        </w:r>
        <w:proofErr w:type="spellEnd"/>
        <w:r w:rsidRPr="00F0022E">
          <w:t xml:space="preserve"> A, Wiener M. Classification and regression by </w:t>
        </w:r>
        <w:proofErr w:type="spellStart"/>
        <w:r w:rsidRPr="00F0022E">
          <w:t>randomForest</w:t>
        </w:r>
        <w:proofErr w:type="spellEnd"/>
        <w:r w:rsidRPr="00F0022E">
          <w:t>. R News. 2002;2: 18–22.</w:t>
        </w:r>
      </w:ins>
    </w:p>
    <w:p w14:paraId="7DE637CC" w14:textId="77777777" w:rsidR="00F0022E" w:rsidRPr="00F0022E" w:rsidRDefault="00F0022E" w:rsidP="00F0022E">
      <w:pPr>
        <w:pStyle w:val="Bibliography"/>
        <w:rPr>
          <w:ins w:id="622" w:author="Hockenberry, Adam J" w:date="2018-10-12T12:32:00Z"/>
        </w:rPr>
      </w:pPr>
      <w:ins w:id="623" w:author="Hockenberry, Adam J" w:date="2018-10-12T12:32:00Z">
        <w:r w:rsidRPr="00F0022E">
          <w:t xml:space="preserve">70. </w:t>
        </w:r>
        <w:r w:rsidRPr="00F0022E">
          <w:tab/>
          <w:t xml:space="preserve">Chang C-C, Lin C-J. LIBSVM: a library for support vector machines. ACM Trans </w:t>
        </w:r>
        <w:proofErr w:type="spellStart"/>
        <w:r w:rsidRPr="00F0022E">
          <w:t>Intell</w:t>
        </w:r>
        <w:proofErr w:type="spellEnd"/>
        <w:r w:rsidRPr="00F0022E">
          <w:t xml:space="preserve"> </w:t>
        </w:r>
        <w:proofErr w:type="spellStart"/>
        <w:r w:rsidRPr="00F0022E">
          <w:t>Syst</w:t>
        </w:r>
        <w:proofErr w:type="spellEnd"/>
        <w:r w:rsidRPr="00F0022E">
          <w:t xml:space="preserve"> Technol. 2011;2: 27:1–27:27. doi:10.1145/1961189.1961199</w:t>
        </w:r>
      </w:ins>
    </w:p>
    <w:p w14:paraId="03F79542" w14:textId="77777777" w:rsidR="00F0022E" w:rsidRPr="00F0022E" w:rsidRDefault="00F0022E" w:rsidP="00F0022E">
      <w:pPr>
        <w:pStyle w:val="Bibliography"/>
        <w:rPr>
          <w:ins w:id="624" w:author="Hockenberry, Adam J" w:date="2018-10-12T12:32:00Z"/>
        </w:rPr>
      </w:pPr>
      <w:ins w:id="625" w:author="Hockenberry, Adam J" w:date="2018-10-12T12:32:00Z">
        <w:r w:rsidRPr="00F0022E">
          <w:t xml:space="preserve">71. </w:t>
        </w:r>
        <w:r w:rsidRPr="00F0022E">
          <w:tab/>
        </w:r>
        <w:proofErr w:type="spellStart"/>
        <w:r w:rsidRPr="00F0022E">
          <w:t>Ghamrawi</w:t>
        </w:r>
        <w:proofErr w:type="spellEnd"/>
        <w:r w:rsidRPr="00F0022E">
          <w:t xml:space="preserve"> N, McCallum A. Collective multi-label classification. Proceedings of the 14th ACM International Conference on Information and Knowledge Management. 2005;195–200. doi:10.1145/1099554.1099591</w:t>
        </w:r>
      </w:ins>
    </w:p>
    <w:p w14:paraId="4C25BA1A" w14:textId="77777777" w:rsidR="00F0022E" w:rsidRPr="00F0022E" w:rsidRDefault="00F0022E" w:rsidP="00F0022E">
      <w:pPr>
        <w:pStyle w:val="Bibliography"/>
        <w:rPr>
          <w:ins w:id="626" w:author="Hockenberry, Adam J" w:date="2018-10-12T12:32:00Z"/>
        </w:rPr>
      </w:pPr>
      <w:ins w:id="627" w:author="Hockenberry, Adam J" w:date="2018-10-12T12:32:00Z">
        <w:r w:rsidRPr="00F0022E">
          <w:t xml:space="preserve">72. </w:t>
        </w:r>
        <w:r w:rsidRPr="00F0022E">
          <w:tab/>
          <w:t xml:space="preserve">Barrett T, Wilhite SE, Ledoux P, Evangelista C, Kim IF, </w:t>
        </w:r>
        <w:proofErr w:type="spellStart"/>
        <w:r w:rsidRPr="00F0022E">
          <w:t>Tomashevsky</w:t>
        </w:r>
        <w:proofErr w:type="spellEnd"/>
        <w:r w:rsidRPr="00F0022E">
          <w:t xml:space="preserve"> M, </w:t>
        </w:r>
        <w:r w:rsidRPr="00F0022E">
          <w:rPr>
            <w:i/>
            <w:iCs/>
          </w:rPr>
          <w:t>et al.</w:t>
        </w:r>
        <w:r w:rsidRPr="00F0022E">
          <w:t xml:space="preserve"> NCBI GEO: archive for functional genomics data sets—update. Nucleic Acids Res. 2013;41: D991–D995. doi:10.1093/</w:t>
        </w:r>
        <w:proofErr w:type="spellStart"/>
        <w:r w:rsidRPr="00F0022E">
          <w:t>nar</w:t>
        </w:r>
        <w:proofErr w:type="spellEnd"/>
        <w:r w:rsidRPr="00F0022E">
          <w:t>/gks1193</w:t>
        </w:r>
      </w:ins>
    </w:p>
    <w:p w14:paraId="5E6148F7" w14:textId="77777777" w:rsidR="00F0022E" w:rsidRPr="00F0022E" w:rsidRDefault="00F0022E" w:rsidP="00F0022E">
      <w:pPr>
        <w:pStyle w:val="Bibliography"/>
        <w:rPr>
          <w:ins w:id="628" w:author="Hockenberry, Adam J" w:date="2018-10-12T12:32:00Z"/>
        </w:rPr>
      </w:pPr>
      <w:ins w:id="629" w:author="Hockenberry, Adam J" w:date="2018-10-12T12:32:00Z">
        <w:r w:rsidRPr="00F0022E">
          <w:t xml:space="preserve">73. </w:t>
        </w:r>
        <w:r w:rsidRPr="00F0022E">
          <w:tab/>
        </w:r>
        <w:proofErr w:type="spellStart"/>
        <w:r w:rsidRPr="00F0022E">
          <w:t>Vizcaíno</w:t>
        </w:r>
        <w:proofErr w:type="spellEnd"/>
        <w:r w:rsidRPr="00F0022E">
          <w:t xml:space="preserve"> JA, Deutsch EW, Wang R, </w:t>
        </w:r>
        <w:proofErr w:type="spellStart"/>
        <w:r w:rsidRPr="00F0022E">
          <w:t>Csordas</w:t>
        </w:r>
        <w:proofErr w:type="spellEnd"/>
        <w:r w:rsidRPr="00F0022E">
          <w:t xml:space="preserve"> A, Reisinger F, Ríos D, </w:t>
        </w:r>
        <w:r w:rsidRPr="00F0022E">
          <w:rPr>
            <w:i/>
            <w:iCs/>
          </w:rPr>
          <w:t>et al.</w:t>
        </w:r>
        <w:r w:rsidRPr="00F0022E">
          <w:t xml:space="preserve"> </w:t>
        </w:r>
        <w:proofErr w:type="spellStart"/>
        <w:r w:rsidRPr="00F0022E">
          <w:t>ProteomeXchange</w:t>
        </w:r>
        <w:proofErr w:type="spellEnd"/>
        <w:r w:rsidRPr="00F0022E">
          <w:t xml:space="preserve"> provides globally coordinated proteomics data submission and dissemination. Nature </w:t>
        </w:r>
        <w:proofErr w:type="spellStart"/>
        <w:r w:rsidRPr="00F0022E">
          <w:t>Biotechnol</w:t>
        </w:r>
        <w:proofErr w:type="spellEnd"/>
        <w:r w:rsidRPr="00F0022E">
          <w:t xml:space="preserve">. </w:t>
        </w:r>
        <w:proofErr w:type="gramStart"/>
        <w:r w:rsidRPr="00F0022E">
          <w:t>2014;32:223</w:t>
        </w:r>
        <w:proofErr w:type="gramEnd"/>
        <w:r w:rsidRPr="00F0022E">
          <w:t>-226. doi:10.1038/nbt.2839</w:t>
        </w:r>
      </w:ins>
    </w:p>
    <w:p w14:paraId="68CC0AAD" w14:textId="3A9E3016" w:rsidR="001811DA" w:rsidRPr="00302B70" w:rsidRDefault="001E1693" w:rsidP="00302B70">
      <w:pPr>
        <w:rPr>
          <w:rFonts w:ascii="Helvetica" w:hAnsi="Helvetica"/>
          <w:sz w:val="26"/>
        </w:rPr>
      </w:pPr>
      <w:ins w:id="630" w:author="Hockenberry, Adam J" w:date="2018-10-12T12:32:00Z">
        <w:r w:rsidRPr="00785E0B">
          <w:rPr>
            <w:rFonts w:ascii="Helvetica" w:hAnsi="Helvetica"/>
          </w:rPr>
          <w:fldChar w:fldCharType="end"/>
        </w:r>
      </w:ins>
      <w:r w:rsidR="001370C5" w:rsidRPr="001370C5">
        <w:rPr>
          <w:rFonts w:ascii="Helvetica" w:hAnsi="Helvetica"/>
        </w:rPr>
        <w:br w:type="page"/>
      </w:r>
      <w:r w:rsidR="001811DA" w:rsidRPr="00AE7326">
        <w:rPr>
          <w:rFonts w:ascii="Helvetica" w:eastAsiaTheme="majorEastAsia" w:hAnsi="Helvetica" w:cstheme="majorBidi"/>
          <w:b/>
          <w:bCs/>
          <w:color w:val="000000" w:themeColor="text1"/>
          <w:sz w:val="36"/>
          <w:szCs w:val="36"/>
        </w:rPr>
        <w:lastRenderedPageBreak/>
        <w:t>Figures</w:t>
      </w:r>
    </w:p>
    <w:p w14:paraId="1E2AF799" w14:textId="34A0CDD2" w:rsidR="001811DA" w:rsidRDefault="001811DA" w:rsidP="001811DA">
      <w:pPr>
        <w:rPr>
          <w:b/>
        </w:rPr>
      </w:pPr>
    </w:p>
    <w:p w14:paraId="71697861" w14:textId="64CD7FC7" w:rsidR="001811DA" w:rsidRPr="00AE7326" w:rsidRDefault="001811DA" w:rsidP="001811DA">
      <w:pPr>
        <w:rPr>
          <w:rFonts w:ascii="Helvetica" w:hAnsi="Helvetica"/>
          <w:b/>
        </w:rPr>
      </w:pPr>
      <w:r w:rsidRPr="00AE7326">
        <w:rPr>
          <w:rFonts w:ascii="Helvetica" w:hAnsi="Helvetica"/>
          <w:b/>
        </w:rPr>
        <w:t>Figure 1: Overview of available gene expression data.</w:t>
      </w:r>
      <w:r w:rsidRPr="00AE7326">
        <w:rPr>
          <w:rFonts w:ascii="Helvetica" w:hAnsi="Helvetica"/>
        </w:rPr>
        <w:t xml:space="preserve"> Our study uses a previously published dataset consisting of 155 samples [13, 14]. 152 samples have whole-transcriptome RNA-</w:t>
      </w:r>
      <w:proofErr w:type="spellStart"/>
      <w:del w:id="631" w:author="Hockenberry, Adam J" w:date="2018-10-12T12:32:00Z">
        <w:r w:rsidRPr="00AE7326">
          <w:rPr>
            <w:rFonts w:ascii="Helvetica" w:hAnsi="Helvetica"/>
          </w:rPr>
          <w:delText>Seq</w:delText>
        </w:r>
      </w:del>
      <w:ins w:id="632" w:author="Hockenberry, Adam J" w:date="2018-10-12T12:32:00Z">
        <w:r w:rsidR="00CD29F2">
          <w:rPr>
            <w:rFonts w:ascii="Helvetica" w:hAnsi="Helvetica"/>
          </w:rPr>
          <w:t>s</w:t>
        </w:r>
        <w:r w:rsidRPr="00AE7326">
          <w:rPr>
            <w:rFonts w:ascii="Helvetica" w:hAnsi="Helvetica"/>
          </w:rPr>
          <w:t>eq</w:t>
        </w:r>
      </w:ins>
      <w:proofErr w:type="spellEnd"/>
      <w:r w:rsidRPr="00AE7326">
        <w:rPr>
          <w:rFonts w:ascii="Helvetica" w:hAnsi="Helvetica"/>
        </w:rPr>
        <w:t xml:space="preserve"> reads and 105 have mass-spec proteomics reads. 102 of the 155 samples have both mRNA and protein reads. Bacteria were grown on four different carbon sources (glucose, glycerol, gluconate, and lactate), two sodium concentrations (base and high), and three magnesium concentrations (low, base, and high). Samples were taken at multiple time points during a two-week interval, and they can be broadly subdivided into exponential phase, stationary phase, and late stationary phase samples. </w:t>
      </w:r>
    </w:p>
    <w:p w14:paraId="3AABD713" w14:textId="77777777" w:rsidR="001811DA" w:rsidRDefault="001811DA" w:rsidP="001811DA">
      <w:pPr>
        <w:rPr>
          <w:del w:id="633" w:author="Hockenberry, Adam J" w:date="2018-10-12T12:32:00Z"/>
        </w:rPr>
      </w:pPr>
      <w:del w:id="634" w:author="Hockenberry, Adam J" w:date="2018-10-12T12:32:00Z">
        <w:r>
          <w:rPr>
            <w:noProof/>
          </w:rPr>
          <w:drawing>
            <wp:anchor distT="0" distB="0" distL="114300" distR="114300" simplePos="0" relativeHeight="251662336" behindDoc="0" locked="0" layoutInCell="1" allowOverlap="1" wp14:anchorId="6D66CF50" wp14:editId="1C2C20FB">
              <wp:simplePos x="0" y="0"/>
              <wp:positionH relativeFrom="margin">
                <wp:posOffset>422910</wp:posOffset>
              </wp:positionH>
              <wp:positionV relativeFrom="paragraph">
                <wp:posOffset>179705</wp:posOffset>
              </wp:positionV>
              <wp:extent cx="5076190" cy="55949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_Pipelinev7.png"/>
                      <pic:cNvPicPr/>
                    </pic:nvPicPr>
                    <pic:blipFill rotWithShape="1">
                      <a:blip r:embed="rId10"/>
                      <a:srcRect t="3664" b="13676"/>
                      <a:stretch/>
                    </pic:blipFill>
                    <pic:spPr bwMode="auto">
                      <a:xfrm>
                        <a:off x="0" y="0"/>
                        <a:ext cx="5076190" cy="5594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0332C9D" w14:textId="40D5648E" w:rsidR="001811DA" w:rsidRDefault="001811DA" w:rsidP="001811DA">
      <w:pPr>
        <w:rPr>
          <w:ins w:id="635" w:author="Hockenberry, Adam J" w:date="2018-10-12T12:32:00Z"/>
        </w:rPr>
      </w:pPr>
    </w:p>
    <w:p w14:paraId="4FEAAA30" w14:textId="533B0D5B" w:rsidR="001811DA" w:rsidRPr="00AE7326" w:rsidRDefault="001811DA" w:rsidP="001811DA">
      <w:pPr>
        <w:rPr>
          <w:rFonts w:ascii="Helvetica" w:hAnsi="Helvetica"/>
        </w:rPr>
      </w:pPr>
      <w:r w:rsidRPr="00AE7326">
        <w:rPr>
          <w:rFonts w:ascii="Helvetica" w:hAnsi="Helvetica"/>
          <w:b/>
        </w:rPr>
        <w:t xml:space="preserve">Figure 2: Machine learning pipeline.  </w:t>
      </w:r>
      <w:r w:rsidRPr="00AE7326">
        <w:rPr>
          <w:rFonts w:ascii="Helvetica" w:hAnsi="Helvetica"/>
        </w:rPr>
        <w:t>Our pipeline can be separated into three parts: (</w:t>
      </w:r>
      <w:proofErr w:type="spellStart"/>
      <w:r w:rsidRPr="00AE7326">
        <w:rPr>
          <w:rFonts w:ascii="Helvetica" w:hAnsi="Helvetica"/>
        </w:rPr>
        <w:t>i</w:t>
      </w:r>
      <w:proofErr w:type="spellEnd"/>
      <w:r w:rsidRPr="00AE7326">
        <w:rPr>
          <w:rFonts w:ascii="Helvetica" w:hAnsi="Helvetica"/>
        </w:rPr>
        <w:t>) initial data preparation, (ii) training and prediction, and (iii) model tuning. After (</w:t>
      </w:r>
      <w:proofErr w:type="spellStart"/>
      <w:r w:rsidRPr="00AE7326">
        <w:rPr>
          <w:rFonts w:ascii="Helvetica" w:hAnsi="Helvetica"/>
        </w:rPr>
        <w:t>i</w:t>
      </w:r>
      <w:proofErr w:type="spellEnd"/>
      <w:r w:rsidRPr="00AE7326">
        <w:rPr>
          <w:rFonts w:ascii="Helvetica" w:hAnsi="Helvetica"/>
        </w:rPr>
        <w:t>) initial data preparation, the samples are (ii) semi-randomly (preserving sub-sample ratios) separa</w:t>
      </w:r>
      <w:r w:rsidR="00C14F0E">
        <w:rPr>
          <w:rFonts w:ascii="Helvetica" w:hAnsi="Helvetica"/>
        </w:rPr>
        <w:t>ted into 2 parts, the training</w:t>
      </w:r>
      <w:del w:id="636" w:author="Hockenberry, Adam J" w:date="2018-10-12T12:32:00Z">
        <w:r w:rsidRPr="00AE7326">
          <w:rPr>
            <w:rFonts w:ascii="Helvetica" w:hAnsi="Helvetica"/>
          </w:rPr>
          <w:delText xml:space="preserve"> &amp; tune</w:delText>
        </w:r>
      </w:del>
      <w:ins w:id="637" w:author="Hockenberry, Adam J" w:date="2018-10-12T12:32:00Z">
        <w:r w:rsidR="00C14F0E">
          <w:rPr>
            <w:rFonts w:ascii="Helvetica" w:hAnsi="Helvetica"/>
          </w:rPr>
          <w:t>/validation</w:t>
        </w:r>
      </w:ins>
      <w:r w:rsidRPr="00AE7326">
        <w:rPr>
          <w:rFonts w:ascii="Helvetica" w:hAnsi="Helvetica"/>
        </w:rPr>
        <w:t xml:space="preserve"> set and the test set. After applying </w:t>
      </w:r>
      <w:proofErr w:type="spellStart"/>
      <w:r w:rsidRPr="00AE7326">
        <w:rPr>
          <w:rFonts w:ascii="Helvetica" w:hAnsi="Helvetica"/>
        </w:rPr>
        <w:t>fSVA</w:t>
      </w:r>
      <w:proofErr w:type="spellEnd"/>
      <w:r w:rsidRPr="00AE7326">
        <w:rPr>
          <w:rFonts w:ascii="Helvetica" w:hAnsi="Helvetica"/>
        </w:rPr>
        <w:t xml:space="preserve"> and PCA to the training</w:t>
      </w:r>
      <w:ins w:id="638" w:author="Hockenberry, Adam J" w:date="2018-10-12T12:32:00Z">
        <w:r w:rsidR="00C14F0E">
          <w:rPr>
            <w:rFonts w:ascii="Helvetica" w:hAnsi="Helvetica"/>
          </w:rPr>
          <w:t>/validation</w:t>
        </w:r>
      </w:ins>
      <w:r w:rsidRPr="00AE7326">
        <w:rPr>
          <w:rFonts w:ascii="Helvetica" w:hAnsi="Helvetica"/>
        </w:rPr>
        <w:t xml:space="preserve"> data, </w:t>
      </w:r>
      <w:r w:rsidR="008C1C65">
        <w:rPr>
          <w:rFonts w:ascii="Helvetica" w:hAnsi="Helvetica"/>
        </w:rPr>
        <w:t xml:space="preserve">we </w:t>
      </w:r>
      <w:r w:rsidRPr="00AE7326">
        <w:rPr>
          <w:rFonts w:ascii="Helvetica" w:hAnsi="Helvetica"/>
        </w:rPr>
        <w:t>train supervised SVM or random forest models</w:t>
      </w:r>
      <w:r w:rsidR="00C14F0E">
        <w:rPr>
          <w:rFonts w:ascii="Helvetica" w:hAnsi="Helvetica"/>
        </w:rPr>
        <w:t xml:space="preserve"> </w:t>
      </w:r>
      <w:del w:id="639" w:author="Hockenberry, Adam J" w:date="2018-10-12T12:32:00Z">
        <w:r w:rsidRPr="00AE7326">
          <w:rPr>
            <w:rFonts w:ascii="Helvetica" w:hAnsi="Helvetica"/>
          </w:rPr>
          <w:delText>via tuning</w:delText>
        </w:r>
      </w:del>
      <w:ins w:id="640" w:author="Hockenberry, Adam J" w:date="2018-10-12T12:32:00Z">
        <w:r w:rsidR="00C14F0E">
          <w:rPr>
            <w:rFonts w:ascii="Helvetica" w:hAnsi="Helvetica"/>
          </w:rPr>
          <w:t>on the training/validation set</w:t>
        </w:r>
      </w:ins>
      <w:r w:rsidRPr="00AE7326">
        <w:rPr>
          <w:rFonts w:ascii="Helvetica" w:hAnsi="Helvetica"/>
        </w:rPr>
        <w:t xml:space="preserve">. After obtaining the tuned model we make predictions on the test data that has been batch corrected (via </w:t>
      </w:r>
      <w:proofErr w:type="spellStart"/>
      <w:r w:rsidRPr="00AE7326">
        <w:rPr>
          <w:rFonts w:ascii="Helvetica" w:hAnsi="Helvetica"/>
        </w:rPr>
        <w:t>fSVA</w:t>
      </w:r>
      <w:proofErr w:type="spellEnd"/>
      <w:r w:rsidRPr="00AE7326">
        <w:rPr>
          <w:rFonts w:ascii="Helvetica" w:hAnsi="Helvetica"/>
        </w:rPr>
        <w:t>) and rotated (via PCA). This whole process is repeated 60 times to collect statistics on model performance. For model tuning (iii), t</w:t>
      </w:r>
      <w:r w:rsidR="00C14F0E">
        <w:rPr>
          <w:rFonts w:ascii="Helvetica" w:hAnsi="Helvetica"/>
        </w:rPr>
        <w:t>he training</w:t>
      </w:r>
      <w:del w:id="641" w:author="Hockenberry, Adam J" w:date="2018-10-12T12:32:00Z">
        <w:r w:rsidRPr="00AE7326">
          <w:rPr>
            <w:rFonts w:ascii="Helvetica" w:hAnsi="Helvetica"/>
          </w:rPr>
          <w:delText xml:space="preserve"> &amp; tune</w:delText>
        </w:r>
      </w:del>
      <w:ins w:id="642" w:author="Hockenberry, Adam J" w:date="2018-10-12T12:32:00Z">
        <w:r w:rsidR="00C14F0E">
          <w:rPr>
            <w:rFonts w:ascii="Helvetica" w:hAnsi="Helvetica"/>
          </w:rPr>
          <w:t>/validation</w:t>
        </w:r>
      </w:ins>
      <w:r w:rsidR="00C14F0E">
        <w:rPr>
          <w:rFonts w:ascii="Helvetica" w:hAnsi="Helvetica"/>
        </w:rPr>
        <w:t xml:space="preserve"> </w:t>
      </w:r>
      <w:r w:rsidRPr="00AE7326">
        <w:rPr>
          <w:rFonts w:ascii="Helvetica" w:hAnsi="Helvetica"/>
        </w:rPr>
        <w:t xml:space="preserve">data set is similarly divided semi-randomly into training and </w:t>
      </w:r>
      <w:del w:id="643" w:author="Hockenberry, Adam J" w:date="2018-10-12T12:32:00Z">
        <w:r w:rsidRPr="00AE7326">
          <w:rPr>
            <w:rFonts w:ascii="Helvetica" w:hAnsi="Helvetica"/>
          </w:rPr>
          <w:delText>tune</w:delText>
        </w:r>
      </w:del>
      <w:ins w:id="644" w:author="Hockenberry, Adam J" w:date="2018-10-12T12:32:00Z">
        <w:r w:rsidR="00C14F0E">
          <w:rPr>
            <w:rFonts w:ascii="Helvetica" w:hAnsi="Helvetica"/>
          </w:rPr>
          <w:t>validation</w:t>
        </w:r>
      </w:ins>
      <w:r w:rsidRPr="00AE7326">
        <w:rPr>
          <w:rFonts w:ascii="Helvetica" w:hAnsi="Helvetica"/>
        </w:rPr>
        <w:t xml:space="preserve"> datasets</w:t>
      </w:r>
      <w:del w:id="645" w:author="Hockenberry, Adam J" w:date="2018-10-12T12:32:00Z">
        <w:r w:rsidRPr="00AE7326">
          <w:rPr>
            <w:rFonts w:ascii="Helvetica" w:hAnsi="Helvetica"/>
          </w:rPr>
          <w:delText>.</w:delText>
        </w:r>
      </w:del>
      <w:ins w:id="646" w:author="Hockenberry, Adam J" w:date="2018-10-12T12:32:00Z">
        <w:r w:rsidR="00C14F0E">
          <w:rPr>
            <w:rFonts w:ascii="Helvetica" w:hAnsi="Helvetica"/>
          </w:rPr>
          <w:t xml:space="preserve"> to optimize hyperparameters using a grid search approach</w:t>
        </w:r>
        <w:r w:rsidRPr="00AE7326">
          <w:rPr>
            <w:rFonts w:ascii="Helvetica" w:hAnsi="Helvetica"/>
          </w:rPr>
          <w:t>.</w:t>
        </w:r>
      </w:ins>
      <w:r w:rsidRPr="00AE7326">
        <w:rPr>
          <w:rFonts w:ascii="Helvetica" w:hAnsi="Helvetica"/>
        </w:rPr>
        <w:t xml:space="preserve"> The tuning procedure is repeated 10 times and the </w:t>
      </w:r>
      <w:del w:id="647" w:author="Hockenberry, Adam J" w:date="2018-10-12T12:32:00Z">
        <w:r w:rsidRPr="00AE7326">
          <w:rPr>
            <w:rFonts w:ascii="Helvetica" w:hAnsi="Helvetica"/>
          </w:rPr>
          <w:delText>model</w:delText>
        </w:r>
      </w:del>
      <w:ins w:id="648" w:author="Hockenberry, Adam J" w:date="2018-10-12T12:32:00Z">
        <w:r w:rsidR="00C14F0E">
          <w:rPr>
            <w:rFonts w:ascii="Helvetica" w:hAnsi="Helvetica"/>
          </w:rPr>
          <w:t>parameter set</w:t>
        </w:r>
      </w:ins>
      <w:r w:rsidRPr="00AE7326">
        <w:rPr>
          <w:rFonts w:ascii="Helvetica" w:hAnsi="Helvetica"/>
        </w:rPr>
        <w:t xml:space="preserve"> </w:t>
      </w:r>
      <w:r w:rsidR="00C14F0E">
        <w:rPr>
          <w:rFonts w:ascii="Helvetica" w:hAnsi="Helvetica"/>
        </w:rPr>
        <w:t>that performs best</w:t>
      </w:r>
      <w:del w:id="649" w:author="Hockenberry, Adam J" w:date="2018-10-12T12:32:00Z">
        <w:r w:rsidRPr="00AE7326">
          <w:rPr>
            <w:rFonts w:ascii="Helvetica" w:hAnsi="Helvetica"/>
          </w:rPr>
          <w:delText xml:space="preserve"> </w:delText>
        </w:r>
      </w:del>
      <w:ins w:id="650" w:author="Hockenberry, Adam J" w:date="2018-10-12T12:32:00Z">
        <w:r w:rsidR="00C14F0E">
          <w:rPr>
            <w:rFonts w:ascii="Helvetica" w:hAnsi="Helvetica"/>
          </w:rPr>
          <w:t>—</w:t>
        </w:r>
      </w:ins>
      <w:r w:rsidR="00C14F0E">
        <w:rPr>
          <w:rFonts w:ascii="Helvetica" w:hAnsi="Helvetica"/>
        </w:rPr>
        <w:t>on average</w:t>
      </w:r>
      <w:del w:id="651" w:author="Hockenberry, Adam J" w:date="2018-10-12T12:32:00Z">
        <w:r w:rsidRPr="00AE7326">
          <w:rPr>
            <w:rFonts w:ascii="Helvetica" w:hAnsi="Helvetica"/>
          </w:rPr>
          <w:delText xml:space="preserve"> </w:delText>
        </w:r>
      </w:del>
      <w:ins w:id="652" w:author="Hockenberry, Adam J" w:date="2018-10-12T12:32:00Z">
        <w:r w:rsidR="00C14F0E">
          <w:rPr>
            <w:rFonts w:ascii="Helvetica" w:hAnsi="Helvetica"/>
          </w:rPr>
          <w:t>—</w:t>
        </w:r>
      </w:ins>
      <w:r w:rsidR="00C14F0E">
        <w:rPr>
          <w:rFonts w:ascii="Helvetica" w:hAnsi="Helvetica"/>
        </w:rPr>
        <w:t xml:space="preserve">during </w:t>
      </w:r>
      <w:r w:rsidRPr="00AE7326">
        <w:rPr>
          <w:rFonts w:ascii="Helvetica" w:hAnsi="Helvetica"/>
        </w:rPr>
        <w:t>the 10 repeats is considered the winning model and is used for prediction on the test</w:t>
      </w:r>
      <w:ins w:id="653" w:author="Hockenberry, Adam J" w:date="2018-10-12T12:32:00Z">
        <w:r w:rsidRPr="00AE7326">
          <w:rPr>
            <w:rFonts w:ascii="Helvetica" w:hAnsi="Helvetica"/>
          </w:rPr>
          <w:t xml:space="preserve"> </w:t>
        </w:r>
        <w:r w:rsidR="00C14F0E">
          <w:rPr>
            <w:rFonts w:ascii="Helvetica" w:hAnsi="Helvetica"/>
          </w:rPr>
          <w:t>set</w:t>
        </w:r>
      </w:ins>
      <w:r w:rsidR="00C14F0E">
        <w:rPr>
          <w:rFonts w:ascii="Helvetica" w:hAnsi="Helvetica"/>
        </w:rPr>
        <w:t xml:space="preserve"> </w:t>
      </w:r>
      <w:r w:rsidRPr="00AE7326">
        <w:rPr>
          <w:rFonts w:ascii="Helvetica" w:hAnsi="Helvetica"/>
        </w:rPr>
        <w:t>data.</w:t>
      </w:r>
    </w:p>
    <w:p w14:paraId="788FD837" w14:textId="624F917E" w:rsidR="001811DA" w:rsidRDefault="001811DA" w:rsidP="001811DA">
      <w:pPr>
        <w:tabs>
          <w:tab w:val="left" w:pos="7376"/>
        </w:tabs>
        <w:rPr>
          <w:b/>
        </w:rPr>
      </w:pPr>
    </w:p>
    <w:p w14:paraId="41669B95" w14:textId="77777777" w:rsidR="001811DA" w:rsidRDefault="001811DA" w:rsidP="001811DA">
      <w:pPr>
        <w:tabs>
          <w:tab w:val="left" w:pos="7376"/>
        </w:tabs>
        <w:rPr>
          <w:b/>
        </w:rPr>
      </w:pPr>
    </w:p>
    <w:p w14:paraId="256D4A8A" w14:textId="1942C5C6" w:rsidR="001811DA" w:rsidRPr="00AE7326" w:rsidRDefault="001811DA" w:rsidP="00AE7326">
      <w:pPr>
        <w:tabs>
          <w:tab w:val="left" w:pos="7376"/>
        </w:tabs>
        <w:rPr>
          <w:rFonts w:ascii="Helvetica" w:hAnsi="Helvetica"/>
        </w:rPr>
      </w:pPr>
      <w:r w:rsidRPr="00AE7326">
        <w:rPr>
          <w:rFonts w:ascii="Helvetica" w:hAnsi="Helvetica"/>
          <w:b/>
        </w:rPr>
        <w:t>Figure 3: Performance of multi-</w:t>
      </w:r>
      <w:r w:rsidR="00CB0D1A">
        <w:rPr>
          <w:rFonts w:ascii="Helvetica" w:hAnsi="Helvetica"/>
          <w:b/>
        </w:rPr>
        <w:t>class</w:t>
      </w:r>
      <w:r w:rsidRPr="00AE7326">
        <w:rPr>
          <w:rFonts w:ascii="Helvetica" w:hAnsi="Helvetica"/>
          <w:b/>
        </w:rPr>
        <w:t xml:space="preserve"> predictions. </w:t>
      </w:r>
      <w:r w:rsidRPr="00AE7326">
        <w:rPr>
          <w:rFonts w:ascii="Helvetica" w:hAnsi="Helvetica"/>
        </w:rPr>
        <w:t xml:space="preserve">Distributions of multi-class macro </w:t>
      </w:r>
      <w:r w:rsidRPr="00CB0D1A">
        <w:rPr>
          <w:rFonts w:ascii="Helvetica" w:hAnsi="Helvetica"/>
          <w:i/>
        </w:rPr>
        <w:t>F</w:t>
      </w:r>
      <w:r w:rsidRPr="00CB0D1A">
        <w:rPr>
          <w:rFonts w:ascii="Helvetica" w:hAnsi="Helvetica"/>
          <w:vertAlign w:val="subscript"/>
        </w:rPr>
        <w:t>1</w:t>
      </w:r>
      <w:r w:rsidRPr="00AE7326">
        <w:rPr>
          <w:rFonts w:ascii="Helvetica" w:hAnsi="Helvetica"/>
        </w:rPr>
        <w:t xml:space="preserve"> score for prediction of growth conditions from mRNA or protein abundances, using four different machine-learning algorithms (SVM with radial, sigmoidal, or linear kernel, and random forest [RF] models). For each model type, 60 independent models were trained on 60 independent subdivisions of the data into training</w:t>
      </w:r>
      <w:ins w:id="654" w:author="Hockenberry, Adam J" w:date="2018-10-12T12:32:00Z">
        <w:r w:rsidR="00C14F0E">
          <w:rPr>
            <w:rFonts w:ascii="Helvetica" w:hAnsi="Helvetica"/>
          </w:rPr>
          <w:t>/validation</w:t>
        </w:r>
      </w:ins>
      <w:r w:rsidRPr="00AE7326">
        <w:rPr>
          <w:rFonts w:ascii="Helvetica" w:hAnsi="Helvetica"/>
        </w:rPr>
        <w:t xml:space="preserve"> and test sets. We found that random forest models consistently performed worse than SVM models, and predictions based on mRNA data were slightly better than predictions based on protein data. The black dots represent the mean </w:t>
      </w:r>
      <w:r w:rsidRPr="00AE7326">
        <w:rPr>
          <w:rFonts w:ascii="Helvetica" w:hAnsi="Helvetica"/>
          <w:i/>
        </w:rPr>
        <w:t>F</w:t>
      </w:r>
      <w:r w:rsidRPr="00CB0D1A">
        <w:rPr>
          <w:rFonts w:ascii="Helvetica" w:hAnsi="Helvetica"/>
          <w:vertAlign w:val="subscript"/>
        </w:rPr>
        <w:t>1</w:t>
      </w:r>
      <w:r w:rsidRPr="00AE7326">
        <w:rPr>
          <w:rFonts w:ascii="Helvetica" w:hAnsi="Helvetica"/>
          <w:i/>
        </w:rPr>
        <w:t xml:space="preserve"> </w:t>
      </w:r>
      <w:r w:rsidRPr="00AE7326">
        <w:rPr>
          <w:rFonts w:ascii="Helvetica" w:hAnsi="Helvetica"/>
        </w:rPr>
        <w:t>scores.</w:t>
      </w:r>
    </w:p>
    <w:p w14:paraId="34633A9A" w14:textId="29EBE4DC" w:rsidR="001811DA" w:rsidRDefault="001811DA" w:rsidP="001811DA">
      <w:pPr>
        <w:tabs>
          <w:tab w:val="left" w:pos="7376"/>
        </w:tabs>
      </w:pPr>
    </w:p>
    <w:p w14:paraId="74A524C2" w14:textId="1B7C3AB2" w:rsidR="001811DA" w:rsidRPr="00AE7326" w:rsidRDefault="001811DA" w:rsidP="00AE7326">
      <w:pPr>
        <w:tabs>
          <w:tab w:val="left" w:pos="7376"/>
        </w:tabs>
        <w:rPr>
          <w:rFonts w:ascii="Helvetica" w:hAnsi="Helvetica"/>
          <w:b/>
        </w:rPr>
      </w:pPr>
      <w:r w:rsidRPr="00AE7326">
        <w:rPr>
          <w:rFonts w:ascii="Helvetica" w:hAnsi="Helvetica"/>
          <w:b/>
        </w:rPr>
        <w:t xml:space="preserve">Figure 4. </w:t>
      </w:r>
      <w:del w:id="655" w:author="Hockenberry, Adam J" w:date="2018-10-12T12:32:00Z">
        <w:r w:rsidRPr="00AE7326">
          <w:rPr>
            <w:rFonts w:ascii="Helvetica" w:hAnsi="Helvetica"/>
            <w:b/>
          </w:rPr>
          <w:delText>Prediction</w:delText>
        </w:r>
      </w:del>
      <w:ins w:id="656" w:author="Hockenberry, Adam J" w:date="2018-10-12T12:32:00Z">
        <w:r w:rsidR="00C14F0E">
          <w:rPr>
            <w:rFonts w:ascii="Helvetica" w:hAnsi="Helvetica"/>
            <w:b/>
          </w:rPr>
          <w:t>Test set p</w:t>
        </w:r>
        <w:r w:rsidRPr="00AE7326">
          <w:rPr>
            <w:rFonts w:ascii="Helvetica" w:hAnsi="Helvetica"/>
            <w:b/>
          </w:rPr>
          <w:t>rediction</w:t>
        </w:r>
      </w:ins>
      <w:r w:rsidRPr="00AE7326">
        <w:rPr>
          <w:rFonts w:ascii="Helvetica" w:hAnsi="Helvetica"/>
          <w:b/>
        </w:rPr>
        <w:t xml:space="preserve"> accuracy for specific growth conditions. </w:t>
      </w:r>
      <w:r w:rsidRPr="00AE7326">
        <w:rPr>
          <w:rFonts w:ascii="Helvetica" w:hAnsi="Helvetica"/>
        </w:rPr>
        <w:t>In each matrix, rows represent true conditions and columns represent predicted conditions. The numbers in the cells and the shading of the cells represent the percentage (out of 60 independent replicates) with which a given true condition is predicted as a certain predicted condition. (A)</w:t>
      </w:r>
      <w:r w:rsidRPr="00AE7326">
        <w:rPr>
          <w:rFonts w:ascii="Helvetica" w:hAnsi="Helvetica"/>
          <w:b/>
        </w:rPr>
        <w:t xml:space="preserve"> </w:t>
      </w:r>
      <w:r w:rsidRPr="00AE7326">
        <w:rPr>
          <w:rFonts w:ascii="Helvetica" w:hAnsi="Helvetica"/>
        </w:rPr>
        <w:t>Predictions based on mRNA abundances. Results are shown for the SVM with radial kernel, which was the best performing model in the tuning process on mRNA data, where it won 55 of 60 independent runs. In this sub-figure</w:t>
      </w:r>
      <w:r w:rsidR="008C1C65">
        <w:rPr>
          <w:rFonts w:ascii="Helvetica" w:hAnsi="Helvetica"/>
        </w:rPr>
        <w:t>, the</w:t>
      </w:r>
      <w:r w:rsidRPr="00AE7326">
        <w:rPr>
          <w:rFonts w:ascii="Helvetica" w:hAnsi="Helvetica"/>
        </w:rPr>
        <w:t xml:space="preserve"> average of the diagonal line i</w:t>
      </w:r>
      <w:r w:rsidR="00CB0D1A">
        <w:rPr>
          <w:rFonts w:ascii="Helvetica" w:hAnsi="Helvetica"/>
        </w:rPr>
        <w:t>s 60.5% and corresponding multi-</w:t>
      </w:r>
      <w:r w:rsidRPr="00AE7326">
        <w:rPr>
          <w:rFonts w:ascii="Helvetica" w:hAnsi="Helvetica"/>
        </w:rPr>
        <w:t xml:space="preserve">class macro </w:t>
      </w:r>
      <w:r w:rsidRPr="00CB0D1A">
        <w:rPr>
          <w:rFonts w:ascii="Helvetica" w:hAnsi="Helvetica"/>
          <w:i/>
        </w:rPr>
        <w:t>F</w:t>
      </w:r>
      <w:r w:rsidRPr="00CB0D1A">
        <w:rPr>
          <w:rFonts w:ascii="Helvetica" w:hAnsi="Helvetica"/>
          <w:vertAlign w:val="subscript"/>
        </w:rPr>
        <w:t>1</w:t>
      </w:r>
      <w:r w:rsidRPr="00AE7326">
        <w:rPr>
          <w:rFonts w:ascii="Helvetica" w:hAnsi="Helvetica"/>
        </w:rPr>
        <w:t xml:space="preserve"> score is 0.61. (B)</w:t>
      </w:r>
      <w:r w:rsidRPr="00AE7326">
        <w:rPr>
          <w:rFonts w:ascii="Helvetica" w:hAnsi="Helvetica"/>
          <w:b/>
        </w:rPr>
        <w:t xml:space="preserve"> </w:t>
      </w:r>
      <w:r w:rsidRPr="00AE7326">
        <w:rPr>
          <w:rFonts w:ascii="Helvetica" w:hAnsi="Helvetica"/>
        </w:rPr>
        <w:t xml:space="preserve">Predictions based on protein abundances. Results are shown for the SVM with </w:t>
      </w:r>
      <w:r w:rsidRPr="00AE7326">
        <w:rPr>
          <w:rFonts w:ascii="Helvetica" w:hAnsi="Helvetica"/>
        </w:rPr>
        <w:lastRenderedPageBreak/>
        <w:t>sigmoidal kernel, which was the best performing model in the tuning process on protein data, where it won 41 of 60 independent runs. In this sub-figure</w:t>
      </w:r>
      <w:r w:rsidR="008C1C65">
        <w:rPr>
          <w:rFonts w:ascii="Helvetica" w:hAnsi="Helvetica"/>
        </w:rPr>
        <w:t>, the</w:t>
      </w:r>
      <w:r w:rsidRPr="00AE7326">
        <w:rPr>
          <w:rFonts w:ascii="Helvetica" w:hAnsi="Helvetica"/>
        </w:rPr>
        <w:t xml:space="preserve"> average of the diagonal line i</w:t>
      </w:r>
      <w:r w:rsidR="00CB0D1A">
        <w:rPr>
          <w:rFonts w:ascii="Helvetica" w:hAnsi="Helvetica"/>
        </w:rPr>
        <w:t>s 55.1% and corresponding multi-</w:t>
      </w:r>
      <w:r w:rsidRPr="00AE7326">
        <w:rPr>
          <w:rFonts w:ascii="Helvetica" w:hAnsi="Helvetica"/>
        </w:rPr>
        <w:t xml:space="preserve">class macro </w:t>
      </w:r>
      <w:r w:rsidRPr="00CB0D1A">
        <w:rPr>
          <w:rFonts w:ascii="Helvetica" w:hAnsi="Helvetica"/>
          <w:i/>
        </w:rPr>
        <w:t>F</w:t>
      </w:r>
      <w:r w:rsidRPr="00CB0D1A">
        <w:rPr>
          <w:rFonts w:ascii="Helvetica" w:hAnsi="Helvetica"/>
          <w:vertAlign w:val="subscript"/>
        </w:rPr>
        <w:t>1</w:t>
      </w:r>
      <w:r w:rsidRPr="00AE7326">
        <w:rPr>
          <w:rFonts w:ascii="Helvetica" w:hAnsi="Helvetica"/>
        </w:rPr>
        <w:t xml:space="preserve"> score is 0.56.</w:t>
      </w:r>
    </w:p>
    <w:p w14:paraId="2C18E0B2" w14:textId="27F5686B" w:rsidR="0088539C" w:rsidRDefault="0088539C" w:rsidP="001811DA">
      <w:pPr>
        <w:rPr>
          <w:b/>
        </w:rPr>
      </w:pPr>
    </w:p>
    <w:p w14:paraId="003C2834" w14:textId="07E481F4" w:rsidR="001811DA" w:rsidRPr="00AE7326" w:rsidRDefault="001811DA" w:rsidP="001811DA">
      <w:pPr>
        <w:rPr>
          <w:rFonts w:ascii="Helvetica" w:hAnsi="Helvetica"/>
          <w:b/>
        </w:rPr>
      </w:pPr>
      <w:r w:rsidRPr="00AE7326">
        <w:rPr>
          <w:rFonts w:ascii="Helvetica" w:hAnsi="Helvetica"/>
          <w:b/>
        </w:rPr>
        <w:t xml:space="preserve">Figure 5. Models trained on both mRNA and protein data perform better than models trained on only one data type. </w:t>
      </w:r>
      <w:r w:rsidRPr="00AE7326">
        <w:rPr>
          <w:rFonts w:ascii="Helvetica" w:hAnsi="Helvetica"/>
        </w:rPr>
        <w:t xml:space="preserve">The 102 samples for which we have both protein and mRNA abundances were used to compare the performance of machine learning models </w:t>
      </w:r>
      <w:r w:rsidR="0096473D">
        <w:rPr>
          <w:rFonts w:ascii="Helvetica" w:hAnsi="Helvetica"/>
        </w:rPr>
        <w:t xml:space="preserve">based </w:t>
      </w:r>
      <w:r w:rsidRPr="00AE7326">
        <w:rPr>
          <w:rFonts w:ascii="Helvetica" w:hAnsi="Helvetica"/>
        </w:rPr>
        <w:t xml:space="preserve">on only mRNA, only protein, and mRNA and protein data combined (left </w:t>
      </w:r>
      <w:r w:rsidR="0096473D">
        <w:rPr>
          <w:rFonts w:ascii="Helvetica" w:hAnsi="Helvetica"/>
        </w:rPr>
        <w:t>to right, respectively</w:t>
      </w:r>
      <w:r w:rsidRPr="00AE7326">
        <w:rPr>
          <w:rFonts w:ascii="Helvetica" w:hAnsi="Helvetica"/>
        </w:rPr>
        <w:t>). Regardless of the</w:t>
      </w:r>
      <w:r w:rsidR="0096473D">
        <w:rPr>
          <w:rFonts w:ascii="Helvetica" w:hAnsi="Helvetica"/>
        </w:rPr>
        <w:t xml:space="preserve"> machine learning model used</w:t>
      </w:r>
      <w:r w:rsidRPr="00AE7326">
        <w:rPr>
          <w:rFonts w:ascii="Helvetica" w:hAnsi="Helvetica"/>
        </w:rPr>
        <w:t xml:space="preserve">, prediction performance was higher </w:t>
      </w:r>
      <w:r w:rsidR="0096473D">
        <w:rPr>
          <w:rFonts w:ascii="Helvetica" w:hAnsi="Helvetica"/>
        </w:rPr>
        <w:t>for models that use</w:t>
      </w:r>
      <w:r w:rsidRPr="00AE7326">
        <w:rPr>
          <w:rFonts w:ascii="Helvetica" w:hAnsi="Helvetica"/>
        </w:rPr>
        <w:t xml:space="preserve"> protein data </w:t>
      </w:r>
      <w:r w:rsidR="0096473D">
        <w:rPr>
          <w:rFonts w:ascii="Helvetica" w:hAnsi="Helvetica"/>
        </w:rPr>
        <w:t>compared to</w:t>
      </w:r>
      <w:r w:rsidRPr="00AE7326">
        <w:rPr>
          <w:rFonts w:ascii="Helvetica" w:hAnsi="Helvetica"/>
        </w:rPr>
        <w:t xml:space="preserve"> mRNA data. </w:t>
      </w:r>
      <w:r w:rsidR="0096473D">
        <w:rPr>
          <w:rFonts w:ascii="Helvetica" w:hAnsi="Helvetica"/>
        </w:rPr>
        <w:t xml:space="preserve">Further, using both </w:t>
      </w:r>
      <w:r w:rsidRPr="00AE7326">
        <w:rPr>
          <w:rFonts w:ascii="Helvetica" w:hAnsi="Helvetica"/>
        </w:rPr>
        <w:t xml:space="preserve">mRNA </w:t>
      </w:r>
      <w:del w:id="657" w:author="Hockenberry, Adam J" w:date="2018-10-12T12:32:00Z">
        <w:r w:rsidRPr="00AE7326">
          <w:rPr>
            <w:rFonts w:ascii="Helvetica" w:hAnsi="Helvetica"/>
          </w:rPr>
          <w:delText>or</w:delText>
        </w:r>
      </w:del>
      <w:ins w:id="658" w:author="Hockenberry, Adam J" w:date="2018-10-12T12:32:00Z">
        <w:r w:rsidR="00C14F0E">
          <w:rPr>
            <w:rFonts w:ascii="Helvetica" w:hAnsi="Helvetica"/>
          </w:rPr>
          <w:t>and</w:t>
        </w:r>
      </w:ins>
      <w:r w:rsidRPr="00AE7326">
        <w:rPr>
          <w:rFonts w:ascii="Helvetica" w:hAnsi="Helvetica"/>
        </w:rPr>
        <w:t xml:space="preserve"> protein data </w:t>
      </w:r>
      <w:r w:rsidR="0096473D">
        <w:rPr>
          <w:rFonts w:ascii="Helvetica" w:hAnsi="Helvetica"/>
        </w:rPr>
        <w:t>resulted in higher predictive power compared to either alone</w:t>
      </w:r>
      <w:r w:rsidRPr="00AE7326">
        <w:rPr>
          <w:rFonts w:ascii="Helvetica" w:hAnsi="Helvetica"/>
        </w:rPr>
        <w:t>. Statistical significance of these differences is reported in Table 2.</w:t>
      </w:r>
    </w:p>
    <w:p w14:paraId="1003384C" w14:textId="77777777" w:rsidR="00302B70" w:rsidRDefault="001811DA">
      <w:pPr>
        <w:rPr>
          <w:rFonts w:ascii="Helvetica" w:hAnsi="Helvetica"/>
          <w:b/>
        </w:rPr>
      </w:pPr>
      <w:r>
        <w:rPr>
          <w:noProof/>
        </w:rPr>
        <w:br/>
      </w:r>
      <w:r>
        <w:rPr>
          <w:b/>
        </w:rPr>
        <w:br/>
      </w:r>
      <w:r w:rsidRPr="00AE7326">
        <w:rPr>
          <w:rFonts w:ascii="Helvetica" w:hAnsi="Helvetica"/>
          <w:b/>
        </w:rPr>
        <w:t xml:space="preserve">Figure 6. Prediction accuracy systematically declines from exponential to stationary. </w:t>
      </w:r>
      <w:r w:rsidRPr="00AE7326">
        <w:rPr>
          <w:rFonts w:ascii="Helvetica" w:hAnsi="Helvetica"/>
        </w:rPr>
        <w:t xml:space="preserve">We separated data by growth phase and then trained </w:t>
      </w:r>
      <w:ins w:id="659" w:author="Hockenberry, Adam J" w:date="2018-10-12T12:32:00Z">
        <w:r w:rsidR="00C14F0E">
          <w:rPr>
            <w:rFonts w:ascii="Helvetica" w:hAnsi="Helvetica"/>
          </w:rPr>
          <w:t xml:space="preserve">separate </w:t>
        </w:r>
      </w:ins>
      <w:r w:rsidRPr="00AE7326">
        <w:rPr>
          <w:rFonts w:ascii="Helvetica" w:hAnsi="Helvetica"/>
        </w:rPr>
        <w:t xml:space="preserve">models to predict carbon source, magnesium level, and sodium level within each growth phase. Regardless of </w:t>
      </w:r>
      <w:del w:id="660" w:author="Hockenberry, Adam J" w:date="2018-10-12T12:32:00Z">
        <w:r w:rsidRPr="00AE7326">
          <w:rPr>
            <w:rFonts w:ascii="Helvetica" w:hAnsi="Helvetica"/>
          </w:rPr>
          <w:delText>machine-lea</w:delText>
        </w:r>
        <w:r w:rsidR="008C1C65">
          <w:rPr>
            <w:rFonts w:ascii="Helvetica" w:hAnsi="Helvetica"/>
          </w:rPr>
          <w:delText>rning model</w:delText>
        </w:r>
      </w:del>
      <w:ins w:id="661" w:author="Hockenberry, Adam J" w:date="2018-10-12T12:32:00Z">
        <w:r w:rsidR="00C14F0E">
          <w:rPr>
            <w:rFonts w:ascii="Helvetica" w:hAnsi="Helvetica"/>
          </w:rPr>
          <w:t>the</w:t>
        </w:r>
      </w:ins>
      <w:r w:rsidR="008C1C65">
        <w:rPr>
          <w:rFonts w:ascii="Helvetica" w:hAnsi="Helvetica"/>
        </w:rPr>
        <w:t xml:space="preserve"> data source</w:t>
      </w:r>
      <w:del w:id="662" w:author="Hockenberry, Adam J" w:date="2018-10-12T12:32:00Z">
        <w:r w:rsidR="008C1C65">
          <w:rPr>
            <w:rFonts w:ascii="Helvetica" w:hAnsi="Helvetica"/>
          </w:rPr>
          <w:delText xml:space="preserve"> (mRNA or</w:delText>
        </w:r>
        <w:r w:rsidRPr="00AE7326">
          <w:rPr>
            <w:rFonts w:ascii="Helvetica" w:hAnsi="Helvetica"/>
          </w:rPr>
          <w:delText xml:space="preserve"> protein),</w:delText>
        </w:r>
      </w:del>
      <w:ins w:id="663" w:author="Hockenberry, Adam J" w:date="2018-10-12T12:32:00Z">
        <w:r w:rsidRPr="00AE7326">
          <w:rPr>
            <w:rFonts w:ascii="Helvetica" w:hAnsi="Helvetica"/>
          </w:rPr>
          <w:t>,</w:t>
        </w:r>
      </w:ins>
      <w:r w:rsidRPr="00AE7326">
        <w:rPr>
          <w:rFonts w:ascii="Helvetica" w:hAnsi="Helvetica"/>
        </w:rPr>
        <w:t xml:space="preserve"> prediction accuracy was </w:t>
      </w:r>
      <w:proofErr w:type="gramStart"/>
      <w:r w:rsidRPr="00AE7326">
        <w:rPr>
          <w:rFonts w:ascii="Helvetica" w:hAnsi="Helvetica"/>
        </w:rPr>
        <w:t>substantially lower</w:t>
      </w:r>
      <w:proofErr w:type="gramEnd"/>
      <w:r w:rsidRPr="00AE7326">
        <w:rPr>
          <w:rFonts w:ascii="Helvetica" w:hAnsi="Helvetica"/>
        </w:rPr>
        <w:t xml:space="preserve"> for stationary-phase samples than for exponential-phase samples. For each model and growth phase, dots show the mean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 over 60 replicates and lines connect mean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scores calculated for the same model.</w:t>
      </w:r>
    </w:p>
    <w:p w14:paraId="4ADF328E" w14:textId="77777777" w:rsidR="00302B70" w:rsidRDefault="00302B70">
      <w:pPr>
        <w:rPr>
          <w:rFonts w:ascii="Helvetica" w:hAnsi="Helvetica"/>
          <w:b/>
        </w:rPr>
      </w:pPr>
    </w:p>
    <w:p w14:paraId="4221AE19" w14:textId="77777777" w:rsidR="00302B70" w:rsidRDefault="00302B70">
      <w:pPr>
        <w:rPr>
          <w:rFonts w:ascii="Helvetica" w:hAnsi="Helvetica"/>
          <w:b/>
        </w:rPr>
      </w:pPr>
    </w:p>
    <w:p w14:paraId="4CB6209C" w14:textId="7C541E77" w:rsidR="004A4D53" w:rsidRPr="00302B70" w:rsidRDefault="001811DA">
      <w:r w:rsidRPr="00AE7326">
        <w:rPr>
          <w:rFonts w:ascii="Helvetica" w:hAnsi="Helvetica"/>
          <w:b/>
        </w:rPr>
        <w:t xml:space="preserve">Figure 7. Model performance on univariate predictions. </w:t>
      </w:r>
      <w:r w:rsidRPr="00AE7326">
        <w:rPr>
          <w:rFonts w:ascii="Helvetica" w:hAnsi="Helvetica"/>
        </w:rPr>
        <w:t xml:space="preserve">The multi-class </w:t>
      </w:r>
      <w:r w:rsidR="00CB0D1A">
        <w:rPr>
          <w:rFonts w:ascii="Helvetica" w:hAnsi="Helvetica"/>
        </w:rPr>
        <w:t>macro</w:t>
      </w:r>
      <w:del w:id="664" w:author="Hockenberry, Adam J" w:date="2018-10-12T12:32:00Z">
        <w:r w:rsidR="00CB0D1A">
          <w:rPr>
            <w:rFonts w:ascii="Helvetica" w:hAnsi="Helvetica"/>
          </w:rPr>
          <w:delText xml:space="preserve"> </w:delText>
        </w:r>
      </w:del>
      <w:ins w:id="665" w:author="Hockenberry, Adam J" w:date="2018-10-12T12:32:00Z">
        <w:r w:rsidR="00C14F0E">
          <w:rPr>
            <w:rFonts w:ascii="Helvetica" w:hAnsi="Helvetica"/>
          </w:rPr>
          <w:t>-</w:t>
        </w:r>
      </w:ins>
      <w:r w:rsidRPr="00CB0D1A">
        <w:rPr>
          <w:rFonts w:ascii="Helvetica" w:hAnsi="Helvetica"/>
          <w:i/>
        </w:rPr>
        <w:t>F</w:t>
      </w:r>
      <w:r w:rsidRPr="00AE7326">
        <w:rPr>
          <w:rFonts w:ascii="Helvetica" w:hAnsi="Helvetica"/>
          <w:vertAlign w:val="subscript"/>
        </w:rPr>
        <w:t>1</w:t>
      </w:r>
      <w:r w:rsidRPr="00AE7326">
        <w:rPr>
          <w:rFonts w:ascii="Helvetica" w:hAnsi="Helvetica"/>
        </w:rPr>
        <w:t xml:space="preserve"> score of tuned models over test data for four individual conditions: carbon source, growth phase, Mg</w:t>
      </w:r>
      <w:r w:rsidRPr="00AE7326">
        <w:rPr>
          <w:rFonts w:ascii="Helvetica" w:hAnsi="Helvetica"/>
          <w:vertAlign w:val="superscript"/>
        </w:rPr>
        <w:t>2+</w:t>
      </w:r>
      <w:r w:rsidR="0096473D">
        <w:rPr>
          <w:rFonts w:ascii="Helvetica" w:hAnsi="Helvetica"/>
        </w:rPr>
        <w:t xml:space="preserve"> levels, </w:t>
      </w:r>
      <w:r w:rsidRPr="00AE7326">
        <w:rPr>
          <w:rFonts w:ascii="Helvetica" w:hAnsi="Helvetica"/>
        </w:rPr>
        <w:t>and Na</w:t>
      </w:r>
      <w:r w:rsidRPr="00AE7326">
        <w:rPr>
          <w:rFonts w:ascii="Helvetica" w:hAnsi="Helvetica"/>
          <w:vertAlign w:val="superscript"/>
        </w:rPr>
        <w:t>+</w:t>
      </w:r>
      <w:r w:rsidRPr="00AE7326">
        <w:rPr>
          <w:rFonts w:ascii="Helvetica" w:hAnsi="Helvetica"/>
        </w:rPr>
        <w:t xml:space="preserve"> levels. To keep mRNA-based and protein-based predictions comparable, we used the 102 samples with both mRNA and protei</w:t>
      </w:r>
      <w:r w:rsidR="00C14F0E">
        <w:rPr>
          <w:rFonts w:ascii="Helvetica" w:hAnsi="Helvetica"/>
        </w:rPr>
        <w:t xml:space="preserve">n abundances for this analysis. </w:t>
      </w:r>
      <w:del w:id="666" w:author="Hockenberry, Adam J" w:date="2018-10-12T12:32:00Z">
        <w:r w:rsidR="00873DD1">
          <w:rPr>
            <w:rFonts w:ascii="Helvetica" w:hAnsi="Helvetica"/>
          </w:rPr>
          <w:delText>Note that</w:delText>
        </w:r>
      </w:del>
      <w:ins w:id="667" w:author="Hockenberry, Adam J" w:date="2018-10-12T12:32:00Z">
        <w:r w:rsidR="00C14F0E">
          <w:rPr>
            <w:rFonts w:ascii="Helvetica" w:hAnsi="Helvetica"/>
          </w:rPr>
          <w:t>To facilitate comparison with our previous results,</w:t>
        </w:r>
      </w:ins>
      <w:r w:rsidR="00C14F0E">
        <w:rPr>
          <w:rFonts w:ascii="Helvetica" w:hAnsi="Helvetica"/>
        </w:rPr>
        <w:t xml:space="preserve"> </w:t>
      </w:r>
      <w:r w:rsidR="00873DD1">
        <w:rPr>
          <w:rFonts w:ascii="Helvetica" w:hAnsi="Helvetica"/>
        </w:rPr>
        <w:t xml:space="preserve">we used the </w:t>
      </w:r>
      <w:r w:rsidR="00873DD1" w:rsidRPr="00AE7326">
        <w:rPr>
          <w:rFonts w:ascii="Helvetica" w:hAnsi="Helvetica"/>
        </w:rPr>
        <w:t xml:space="preserve">multi-class </w:t>
      </w:r>
      <w:r w:rsidR="00873DD1">
        <w:rPr>
          <w:rFonts w:ascii="Helvetica" w:hAnsi="Helvetica"/>
        </w:rPr>
        <w:t>macro</w:t>
      </w:r>
      <w:del w:id="668" w:author="Hockenberry, Adam J" w:date="2018-10-12T12:32:00Z">
        <w:r w:rsidR="00873DD1">
          <w:rPr>
            <w:rFonts w:ascii="Helvetica" w:hAnsi="Helvetica"/>
          </w:rPr>
          <w:delText xml:space="preserve"> </w:delText>
        </w:r>
      </w:del>
      <w:ins w:id="669" w:author="Hockenberry, Adam J" w:date="2018-10-12T12:32:00Z">
        <w:r w:rsidR="00C14F0E">
          <w:rPr>
            <w:rFonts w:ascii="Helvetica" w:hAnsi="Helvetica"/>
          </w:rPr>
          <w:t>-</w:t>
        </w:r>
      </w:ins>
      <w:r w:rsidR="00873DD1" w:rsidRPr="00CB0D1A">
        <w:rPr>
          <w:rFonts w:ascii="Helvetica" w:hAnsi="Helvetica"/>
          <w:i/>
        </w:rPr>
        <w:t>F</w:t>
      </w:r>
      <w:r w:rsidR="00873DD1" w:rsidRPr="00AE7326">
        <w:rPr>
          <w:rFonts w:ascii="Helvetica" w:hAnsi="Helvetica"/>
          <w:vertAlign w:val="subscript"/>
        </w:rPr>
        <w:t>1</w:t>
      </w:r>
      <w:r w:rsidR="00873DD1" w:rsidRPr="00AE7326">
        <w:rPr>
          <w:rFonts w:ascii="Helvetica" w:hAnsi="Helvetica"/>
        </w:rPr>
        <w:t xml:space="preserve"> score</w:t>
      </w:r>
      <w:r w:rsidR="00873DD1">
        <w:rPr>
          <w:rFonts w:ascii="Helvetica" w:hAnsi="Helvetica"/>
        </w:rPr>
        <w:t xml:space="preserve"> </w:t>
      </w:r>
      <w:r w:rsidR="00C14F0E">
        <w:rPr>
          <w:rFonts w:ascii="Helvetica" w:hAnsi="Helvetica"/>
        </w:rPr>
        <w:t>even for univariate predictions</w:t>
      </w:r>
      <w:del w:id="670" w:author="Hockenberry, Adam J" w:date="2018-10-12T12:32:00Z">
        <w:r w:rsidR="00873DD1">
          <w:rPr>
            <w:rFonts w:ascii="Helvetica" w:hAnsi="Helvetica"/>
          </w:rPr>
          <w:delText>,</w:delText>
        </w:r>
      </w:del>
      <w:r w:rsidR="00873DD1">
        <w:rPr>
          <w:rFonts w:ascii="Helvetica" w:hAnsi="Helvetica"/>
        </w:rPr>
        <w:t xml:space="preserve"> by averaging the component </w:t>
      </w:r>
      <w:r w:rsidR="00873DD1" w:rsidRPr="00CB0D1A">
        <w:rPr>
          <w:rFonts w:ascii="Helvetica" w:hAnsi="Helvetica"/>
          <w:i/>
        </w:rPr>
        <w:t>F</w:t>
      </w:r>
      <w:r w:rsidR="00873DD1" w:rsidRPr="00AE7326">
        <w:rPr>
          <w:rFonts w:ascii="Helvetica" w:hAnsi="Helvetica"/>
          <w:vertAlign w:val="subscript"/>
        </w:rPr>
        <w:t>1</w:t>
      </w:r>
      <w:r w:rsidR="00873DD1" w:rsidRPr="00AE7326">
        <w:rPr>
          <w:rFonts w:ascii="Helvetica" w:hAnsi="Helvetica"/>
        </w:rPr>
        <w:t xml:space="preserve"> score</w:t>
      </w:r>
      <w:r w:rsidR="00C14F0E">
        <w:rPr>
          <w:rFonts w:ascii="Helvetica" w:hAnsi="Helvetica"/>
        </w:rPr>
        <w:t>s for the individual outcomes</w:t>
      </w:r>
      <w:del w:id="671" w:author="Hockenberry, Adam J" w:date="2018-10-12T12:32:00Z">
        <w:r w:rsidR="00873DD1">
          <w:rPr>
            <w:rFonts w:ascii="Helvetica" w:hAnsi="Helvetica"/>
          </w:rPr>
          <w:delText xml:space="preserve">, </w:delText>
        </w:r>
      </w:del>
      <w:ins w:id="672" w:author="Hockenberry, Adam J" w:date="2018-10-12T12:32:00Z">
        <w:r w:rsidR="00C14F0E">
          <w:rPr>
            <w:rFonts w:ascii="Helvetica" w:hAnsi="Helvetica"/>
          </w:rPr>
          <w:t xml:space="preserve"> (</w:t>
        </w:r>
      </w:ins>
      <w:r w:rsidR="00873DD1">
        <w:rPr>
          <w:rFonts w:ascii="Helvetica" w:hAnsi="Helvetica"/>
        </w:rPr>
        <w:t>such as the different carbon sources</w:t>
      </w:r>
      <w:del w:id="673" w:author="Hockenberry, Adam J" w:date="2018-10-12T12:32:00Z">
        <w:r w:rsidR="00873DD1">
          <w:rPr>
            <w:rFonts w:ascii="Helvetica" w:hAnsi="Helvetica"/>
          </w:rPr>
          <w:delText>.</w:delText>
        </w:r>
      </w:del>
      <w:ins w:id="674" w:author="Hockenberry, Adam J" w:date="2018-10-12T12:32:00Z">
        <w:r w:rsidR="00C14F0E">
          <w:rPr>
            <w:rFonts w:ascii="Helvetica" w:hAnsi="Helvetica"/>
          </w:rPr>
          <w:t>)</w:t>
        </w:r>
        <w:r w:rsidR="00873DD1">
          <w:rPr>
            <w:rFonts w:ascii="Helvetica" w:hAnsi="Helvetica"/>
          </w:rPr>
          <w:t>.</w:t>
        </w:r>
      </w:ins>
    </w:p>
    <w:p w14:paraId="102EF2B7" w14:textId="77777777" w:rsidR="004A4D53" w:rsidRDefault="004A4D53">
      <w:pPr>
        <w:rPr>
          <w:del w:id="675" w:author="Hockenberry, Adam J" w:date="2018-10-12T12:32:00Z"/>
          <w:rFonts w:ascii="Helvetica" w:hAnsi="Helvetica"/>
        </w:rPr>
      </w:pPr>
    </w:p>
    <w:p w14:paraId="742210D9" w14:textId="77777777" w:rsidR="004A4D53" w:rsidRDefault="004A4D53" w:rsidP="004A4D53">
      <w:pPr>
        <w:keepNext/>
        <w:keepLines/>
        <w:spacing w:before="200" w:line="360" w:lineRule="auto"/>
        <w:outlineLvl w:val="1"/>
        <w:rPr>
          <w:del w:id="676" w:author="Hockenberry, Adam J" w:date="2018-10-12T12:32:00Z"/>
          <w:rFonts w:ascii="Helvetica" w:eastAsia="MS Gothic" w:hAnsi="Helvetica"/>
          <w:b/>
          <w:bCs/>
          <w:sz w:val="26"/>
          <w:szCs w:val="26"/>
        </w:rPr>
      </w:pPr>
      <w:del w:id="677" w:author="Hockenberry, Adam J" w:date="2018-10-12T12:32:00Z">
        <w:r>
          <w:rPr>
            <w:rFonts w:ascii="Helvetica" w:eastAsia="MS Gothic" w:hAnsi="Helvetica"/>
            <w:b/>
            <w:bCs/>
            <w:noProof/>
            <w:sz w:val="26"/>
            <w:szCs w:val="26"/>
          </w:rPr>
          <w:drawing>
            <wp:inline distT="0" distB="0" distL="0" distR="0" wp14:anchorId="7E014D53" wp14:editId="130067C9">
              <wp:extent cx="5635256" cy="3273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3_AJH.pdf"/>
                      <pic:cNvPicPr/>
                    </pic:nvPicPr>
                    <pic:blipFill rotWithShape="1">
                      <a:blip r:embed="rId11">
                        <a:extLst>
                          <a:ext uri="{28A0092B-C50C-407E-A947-70E740481C1C}">
                            <a14:useLocalDpi xmlns:a14="http://schemas.microsoft.com/office/drawing/2010/main" val="0"/>
                          </a:ext>
                        </a:extLst>
                      </a:blip>
                      <a:srcRect l="5726" t="5669" r="10524" b="56733"/>
                      <a:stretch/>
                    </pic:blipFill>
                    <pic:spPr bwMode="auto">
                      <a:xfrm>
                        <a:off x="0" y="0"/>
                        <a:ext cx="5650373" cy="3282760"/>
                      </a:xfrm>
                      <a:prstGeom prst="rect">
                        <a:avLst/>
                      </a:prstGeom>
                      <a:ln>
                        <a:noFill/>
                      </a:ln>
                      <a:extLst>
                        <a:ext uri="{53640926-AAD7-44D8-BBD7-CCE9431645EC}">
                          <a14:shadowObscured xmlns:a14="http://schemas.microsoft.com/office/drawing/2010/main"/>
                        </a:ext>
                      </a:extLst>
                    </pic:spPr>
                  </pic:pic>
                </a:graphicData>
              </a:graphic>
            </wp:inline>
          </w:drawing>
        </w:r>
      </w:del>
    </w:p>
    <w:p w14:paraId="6513845C" w14:textId="77777777" w:rsidR="004A4D53" w:rsidRPr="00292CD0" w:rsidRDefault="004A4D53" w:rsidP="004A4D53">
      <w:pPr>
        <w:tabs>
          <w:tab w:val="left" w:pos="0"/>
          <w:tab w:val="left" w:pos="7376"/>
        </w:tabs>
        <w:rPr>
          <w:del w:id="678" w:author="Hockenberry, Adam J" w:date="2018-10-12T12:32:00Z"/>
          <w:rFonts w:ascii="Helvetica" w:hAnsi="Helvetica"/>
        </w:rPr>
      </w:pPr>
      <w:del w:id="679" w:author="Hockenberry, Adam J" w:date="2018-10-12T12:32:00Z">
        <w:r>
          <w:rPr>
            <w:rFonts w:ascii="Helvetica" w:hAnsi="Helvetica"/>
            <w:b/>
          </w:rPr>
          <w:delText>Figure 8</w:delText>
        </w:r>
        <w:r w:rsidRPr="00292CD0">
          <w:rPr>
            <w:rFonts w:ascii="Helvetica" w:hAnsi="Helvetica"/>
            <w:b/>
          </w:rPr>
          <w:delText>.</w:delText>
        </w:r>
      </w:del>
      <w:moveFromRangeStart w:id="680" w:author="Hockenberry, Adam J" w:date="2018-10-12T12:32:00Z" w:name="move527110851"/>
      <w:moveFrom w:id="681" w:author="Hockenberry, Adam J" w:date="2018-10-12T12:32:00Z">
        <w:r w:rsidR="008C1128" w:rsidRPr="00AE7326">
          <w:rPr>
            <w:rFonts w:ascii="Helvetica" w:hAnsi="Helvetica"/>
            <w:color w:val="000000" w:themeColor="text1"/>
            <w:rPrChange w:id="682" w:author="Hockenberry, Adam J" w:date="2018-10-12T12:32:00Z">
              <w:rPr>
                <w:rFonts w:ascii="Helvetica" w:hAnsi="Helvetica"/>
                <w:b/>
              </w:rPr>
            </w:rPrChange>
          </w:rPr>
          <w:t xml:space="preserve"> </w:t>
        </w:r>
        <w:r w:rsidR="003C7032" w:rsidRPr="00292CD0">
          <w:rPr>
            <w:rFonts w:ascii="Helvetica" w:hAnsi="Helvetica"/>
            <w:b/>
          </w:rPr>
          <w:t>Performance of the protein model on external data.</w:t>
        </w:r>
        <w:r w:rsidR="003C7032" w:rsidRPr="00292CD0">
          <w:rPr>
            <w:rFonts w:ascii="Helvetica" w:hAnsi="Helvetica"/>
          </w:rPr>
          <w:t xml:space="preserve"> For each of the five external samples we matched to conditions in our dataset, we show the predicted sodium level, magnesium level, carbon source, and growth phase. </w:t>
        </w:r>
      </w:moveFrom>
      <w:moveFromRangeEnd w:id="680"/>
      <w:del w:id="683" w:author="Hockenberry, Adam J" w:date="2018-10-12T12:32:00Z">
        <w:r w:rsidRPr="00292CD0">
          <w:rPr>
            <w:rFonts w:ascii="Helvetica" w:hAnsi="Helvetica"/>
          </w:rPr>
          <w:delText>Black text indicates a correct prediction. Red text indicates an incorrect prediction. Blue text indicates a prediction for a condition where the external data falls between two categories in our data (see Methods for details). (A) Predictions using a model trained o</w:delText>
        </w:r>
        <w:r>
          <w:rPr>
            <w:rFonts w:ascii="Helvetica" w:hAnsi="Helvetica"/>
          </w:rPr>
          <w:delText xml:space="preserve">n our complete </w:delText>
        </w:r>
        <w:r w:rsidRPr="00292CD0">
          <w:rPr>
            <w:rFonts w:ascii="Helvetica" w:hAnsi="Helvetica"/>
          </w:rPr>
          <w:delText xml:space="preserve">dataset. Any missing protein abundances in the external test data were replaced by the median values </w:delText>
        </w:r>
        <w:r w:rsidR="0096473D">
          <w:rPr>
            <w:rFonts w:ascii="Helvetica" w:hAnsi="Helvetica"/>
          </w:rPr>
          <w:delText>from</w:delText>
        </w:r>
        <w:r w:rsidRPr="00292CD0">
          <w:rPr>
            <w:rFonts w:ascii="Helvetica" w:hAnsi="Helvetica"/>
          </w:rPr>
          <w:delText xml:space="preserve"> the training dataset. (B) Predictions using a model that was trained on</w:delText>
        </w:r>
        <w:r>
          <w:rPr>
            <w:rFonts w:ascii="Helvetica" w:hAnsi="Helvetica"/>
          </w:rPr>
          <w:delText xml:space="preserve"> our complete dataset using only</w:delText>
        </w:r>
        <w:r w:rsidRPr="00292CD0">
          <w:rPr>
            <w:rFonts w:ascii="Helvetica" w:hAnsi="Helvetica"/>
          </w:rPr>
          <w:delText xml:space="preserve"> the subset of pr</w:delText>
        </w:r>
        <w:r>
          <w:rPr>
            <w:rFonts w:ascii="Helvetica" w:hAnsi="Helvetica"/>
          </w:rPr>
          <w:delText xml:space="preserve">oteins that were present in the </w:delText>
        </w:r>
        <w:r w:rsidRPr="00292CD0">
          <w:rPr>
            <w:rFonts w:ascii="Helvetica" w:hAnsi="Helvetica"/>
          </w:rPr>
          <w:delText xml:space="preserve">external test data. </w:delText>
        </w:r>
      </w:del>
    </w:p>
    <w:p w14:paraId="7D7EF6EF" w14:textId="38C9A1E7" w:rsidR="004A4D53" w:rsidRDefault="00AE7326" w:rsidP="004A4D53">
      <w:pPr>
        <w:keepNext/>
        <w:keepLines/>
        <w:spacing w:before="200" w:line="360" w:lineRule="auto"/>
        <w:outlineLvl w:val="1"/>
        <w:rPr>
          <w:rFonts w:ascii="Helvetica" w:eastAsia="MS Gothic" w:hAnsi="Helvetica"/>
          <w:b/>
          <w:sz w:val="26"/>
          <w:rPrChange w:id="684" w:author="Hockenberry, Adam J" w:date="2018-10-12T12:32:00Z">
            <w:rPr>
              <w:rFonts w:ascii="Helvetica" w:hAnsi="Helvetica"/>
            </w:rPr>
          </w:rPrChange>
        </w:rPr>
        <w:pPrChange w:id="685" w:author="Hockenberry, Adam J" w:date="2018-10-12T12:32:00Z">
          <w:pPr/>
        </w:pPrChange>
      </w:pPr>
      <w:del w:id="686" w:author="Hockenberry, Adam J" w:date="2018-10-12T12:32:00Z">
        <w:r>
          <w:rPr>
            <w:rFonts w:ascii="Helvetica" w:hAnsi="Helvetica"/>
          </w:rPr>
          <w:br w:type="page"/>
        </w:r>
      </w:del>
    </w:p>
    <w:p w14:paraId="2BC6B289" w14:textId="77777777" w:rsidR="00302B70" w:rsidRDefault="00302B70">
      <w:pPr>
        <w:rPr>
          <w:rFonts w:ascii="Helvetica" w:eastAsiaTheme="majorEastAsia" w:hAnsi="Helvetica" w:cstheme="majorBidi"/>
          <w:b/>
          <w:bCs/>
          <w:color w:val="000000" w:themeColor="text1"/>
          <w:sz w:val="36"/>
          <w:szCs w:val="36"/>
        </w:rPr>
      </w:pPr>
      <w:r>
        <w:rPr>
          <w:rFonts w:ascii="Helvetica" w:eastAsiaTheme="majorEastAsia" w:hAnsi="Helvetica" w:cstheme="majorBidi"/>
          <w:b/>
          <w:bCs/>
          <w:color w:val="000000" w:themeColor="text1"/>
          <w:sz w:val="36"/>
          <w:szCs w:val="36"/>
        </w:rPr>
        <w:br w:type="page"/>
      </w:r>
    </w:p>
    <w:p w14:paraId="16CC2E5F" w14:textId="4C1A65F8" w:rsidR="001811DA" w:rsidRPr="00AE7326" w:rsidRDefault="001811DA" w:rsidP="001811DA">
      <w:pPr>
        <w:keepNext/>
        <w:keepLines/>
        <w:spacing w:before="200"/>
        <w:outlineLvl w:val="1"/>
        <w:rPr>
          <w:rFonts w:ascii="Helvetica" w:eastAsiaTheme="majorEastAsia" w:hAnsi="Helvetica" w:cstheme="majorBidi"/>
          <w:b/>
          <w:bCs/>
          <w:color w:val="000000" w:themeColor="text1"/>
          <w:sz w:val="36"/>
          <w:szCs w:val="36"/>
        </w:rPr>
      </w:pPr>
      <w:bookmarkStart w:id="687" w:name="_GoBack"/>
      <w:bookmarkEnd w:id="687"/>
      <w:r w:rsidRPr="00AE7326">
        <w:rPr>
          <w:rFonts w:ascii="Helvetica" w:eastAsiaTheme="majorEastAsia" w:hAnsi="Helvetica" w:cstheme="majorBidi"/>
          <w:b/>
          <w:bCs/>
          <w:color w:val="000000" w:themeColor="text1"/>
          <w:sz w:val="36"/>
          <w:szCs w:val="36"/>
        </w:rPr>
        <w:lastRenderedPageBreak/>
        <w:t>Tables</w:t>
      </w:r>
    </w:p>
    <w:p w14:paraId="321BA7A3" w14:textId="77777777" w:rsidR="001811DA" w:rsidRDefault="001811DA" w:rsidP="001811DA">
      <w:pPr>
        <w:keepNext/>
        <w:keepLines/>
        <w:spacing w:before="200"/>
        <w:outlineLvl w:val="1"/>
        <w:rPr>
          <w:rFonts w:eastAsiaTheme="majorEastAsia" w:cstheme="majorBidi"/>
          <w:b/>
          <w:bCs/>
          <w:color w:val="4472C4" w:themeColor="accent1"/>
          <w:sz w:val="26"/>
          <w:szCs w:val="26"/>
        </w:rPr>
      </w:pPr>
    </w:p>
    <w:p w14:paraId="69FAE9BC" w14:textId="51F6C151" w:rsidR="001811DA" w:rsidRPr="00AE7326" w:rsidRDefault="001811DA" w:rsidP="001811DA">
      <w:pPr>
        <w:rPr>
          <w:rFonts w:ascii="Helvetica" w:hAnsi="Helvetica"/>
        </w:rPr>
      </w:pPr>
      <w:r w:rsidRPr="00AE7326">
        <w:rPr>
          <w:rFonts w:ascii="Helvetica" w:hAnsi="Helvetica"/>
          <w:b/>
        </w:rPr>
        <w:t>Table 1: Winning-model distributions at the tuning stage.</w:t>
      </w:r>
      <w:r w:rsidRPr="00AE7326">
        <w:rPr>
          <w:rFonts w:ascii="Helvetica" w:hAnsi="Helvetica"/>
        </w:rPr>
        <w:t xml:space="preserve"> Numbers show the number of times out of 60 independent runs that each given model had the highest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 in the tuning process. Results are shown separately for predictions on the mRNA and the protein data. </w:t>
      </w:r>
      <w:r w:rsidR="003E1859">
        <w:rPr>
          <w:rFonts w:ascii="Helvetica" w:hAnsi="Helvetica"/>
        </w:rPr>
        <w:t xml:space="preserve">The ties are counted for all the </w:t>
      </w:r>
      <w:ins w:id="688" w:author="Hockenberry, Adam J" w:date="2018-10-12T12:32:00Z">
        <w:r w:rsidR="00C14F0E">
          <w:rPr>
            <w:rFonts w:ascii="Helvetica" w:hAnsi="Helvetica"/>
          </w:rPr>
          <w:t>“</w:t>
        </w:r>
      </w:ins>
      <w:r w:rsidR="003E1859">
        <w:rPr>
          <w:rFonts w:ascii="Helvetica" w:hAnsi="Helvetica"/>
        </w:rPr>
        <w:t>winner</w:t>
      </w:r>
      <w:ins w:id="689" w:author="Hockenberry, Adam J" w:date="2018-10-12T12:32:00Z">
        <w:r w:rsidR="00C14F0E">
          <w:rPr>
            <w:rFonts w:ascii="Helvetica" w:hAnsi="Helvetica"/>
          </w:rPr>
          <w:t>”</w:t>
        </w:r>
      </w:ins>
      <w:r w:rsidR="003E1859">
        <w:rPr>
          <w:rFonts w:ascii="Helvetica" w:hAnsi="Helvetica"/>
        </w:rPr>
        <w:t xml:space="preserve"> models as a result the sums are bigger than 60</w:t>
      </w:r>
    </w:p>
    <w:p w14:paraId="59E5C31D" w14:textId="77777777" w:rsidR="001811DA" w:rsidRPr="001B4F39" w:rsidRDefault="001811DA" w:rsidP="001811DA"/>
    <w:tbl>
      <w:tblPr>
        <w:tblStyle w:val="PlainTable2"/>
        <w:tblW w:w="0" w:type="auto"/>
        <w:tblLook w:val="06A0" w:firstRow="1" w:lastRow="0" w:firstColumn="1" w:lastColumn="0" w:noHBand="1" w:noVBand="1"/>
      </w:tblPr>
      <w:tblGrid>
        <w:gridCol w:w="3128"/>
        <w:gridCol w:w="3114"/>
        <w:gridCol w:w="3118"/>
      </w:tblGrid>
      <w:tr w:rsidR="00AE7326" w:rsidRPr="00AE7326" w14:paraId="739D5159" w14:textId="77777777" w:rsidTr="0018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7B0600" w14:textId="45642468" w:rsidR="001811DA" w:rsidRPr="00AE7326" w:rsidRDefault="00542B20" w:rsidP="001811DA">
            <w:pPr>
              <w:pStyle w:val="Heading2"/>
              <w:outlineLvl w:val="1"/>
              <w:rPr>
                <w:rFonts w:ascii="Helvetica" w:hAnsi="Helvetica"/>
                <w:color w:val="000000" w:themeColor="text1"/>
                <w:sz w:val="24"/>
                <w:szCs w:val="24"/>
              </w:rPr>
            </w:pPr>
            <w:r>
              <w:rPr>
                <w:rFonts w:ascii="Helvetica" w:hAnsi="Helvetica"/>
                <w:color w:val="000000" w:themeColor="text1"/>
                <w:sz w:val="24"/>
                <w:szCs w:val="24"/>
              </w:rPr>
              <w:t>Model</w:t>
            </w:r>
          </w:p>
        </w:tc>
        <w:tc>
          <w:tcPr>
            <w:tcW w:w="3192" w:type="dxa"/>
          </w:tcPr>
          <w:p w14:paraId="30A21F5E" w14:textId="77777777" w:rsidR="001811DA" w:rsidRPr="00AE7326" w:rsidRDefault="001811DA" w:rsidP="001811DA">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mRNA</w:t>
            </w:r>
          </w:p>
        </w:tc>
        <w:tc>
          <w:tcPr>
            <w:tcW w:w="3192" w:type="dxa"/>
          </w:tcPr>
          <w:p w14:paraId="569A2C2B" w14:textId="77777777" w:rsidR="001811DA" w:rsidRPr="00AE7326" w:rsidRDefault="001811DA" w:rsidP="001811DA">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Protein</w:t>
            </w:r>
          </w:p>
        </w:tc>
      </w:tr>
      <w:tr w:rsidR="00AE7326" w:rsidRPr="00AE7326" w14:paraId="4CBAE065" w14:textId="77777777" w:rsidTr="001811DA">
        <w:trPr>
          <w:trHeight w:val="350"/>
        </w:trPr>
        <w:tc>
          <w:tcPr>
            <w:cnfStyle w:val="001000000000" w:firstRow="0" w:lastRow="0" w:firstColumn="1" w:lastColumn="0" w:oddVBand="0" w:evenVBand="0" w:oddHBand="0" w:evenHBand="0" w:firstRowFirstColumn="0" w:firstRowLastColumn="0" w:lastRowFirstColumn="0" w:lastRowLastColumn="0"/>
            <w:tcW w:w="3192" w:type="dxa"/>
          </w:tcPr>
          <w:p w14:paraId="7546BA77"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radial kernel</w:t>
            </w:r>
          </w:p>
        </w:tc>
        <w:tc>
          <w:tcPr>
            <w:tcW w:w="3192" w:type="dxa"/>
          </w:tcPr>
          <w:p w14:paraId="356C603E"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53</w:t>
            </w:r>
          </w:p>
        </w:tc>
        <w:tc>
          <w:tcPr>
            <w:tcW w:w="3192" w:type="dxa"/>
          </w:tcPr>
          <w:p w14:paraId="19B4EB7D" w14:textId="6769DEBA"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8</w:t>
            </w:r>
          </w:p>
        </w:tc>
      </w:tr>
      <w:tr w:rsidR="00AE7326" w:rsidRPr="00AE7326" w14:paraId="48BC863D"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383F4F32"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sigmoidal kernel</w:t>
            </w:r>
          </w:p>
        </w:tc>
        <w:tc>
          <w:tcPr>
            <w:tcW w:w="3192" w:type="dxa"/>
          </w:tcPr>
          <w:p w14:paraId="6FCDF618"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6</w:t>
            </w:r>
          </w:p>
        </w:tc>
        <w:tc>
          <w:tcPr>
            <w:tcW w:w="3192" w:type="dxa"/>
          </w:tcPr>
          <w:p w14:paraId="4B66FB1E" w14:textId="3855516E"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4</w:t>
            </w:r>
            <w:r w:rsidR="001811DA" w:rsidRPr="00AE7326">
              <w:rPr>
                <w:rFonts w:ascii="Helvetica" w:hAnsi="Helvetica"/>
                <w:color w:val="000000" w:themeColor="text1"/>
                <w:sz w:val="24"/>
                <w:szCs w:val="24"/>
              </w:rPr>
              <w:t>1</w:t>
            </w:r>
          </w:p>
        </w:tc>
      </w:tr>
      <w:tr w:rsidR="00AE7326" w:rsidRPr="00AE7326" w14:paraId="666B579E"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0376B1EC"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linear kernel</w:t>
            </w:r>
          </w:p>
        </w:tc>
        <w:tc>
          <w:tcPr>
            <w:tcW w:w="3192" w:type="dxa"/>
          </w:tcPr>
          <w:p w14:paraId="7B946374"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0</w:t>
            </w:r>
          </w:p>
        </w:tc>
        <w:tc>
          <w:tcPr>
            <w:tcW w:w="3192" w:type="dxa"/>
          </w:tcPr>
          <w:p w14:paraId="06B8463D" w14:textId="07DC579A"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3</w:t>
            </w:r>
          </w:p>
        </w:tc>
      </w:tr>
      <w:tr w:rsidR="00AE7326" w:rsidRPr="00AE7326" w14:paraId="6B96A654"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3F0D30D9"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Random Forest</w:t>
            </w:r>
          </w:p>
        </w:tc>
        <w:tc>
          <w:tcPr>
            <w:tcW w:w="3192" w:type="dxa"/>
          </w:tcPr>
          <w:p w14:paraId="7817D69C"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1</w:t>
            </w:r>
          </w:p>
        </w:tc>
        <w:tc>
          <w:tcPr>
            <w:tcW w:w="3192" w:type="dxa"/>
          </w:tcPr>
          <w:p w14:paraId="45912073" w14:textId="14B4AD63"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13</w:t>
            </w:r>
          </w:p>
        </w:tc>
      </w:tr>
    </w:tbl>
    <w:p w14:paraId="0D77DA75" w14:textId="77777777" w:rsidR="001811DA" w:rsidRDefault="001811DA" w:rsidP="001811DA"/>
    <w:p w14:paraId="4A046A62" w14:textId="77777777" w:rsidR="001811DA" w:rsidRDefault="001811DA" w:rsidP="001811DA"/>
    <w:p w14:paraId="00925B33" w14:textId="77777777" w:rsidR="001811DA" w:rsidRDefault="001811DA" w:rsidP="001811DA"/>
    <w:p w14:paraId="09C16FC6" w14:textId="503ED336" w:rsidR="001811DA" w:rsidRDefault="001811DA" w:rsidP="001811DA">
      <w:pPr>
        <w:rPr>
          <w:rFonts w:ascii="Helvetica" w:hAnsi="Helvetica"/>
          <w:color w:val="000000" w:themeColor="text1"/>
        </w:rPr>
      </w:pPr>
      <w:r w:rsidRPr="00AE7326">
        <w:rPr>
          <w:rFonts w:ascii="Helvetica" w:hAnsi="Helvetica"/>
          <w:b/>
          <w:color w:val="000000" w:themeColor="text1"/>
        </w:rPr>
        <w:t>Table 2:</w:t>
      </w:r>
      <w:r w:rsidRPr="00AE7326">
        <w:rPr>
          <w:rFonts w:ascii="Helvetica" w:hAnsi="Helvetica"/>
          <w:color w:val="000000" w:themeColor="text1"/>
        </w:rPr>
        <w:t xml:space="preserve"> </w:t>
      </w:r>
      <w:r w:rsidRPr="00AE7326">
        <w:rPr>
          <w:rFonts w:ascii="Helvetica" w:hAnsi="Helvetica"/>
          <w:b/>
          <w:color w:val="000000" w:themeColor="text1"/>
        </w:rPr>
        <w:t>Statistical significance of comparisons shown in Figure 5.</w:t>
      </w:r>
      <w:r w:rsidRPr="00AE7326">
        <w:rPr>
          <w:rFonts w:ascii="Helvetica" w:hAnsi="Helvetica"/>
          <w:color w:val="000000" w:themeColor="text1"/>
        </w:rPr>
        <w:t xml:space="preserve"> Distributions of multi</w:t>
      </w:r>
      <w:r w:rsidR="00CB0D1A">
        <w:rPr>
          <w:rFonts w:ascii="Helvetica" w:hAnsi="Helvetica"/>
          <w:color w:val="000000" w:themeColor="text1"/>
        </w:rPr>
        <w:t xml:space="preserve">-class macro </w:t>
      </w:r>
      <w:r w:rsidRPr="00AE7326">
        <w:rPr>
          <w:rFonts w:ascii="Helvetica" w:hAnsi="Helvetica"/>
          <w:i/>
          <w:color w:val="000000" w:themeColor="text1"/>
        </w:rPr>
        <w:t>F</w:t>
      </w:r>
      <w:r w:rsidRPr="00AE7326">
        <w:rPr>
          <w:rFonts w:ascii="Helvetica" w:hAnsi="Helvetica"/>
          <w:color w:val="000000" w:themeColor="text1"/>
          <w:vertAlign w:val="subscript"/>
        </w:rPr>
        <w:t>1</w:t>
      </w:r>
      <w:r w:rsidR="0096473D">
        <w:rPr>
          <w:rFonts w:ascii="Helvetica" w:hAnsi="Helvetica"/>
          <w:color w:val="000000" w:themeColor="text1"/>
        </w:rPr>
        <w:t xml:space="preserve"> scores were compared using t-</w:t>
      </w:r>
      <w:r w:rsidRPr="00AE7326">
        <w:rPr>
          <w:rFonts w:ascii="Helvetica" w:hAnsi="Helvetica"/>
          <w:color w:val="000000" w:themeColor="text1"/>
        </w:rPr>
        <w:t xml:space="preserve">tests. </w:t>
      </w:r>
      <w:r w:rsidR="00AE3702">
        <w:rPr>
          <w:rFonts w:ascii="Helvetica" w:hAnsi="Helvetica"/>
          <w:color w:val="000000" w:themeColor="text1"/>
        </w:rPr>
        <w:t xml:space="preserve">The adjusted </w:t>
      </w:r>
      <w:r w:rsidR="00AE3702" w:rsidRPr="00AE3702">
        <w:rPr>
          <w:rFonts w:ascii="Helvetica" w:hAnsi="Helvetica"/>
          <w:i/>
          <w:color w:val="000000" w:themeColor="text1"/>
        </w:rPr>
        <w:t>P</w:t>
      </w:r>
      <w:r w:rsidR="00AE3702">
        <w:rPr>
          <w:rFonts w:ascii="Helvetica" w:hAnsi="Helvetica"/>
          <w:color w:val="000000" w:themeColor="text1"/>
        </w:rPr>
        <w:t xml:space="preserve"> value reports the false discovery rate (FDR)</w:t>
      </w:r>
      <w:r w:rsidRPr="00AE7326">
        <w:rPr>
          <w:rFonts w:ascii="Helvetica" w:hAnsi="Helvetica"/>
          <w:color w:val="000000" w:themeColor="text1"/>
        </w:rPr>
        <w:t>.</w:t>
      </w:r>
      <w:r w:rsidR="00AE3702">
        <w:rPr>
          <w:rFonts w:ascii="Helvetica" w:hAnsi="Helvetica"/>
          <w:color w:val="000000" w:themeColor="text1"/>
        </w:rPr>
        <w:t xml:space="preserve"> </w:t>
      </w:r>
      <w:r w:rsidR="00AE3702" w:rsidRPr="00AE7326">
        <w:rPr>
          <w:rFonts w:ascii="Helvetica" w:hAnsi="Helvetica"/>
          <w:color w:val="000000" w:themeColor="text1"/>
        </w:rPr>
        <w:t>All comparisons are statistically significant after correction for multiple testing</w:t>
      </w:r>
      <w:r w:rsidR="00AE3702">
        <w:rPr>
          <w:rFonts w:ascii="Helvetica" w:hAnsi="Helvetica"/>
          <w:color w:val="000000" w:themeColor="text1"/>
        </w:rPr>
        <w:t xml:space="preserve"> via FDR.</w:t>
      </w:r>
    </w:p>
    <w:p w14:paraId="6FEC8713" w14:textId="77777777" w:rsidR="00542B20" w:rsidRPr="00AE7326" w:rsidRDefault="00542B20" w:rsidP="001811DA">
      <w:pPr>
        <w:rPr>
          <w:rFonts w:ascii="Helvetica" w:hAnsi="Helvetica"/>
          <w:color w:val="000000" w:themeColor="text1"/>
        </w:rPr>
      </w:pPr>
    </w:p>
    <w:tbl>
      <w:tblPr>
        <w:tblStyle w:val="PlainTable3"/>
        <w:tblW w:w="10141" w:type="dxa"/>
        <w:tblLook w:val="06A0" w:firstRow="1" w:lastRow="0" w:firstColumn="1" w:lastColumn="0" w:noHBand="1" w:noVBand="1"/>
      </w:tblPr>
      <w:tblGrid>
        <w:gridCol w:w="2898"/>
        <w:gridCol w:w="3600"/>
        <w:gridCol w:w="1890"/>
        <w:gridCol w:w="1753"/>
      </w:tblGrid>
      <w:tr w:rsidR="00AE7326" w:rsidRPr="00AE7326" w14:paraId="0B32B475" w14:textId="77777777" w:rsidTr="00542B20">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noWrap/>
            <w:vAlign w:val="center"/>
            <w:hideMark/>
          </w:tcPr>
          <w:p w14:paraId="5CE9B3E7" w14:textId="7958A90A" w:rsidR="001811DA" w:rsidRPr="00AE7326" w:rsidRDefault="00542B20" w:rsidP="001811DA">
            <w:pPr>
              <w:rPr>
                <w:rFonts w:ascii="Helvetica" w:hAnsi="Helvetica"/>
                <w:color w:val="000000" w:themeColor="text1"/>
              </w:rPr>
            </w:pPr>
            <w:r>
              <w:rPr>
                <w:rFonts w:ascii="Helvetica" w:hAnsi="Helvetica"/>
                <w:caps w:val="0"/>
                <w:color w:val="000000" w:themeColor="text1"/>
              </w:rPr>
              <w:t>Model</w:t>
            </w:r>
          </w:p>
        </w:tc>
        <w:tc>
          <w:tcPr>
            <w:tcW w:w="3600" w:type="dxa"/>
            <w:tcBorders>
              <w:top w:val="single" w:sz="4" w:space="0" w:color="auto"/>
              <w:bottom w:val="single" w:sz="4" w:space="0" w:color="auto"/>
            </w:tcBorders>
            <w:noWrap/>
            <w:vAlign w:val="center"/>
            <w:hideMark/>
          </w:tcPr>
          <w:p w14:paraId="0CA79A5F" w14:textId="6767E62D" w:rsidR="001811DA" w:rsidRPr="00AE7326" w:rsidRDefault="00542B20"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aps w:val="0"/>
                <w:color w:val="000000" w:themeColor="text1"/>
              </w:rPr>
              <w:t>Comparison</w:t>
            </w:r>
          </w:p>
        </w:tc>
        <w:tc>
          <w:tcPr>
            <w:tcW w:w="1890" w:type="dxa"/>
            <w:tcBorders>
              <w:top w:val="single" w:sz="4" w:space="0" w:color="auto"/>
              <w:bottom w:val="single" w:sz="4" w:space="0" w:color="auto"/>
            </w:tcBorders>
            <w:noWrap/>
            <w:vAlign w:val="center"/>
            <w:hideMark/>
          </w:tcPr>
          <w:p w14:paraId="14D9EA75" w14:textId="5BF550A6" w:rsidR="001811DA" w:rsidRPr="00AE7326" w:rsidRDefault="001811DA"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i/>
                <w:color w:val="000000" w:themeColor="text1"/>
              </w:rPr>
              <w:t>P</w:t>
            </w:r>
            <w:r w:rsidR="00542B20" w:rsidRPr="00AE7326">
              <w:rPr>
                <w:rFonts w:ascii="Helvetica" w:hAnsi="Helvetica"/>
                <w:caps w:val="0"/>
                <w:color w:val="000000" w:themeColor="text1"/>
              </w:rPr>
              <w:t xml:space="preserve"> value</w:t>
            </w:r>
          </w:p>
        </w:tc>
        <w:tc>
          <w:tcPr>
            <w:tcW w:w="1753" w:type="dxa"/>
            <w:tcBorders>
              <w:top w:val="single" w:sz="4" w:space="0" w:color="auto"/>
              <w:bottom w:val="single" w:sz="4" w:space="0" w:color="auto"/>
            </w:tcBorders>
            <w:noWrap/>
            <w:vAlign w:val="center"/>
            <w:hideMark/>
          </w:tcPr>
          <w:p w14:paraId="070449F9" w14:textId="11341D6F" w:rsidR="001811DA" w:rsidRPr="00AE7326" w:rsidRDefault="00542B20"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aps w:val="0"/>
                <w:color w:val="000000" w:themeColor="text1"/>
              </w:rPr>
              <w:t>Adjusted</w:t>
            </w:r>
          </w:p>
          <w:p w14:paraId="4A96832A" w14:textId="712F08D4" w:rsidR="001811DA" w:rsidRPr="00AE7326" w:rsidRDefault="001811DA"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i/>
                <w:color w:val="000000" w:themeColor="text1"/>
              </w:rPr>
              <w:t>P</w:t>
            </w:r>
            <w:r w:rsidR="00542B20" w:rsidRPr="00AE7326">
              <w:rPr>
                <w:rFonts w:ascii="Helvetica" w:hAnsi="Helvetica"/>
                <w:caps w:val="0"/>
                <w:color w:val="000000" w:themeColor="text1"/>
              </w:rPr>
              <w:t xml:space="preserve"> value</w:t>
            </w:r>
          </w:p>
        </w:tc>
      </w:tr>
      <w:tr w:rsidR="00AE7326" w:rsidRPr="00AE7326" w14:paraId="56BB8B6F"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top w:val="single" w:sz="4" w:space="0" w:color="auto"/>
              <w:right w:val="none" w:sz="0" w:space="0" w:color="auto"/>
            </w:tcBorders>
            <w:noWrap/>
            <w:hideMark/>
          </w:tcPr>
          <w:p w14:paraId="3341A9F2" w14:textId="4B500D3C" w:rsidR="001811DA" w:rsidRPr="00AE7326" w:rsidRDefault="00542B20" w:rsidP="001811DA">
            <w:pPr>
              <w:rPr>
                <w:rFonts w:ascii="Helvetica" w:hAnsi="Helvetica"/>
                <w:color w:val="000000" w:themeColor="text1"/>
              </w:rPr>
            </w:pPr>
            <w:r>
              <w:rPr>
                <w:rFonts w:ascii="Helvetica" w:hAnsi="Helvetica"/>
                <w:caps w:val="0"/>
                <w:color w:val="000000" w:themeColor="text1"/>
              </w:rPr>
              <w:t>SVM, radi</w:t>
            </w:r>
            <w:r w:rsidRPr="00AE7326">
              <w:rPr>
                <w:rFonts w:ascii="Helvetica" w:hAnsi="Helvetica"/>
                <w:caps w:val="0"/>
                <w:color w:val="000000" w:themeColor="text1"/>
              </w:rPr>
              <w:t>al kernel</w:t>
            </w:r>
          </w:p>
        </w:tc>
        <w:tc>
          <w:tcPr>
            <w:tcW w:w="3600" w:type="dxa"/>
            <w:tcBorders>
              <w:top w:val="single" w:sz="4" w:space="0" w:color="auto"/>
              <w:left w:val="nil"/>
            </w:tcBorders>
            <w:noWrap/>
            <w:hideMark/>
          </w:tcPr>
          <w:p w14:paraId="792180A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tcBorders>
              <w:top w:val="single" w:sz="4" w:space="0" w:color="auto"/>
            </w:tcBorders>
            <w:noWrap/>
            <w:hideMark/>
          </w:tcPr>
          <w:p w14:paraId="15517B6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1.943E-09</w:t>
            </w:r>
          </w:p>
        </w:tc>
        <w:tc>
          <w:tcPr>
            <w:tcW w:w="1753" w:type="dxa"/>
            <w:tcBorders>
              <w:top w:val="single" w:sz="4" w:space="0" w:color="auto"/>
            </w:tcBorders>
            <w:noWrap/>
            <w:hideMark/>
          </w:tcPr>
          <w:p w14:paraId="71F81E9E"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4.663E-09</w:t>
            </w:r>
          </w:p>
        </w:tc>
      </w:tr>
      <w:tr w:rsidR="00AE7326" w:rsidRPr="00AE7326" w14:paraId="6C58B84A"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73E0FADC" w14:textId="6D661819"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radial kernel</w:t>
            </w:r>
          </w:p>
        </w:tc>
        <w:tc>
          <w:tcPr>
            <w:tcW w:w="3600" w:type="dxa"/>
            <w:tcBorders>
              <w:left w:val="nil"/>
            </w:tcBorders>
            <w:noWrap/>
            <w:hideMark/>
          </w:tcPr>
          <w:p w14:paraId="1904CC7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68241B6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3.908E-13</w:t>
            </w:r>
          </w:p>
        </w:tc>
        <w:tc>
          <w:tcPr>
            <w:tcW w:w="1753" w:type="dxa"/>
            <w:noWrap/>
            <w:hideMark/>
          </w:tcPr>
          <w:p w14:paraId="4C3D725A"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2.345E-12</w:t>
            </w:r>
          </w:p>
        </w:tc>
      </w:tr>
      <w:tr w:rsidR="00AE7326" w:rsidRPr="00AE7326" w14:paraId="63181034"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22A2E7AB" w14:textId="43825992"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radial kernel</w:t>
            </w:r>
          </w:p>
        </w:tc>
        <w:tc>
          <w:tcPr>
            <w:tcW w:w="3600" w:type="dxa"/>
            <w:tcBorders>
              <w:left w:val="nil"/>
            </w:tcBorders>
            <w:noWrap/>
            <w:hideMark/>
          </w:tcPr>
          <w:p w14:paraId="5E9E5D7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7C748FF8"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8.425E-03</w:t>
            </w:r>
          </w:p>
        </w:tc>
        <w:tc>
          <w:tcPr>
            <w:tcW w:w="1753" w:type="dxa"/>
            <w:noWrap/>
            <w:hideMark/>
          </w:tcPr>
          <w:p w14:paraId="1EC412F5"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r w:rsidR="00AE7326" w:rsidRPr="00AE7326" w14:paraId="3C7A5242"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4CF159C3" w14:textId="77777777" w:rsidR="00542B20" w:rsidRDefault="00542B20" w:rsidP="001811DA">
            <w:pPr>
              <w:rPr>
                <w:rFonts w:ascii="Helvetica" w:hAnsi="Helvetica"/>
                <w:caps w:val="0"/>
                <w:color w:val="000000" w:themeColor="text1"/>
              </w:rPr>
            </w:pPr>
          </w:p>
          <w:p w14:paraId="2D327482" w14:textId="4488BE17"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71762AD7"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03AC5BFF" w14:textId="361F7FCA"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06520508"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3.327E-08</w:t>
            </w:r>
          </w:p>
        </w:tc>
        <w:tc>
          <w:tcPr>
            <w:tcW w:w="1753" w:type="dxa"/>
            <w:noWrap/>
            <w:hideMark/>
          </w:tcPr>
          <w:p w14:paraId="1397AAA6"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6.654E-08</w:t>
            </w:r>
          </w:p>
        </w:tc>
      </w:tr>
      <w:tr w:rsidR="00AE7326" w:rsidRPr="00AE7326" w14:paraId="7CC5F68E"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3BB29168" w14:textId="402BA017"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4C811E0B"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106A6EFB"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3.088E-11</w:t>
            </w:r>
          </w:p>
        </w:tc>
        <w:tc>
          <w:tcPr>
            <w:tcW w:w="1753" w:type="dxa"/>
            <w:noWrap/>
            <w:hideMark/>
          </w:tcPr>
          <w:p w14:paraId="5E3044A2"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1.235E-10</w:t>
            </w:r>
          </w:p>
        </w:tc>
      </w:tr>
      <w:tr w:rsidR="00AE7326" w:rsidRPr="00AE7326" w14:paraId="05289AF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5190A184" w14:textId="533ABA1D"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34912F94"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40DB067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3.517E-02</w:t>
            </w:r>
          </w:p>
        </w:tc>
        <w:tc>
          <w:tcPr>
            <w:tcW w:w="1753" w:type="dxa"/>
            <w:noWrap/>
            <w:hideMark/>
          </w:tcPr>
          <w:p w14:paraId="2D9340C5"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3.517E-02</w:t>
            </w:r>
          </w:p>
        </w:tc>
      </w:tr>
      <w:tr w:rsidR="00AE7326" w:rsidRPr="00AE7326" w14:paraId="0D98F51B"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163752BC" w14:textId="77777777" w:rsidR="00542B20" w:rsidRDefault="00542B20" w:rsidP="001811DA">
            <w:pPr>
              <w:rPr>
                <w:rFonts w:ascii="Helvetica" w:hAnsi="Helvetica"/>
                <w:caps w:val="0"/>
                <w:color w:val="000000" w:themeColor="text1"/>
              </w:rPr>
            </w:pPr>
          </w:p>
          <w:p w14:paraId="01CE9216" w14:textId="4891A36C"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5AABA6E3"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6CC715FB" w14:textId="2D380F31"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2CA31CAC"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4.728E-11</w:t>
            </w:r>
          </w:p>
        </w:tc>
        <w:tc>
          <w:tcPr>
            <w:tcW w:w="1753" w:type="dxa"/>
            <w:noWrap/>
            <w:hideMark/>
          </w:tcPr>
          <w:p w14:paraId="088FBED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1.418E-10</w:t>
            </w:r>
          </w:p>
        </w:tc>
      </w:tr>
      <w:tr w:rsidR="00AE7326" w:rsidRPr="00AE7326" w14:paraId="1869508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3FFFCCB9" w14:textId="219BD096"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535DACB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4BB8150A"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1.595E-15</w:t>
            </w:r>
          </w:p>
        </w:tc>
        <w:tc>
          <w:tcPr>
            <w:tcW w:w="1753" w:type="dxa"/>
            <w:noWrap/>
            <w:hideMark/>
          </w:tcPr>
          <w:p w14:paraId="700C06A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1.914E-14</w:t>
            </w:r>
          </w:p>
        </w:tc>
      </w:tr>
      <w:tr w:rsidR="00AE7326" w:rsidRPr="00AE7326" w14:paraId="4A34FEC2"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1B43F722" w14:textId="4901B6A6"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196C98E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76320584"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9.441E-03</w:t>
            </w:r>
          </w:p>
        </w:tc>
        <w:tc>
          <w:tcPr>
            <w:tcW w:w="1753" w:type="dxa"/>
            <w:noWrap/>
            <w:hideMark/>
          </w:tcPr>
          <w:p w14:paraId="780A9CF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r w:rsidR="00AE7326" w:rsidRPr="00AE7326" w14:paraId="6C30F5F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706C5CDF" w14:textId="77777777" w:rsidR="00542B20" w:rsidRDefault="00542B20" w:rsidP="001811DA">
            <w:pPr>
              <w:rPr>
                <w:rFonts w:ascii="Helvetica" w:hAnsi="Helvetica"/>
                <w:caps w:val="0"/>
                <w:color w:val="000000" w:themeColor="text1"/>
              </w:rPr>
            </w:pPr>
          </w:p>
          <w:p w14:paraId="6E1E2D85" w14:textId="61C8D3A5"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tcBorders>
            <w:noWrap/>
            <w:hideMark/>
          </w:tcPr>
          <w:p w14:paraId="430CF1A9"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16C52761" w14:textId="7A44F8E2"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2484629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1.818E-03</w:t>
            </w:r>
          </w:p>
        </w:tc>
        <w:tc>
          <w:tcPr>
            <w:tcW w:w="1753" w:type="dxa"/>
            <w:noWrap/>
            <w:hideMark/>
          </w:tcPr>
          <w:p w14:paraId="05C831F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2.727E-03</w:t>
            </w:r>
          </w:p>
        </w:tc>
      </w:tr>
      <w:tr w:rsidR="00AE7326" w:rsidRPr="00AE7326" w14:paraId="6F29F963"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2D59EC63" w14:textId="716587DF"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tcBorders>
            <w:noWrap/>
            <w:hideMark/>
          </w:tcPr>
          <w:p w14:paraId="6DCE6702"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225297C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1.928E-07</w:t>
            </w:r>
          </w:p>
        </w:tc>
        <w:tc>
          <w:tcPr>
            <w:tcW w:w="1753" w:type="dxa"/>
            <w:noWrap/>
            <w:hideMark/>
          </w:tcPr>
          <w:p w14:paraId="5595CEC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3.306E-07</w:t>
            </w:r>
          </w:p>
        </w:tc>
      </w:tr>
      <w:tr w:rsidR="00AE7326" w:rsidRPr="00AE7326" w14:paraId="76ACBE6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right w:val="none" w:sz="0" w:space="0" w:color="auto"/>
            </w:tcBorders>
            <w:noWrap/>
            <w:hideMark/>
          </w:tcPr>
          <w:p w14:paraId="3851300B" w14:textId="133924B2"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bottom w:val="single" w:sz="4" w:space="0" w:color="auto"/>
            </w:tcBorders>
            <w:noWrap/>
            <w:hideMark/>
          </w:tcPr>
          <w:p w14:paraId="1DACF130"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tcBorders>
              <w:bottom w:val="single" w:sz="4" w:space="0" w:color="auto"/>
            </w:tcBorders>
            <w:noWrap/>
            <w:hideMark/>
          </w:tcPr>
          <w:p w14:paraId="0EAD741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9.968E-03</w:t>
            </w:r>
          </w:p>
        </w:tc>
        <w:tc>
          <w:tcPr>
            <w:tcW w:w="1753" w:type="dxa"/>
            <w:tcBorders>
              <w:bottom w:val="single" w:sz="4" w:space="0" w:color="auto"/>
            </w:tcBorders>
            <w:noWrap/>
            <w:hideMark/>
          </w:tcPr>
          <w:p w14:paraId="2F4B4BEE"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bl>
    <w:p w14:paraId="794C4128" w14:textId="6445E114" w:rsidR="004A4D53" w:rsidRDefault="004A4D53" w:rsidP="001431A8">
      <w:pPr>
        <w:rPr>
          <w:rFonts w:ascii="Helvetica" w:hAnsi="Helvetica"/>
          <w:color w:val="000000" w:themeColor="text1"/>
        </w:rPr>
      </w:pPr>
    </w:p>
    <w:p w14:paraId="5CAB9973" w14:textId="77777777" w:rsidR="00191985" w:rsidRDefault="00191985" w:rsidP="003C7032">
      <w:pPr>
        <w:tabs>
          <w:tab w:val="left" w:pos="0"/>
          <w:tab w:val="left" w:pos="7376"/>
        </w:tabs>
        <w:rPr>
          <w:ins w:id="690" w:author="Hockenberry, Adam J" w:date="2018-10-12T12:32:00Z"/>
          <w:rFonts w:ascii="Helvetica" w:hAnsi="Helvetica"/>
          <w:b/>
          <w:color w:val="000000" w:themeColor="text1"/>
        </w:rPr>
      </w:pPr>
    </w:p>
    <w:p w14:paraId="68A33BB3" w14:textId="77777777" w:rsidR="00191985" w:rsidRDefault="00191985" w:rsidP="003C7032">
      <w:pPr>
        <w:tabs>
          <w:tab w:val="left" w:pos="0"/>
          <w:tab w:val="left" w:pos="7376"/>
        </w:tabs>
        <w:rPr>
          <w:ins w:id="691" w:author="Hockenberry, Adam J" w:date="2018-10-12T12:32:00Z"/>
          <w:rFonts w:ascii="Helvetica" w:hAnsi="Helvetica"/>
          <w:b/>
          <w:color w:val="000000" w:themeColor="text1"/>
        </w:rPr>
      </w:pPr>
    </w:p>
    <w:p w14:paraId="367575F4" w14:textId="4CB81257" w:rsidR="003C7032" w:rsidRDefault="008C1128" w:rsidP="003C7032">
      <w:pPr>
        <w:tabs>
          <w:tab w:val="left" w:pos="0"/>
          <w:tab w:val="left" w:pos="7376"/>
        </w:tabs>
        <w:rPr>
          <w:ins w:id="692" w:author="Hockenberry, Adam J" w:date="2018-10-12T12:32:00Z"/>
          <w:rFonts w:ascii="Helvetica" w:hAnsi="Helvetica"/>
        </w:rPr>
      </w:pPr>
      <w:ins w:id="693" w:author="Hockenberry, Adam J" w:date="2018-10-12T12:32:00Z">
        <w:r>
          <w:rPr>
            <w:rFonts w:ascii="Helvetica" w:hAnsi="Helvetica"/>
            <w:b/>
            <w:color w:val="000000" w:themeColor="text1"/>
          </w:rPr>
          <w:lastRenderedPageBreak/>
          <w:t>Table 3</w:t>
        </w:r>
        <w:r w:rsidRPr="00AE7326">
          <w:rPr>
            <w:rFonts w:ascii="Helvetica" w:hAnsi="Helvetica"/>
            <w:b/>
            <w:color w:val="000000" w:themeColor="text1"/>
          </w:rPr>
          <w:t>:</w:t>
        </w:r>
      </w:ins>
      <w:moveToRangeStart w:id="694" w:author="Hockenberry, Adam J" w:date="2018-10-12T12:32:00Z" w:name="move527110851"/>
      <w:moveTo w:id="695" w:author="Hockenberry, Adam J" w:date="2018-10-12T12:32:00Z">
        <w:r w:rsidRPr="00AE7326">
          <w:rPr>
            <w:rFonts w:ascii="Helvetica" w:hAnsi="Helvetica"/>
            <w:color w:val="000000" w:themeColor="text1"/>
            <w:rPrChange w:id="696" w:author="Hockenberry, Adam J" w:date="2018-10-12T12:32:00Z">
              <w:rPr>
                <w:rFonts w:ascii="Helvetica" w:hAnsi="Helvetica"/>
                <w:b/>
              </w:rPr>
            </w:rPrChange>
          </w:rPr>
          <w:t xml:space="preserve"> </w:t>
        </w:r>
        <w:r w:rsidR="003C7032" w:rsidRPr="00292CD0">
          <w:rPr>
            <w:rFonts w:ascii="Helvetica" w:hAnsi="Helvetica"/>
            <w:b/>
          </w:rPr>
          <w:t>Performance of the protein model on external data.</w:t>
        </w:r>
        <w:r w:rsidR="003C7032" w:rsidRPr="00292CD0">
          <w:rPr>
            <w:rFonts w:ascii="Helvetica" w:hAnsi="Helvetica"/>
          </w:rPr>
          <w:t xml:space="preserve"> For each of the five external samples we matched to conditions in our dataset, we show the predicted sodium level, magnesium level, carbon source, and growth phase. </w:t>
        </w:r>
      </w:moveTo>
      <w:moveToRangeEnd w:id="694"/>
      <w:ins w:id="697" w:author="Hockenberry, Adam J" w:date="2018-10-12T12:32:00Z">
        <w:r w:rsidR="00191985">
          <w:rPr>
            <w:rFonts w:ascii="Helvetica" w:hAnsi="Helvetica"/>
          </w:rPr>
          <w:t>Regular</w:t>
        </w:r>
        <w:r w:rsidR="003C7032" w:rsidRPr="00292CD0">
          <w:rPr>
            <w:rFonts w:ascii="Helvetica" w:hAnsi="Helvetica"/>
          </w:rPr>
          <w:t xml:space="preserve"> text indicates a correct prediction</w:t>
        </w:r>
        <w:r w:rsidR="00191985">
          <w:rPr>
            <w:rFonts w:ascii="Helvetica" w:hAnsi="Helvetica"/>
          </w:rPr>
          <w:t xml:space="preserve"> for the sample in </w:t>
        </w:r>
        <w:r w:rsidR="00191985" w:rsidRPr="00116D14">
          <w:rPr>
            <w:rFonts w:ascii="Helvetica" w:hAnsi="Helvetica"/>
          </w:rPr>
          <w:t>the given column</w:t>
        </w:r>
        <w:r w:rsidR="00116D14" w:rsidRPr="00B11C78">
          <w:rPr>
            <w:rFonts w:ascii="Helvetica" w:hAnsi="Helvetica"/>
          </w:rPr>
          <w:t xml:space="preserve">, the </w:t>
        </w:r>
        <w:r w:rsidR="00B11C78" w:rsidRPr="00B52EDB">
          <w:rPr>
            <w:rFonts w:ascii="Helvetica" w:hAnsi="Helvetica"/>
          </w:rPr>
          <w:t>‡</w:t>
        </w:r>
        <w:r w:rsidR="00116D14" w:rsidRPr="00B11C78">
          <w:rPr>
            <w:rFonts w:ascii="Helvetica" w:hAnsi="Helvetica"/>
          </w:rPr>
          <w:t xml:space="preserve"> symbol</w:t>
        </w:r>
        <w:r w:rsidR="003C7032" w:rsidRPr="00B11C78">
          <w:rPr>
            <w:rFonts w:ascii="Helvetica" w:hAnsi="Helvetica"/>
          </w:rPr>
          <w:t xml:space="preserve"> in</w:t>
        </w:r>
        <w:r w:rsidR="008269A8" w:rsidRPr="00B11C78">
          <w:rPr>
            <w:rFonts w:ascii="Helvetica" w:hAnsi="Helvetica"/>
          </w:rPr>
          <w:t>dicate</w:t>
        </w:r>
        <w:r w:rsidR="00116D14" w:rsidRPr="00B32C0A">
          <w:rPr>
            <w:rFonts w:ascii="Helvetica" w:hAnsi="Helvetica"/>
          </w:rPr>
          <w:t>s</w:t>
        </w:r>
        <w:r w:rsidR="008269A8" w:rsidRPr="00B32C0A">
          <w:rPr>
            <w:rFonts w:ascii="Helvetica" w:hAnsi="Helvetica"/>
          </w:rPr>
          <w:t xml:space="preserve"> an incorrect prediction, and </w:t>
        </w:r>
        <w:r w:rsidR="00116D14" w:rsidRPr="007C7AF1">
          <w:rPr>
            <w:rFonts w:ascii="Helvetica" w:hAnsi="Helvetica"/>
          </w:rPr>
          <w:t>the</w:t>
        </w:r>
        <w:r w:rsidR="00191985" w:rsidRPr="007C7AF1">
          <w:rPr>
            <w:rFonts w:ascii="Helvetica" w:hAnsi="Helvetica"/>
          </w:rPr>
          <w:t xml:space="preserve"> </w:t>
        </w:r>
        <w:r w:rsidR="008269A8" w:rsidRPr="007C7AF1">
          <w:rPr>
            <w:rFonts w:ascii="Helvetica" w:hAnsi="Helvetica" w:cs="Calibri"/>
          </w:rPr>
          <w:t>†</w:t>
        </w:r>
        <w:r w:rsidR="008269A8" w:rsidRPr="007C7AF1">
          <w:rPr>
            <w:rFonts w:ascii="Helvetica" w:hAnsi="Helvetica" w:cs="Calibri"/>
            <w:vertAlign w:val="superscript"/>
          </w:rPr>
          <w:t xml:space="preserve"> </w:t>
        </w:r>
        <w:r w:rsidR="008269A8" w:rsidRPr="007C7AF1">
          <w:rPr>
            <w:rFonts w:ascii="Helvetica" w:hAnsi="Helvetica"/>
          </w:rPr>
          <w:t>symbol i</w:t>
        </w:r>
        <w:r w:rsidR="003C7032" w:rsidRPr="00653BFE">
          <w:rPr>
            <w:rFonts w:ascii="Helvetica" w:hAnsi="Helvetica"/>
          </w:rPr>
          <w:t>ndicates a prediction</w:t>
        </w:r>
        <w:r w:rsidR="003C7032" w:rsidRPr="00B11C78">
          <w:rPr>
            <w:rFonts w:ascii="Helvetica" w:hAnsi="Helvetica"/>
          </w:rPr>
          <w:t xml:space="preserve"> where the external data falls between two categories in our d</w:t>
        </w:r>
        <w:r w:rsidR="008269A8" w:rsidRPr="00B11C78">
          <w:rPr>
            <w:rFonts w:ascii="Helvetica" w:hAnsi="Helvetica"/>
          </w:rPr>
          <w:t xml:space="preserve">ata (see Methods for details). </w:t>
        </w:r>
        <w:r w:rsidR="003C7032" w:rsidRPr="00B11C78">
          <w:rPr>
            <w:rFonts w:ascii="Helvetica" w:hAnsi="Helvetica"/>
          </w:rPr>
          <w:t>Predictions</w:t>
        </w:r>
        <w:r w:rsidR="003C7032" w:rsidRPr="00116D14">
          <w:rPr>
            <w:rFonts w:ascii="Helvetica" w:hAnsi="Helvetica"/>
          </w:rPr>
          <w:t xml:space="preserve"> </w:t>
        </w:r>
        <w:r w:rsidR="008269A8" w:rsidRPr="00116D14">
          <w:rPr>
            <w:rFonts w:ascii="Helvetica" w:hAnsi="Helvetica"/>
          </w:rPr>
          <w:t xml:space="preserve">here are based on </w:t>
        </w:r>
        <w:r w:rsidR="003C7032" w:rsidRPr="00116D14">
          <w:rPr>
            <w:rFonts w:ascii="Helvetica" w:hAnsi="Helvetica"/>
          </w:rPr>
          <w:t xml:space="preserve">a model trained </w:t>
        </w:r>
        <w:r w:rsidR="008269A8" w:rsidRPr="00116D14">
          <w:rPr>
            <w:rFonts w:ascii="Helvetica" w:hAnsi="Helvetica"/>
          </w:rPr>
          <w:t>using</w:t>
        </w:r>
        <w:r w:rsidR="003C7032" w:rsidRPr="00116D14">
          <w:rPr>
            <w:rFonts w:ascii="Helvetica" w:hAnsi="Helvetica"/>
          </w:rPr>
          <w:t xml:space="preserve"> our complete </w:t>
        </w:r>
        <w:r w:rsidR="00191985" w:rsidRPr="00116D14">
          <w:rPr>
            <w:rFonts w:ascii="Helvetica" w:hAnsi="Helvetica"/>
          </w:rPr>
          <w:t>dataset, and a</w:t>
        </w:r>
        <w:r w:rsidR="003C7032" w:rsidRPr="00116D14">
          <w:rPr>
            <w:rFonts w:ascii="Helvetica" w:hAnsi="Helvetica"/>
          </w:rPr>
          <w:t xml:space="preserve">ny missing protein abundances in the external test data were replaced by the median values </w:t>
        </w:r>
        <w:r w:rsidR="003C7032">
          <w:rPr>
            <w:rFonts w:ascii="Helvetica" w:hAnsi="Helvetica"/>
          </w:rPr>
          <w:t>from</w:t>
        </w:r>
        <w:r w:rsidR="003C7032" w:rsidRPr="00292CD0">
          <w:rPr>
            <w:rFonts w:ascii="Helvetica" w:hAnsi="Helvetica"/>
          </w:rPr>
          <w:t xml:space="preserve"> the training dataset</w:t>
        </w:r>
        <w:r w:rsidR="00191985">
          <w:rPr>
            <w:rFonts w:ascii="Helvetica" w:hAnsi="Helvetica"/>
          </w:rPr>
          <w:t>.</w:t>
        </w:r>
        <w:r w:rsidR="003C7032" w:rsidRPr="00292CD0">
          <w:rPr>
            <w:rFonts w:ascii="Helvetica" w:hAnsi="Helvetica"/>
          </w:rPr>
          <w:t xml:space="preserve"> </w:t>
        </w:r>
      </w:ins>
    </w:p>
    <w:p w14:paraId="319F6065" w14:textId="6A33F6E8" w:rsidR="008269A8" w:rsidRPr="00292CD0" w:rsidRDefault="008269A8" w:rsidP="003C7032">
      <w:pPr>
        <w:tabs>
          <w:tab w:val="left" w:pos="0"/>
          <w:tab w:val="left" w:pos="7376"/>
        </w:tabs>
        <w:rPr>
          <w:ins w:id="698" w:author="Hockenberry, Adam J" w:date="2018-10-12T12:32:00Z"/>
          <w:rFonts w:ascii="Helvetica" w:hAnsi="Helvetica"/>
        </w:rPr>
      </w:pPr>
    </w:p>
    <w:tbl>
      <w:tblPr>
        <w:tblW w:w="9540" w:type="dxa"/>
        <w:tblLook w:val="04A0" w:firstRow="1" w:lastRow="0" w:firstColumn="1" w:lastColumn="0" w:noHBand="0" w:noVBand="1"/>
      </w:tblPr>
      <w:tblGrid>
        <w:gridCol w:w="2900"/>
        <w:gridCol w:w="1300"/>
        <w:gridCol w:w="1380"/>
        <w:gridCol w:w="2020"/>
        <w:gridCol w:w="1940"/>
      </w:tblGrid>
      <w:tr w:rsidR="008269A8" w14:paraId="50523793" w14:textId="77777777" w:rsidTr="00116D14">
        <w:trPr>
          <w:trHeight w:val="360"/>
          <w:ins w:id="699" w:author="Hockenberry, Adam J" w:date="2018-10-12T12:32:00Z"/>
        </w:trPr>
        <w:tc>
          <w:tcPr>
            <w:tcW w:w="2900" w:type="dxa"/>
            <w:tcBorders>
              <w:top w:val="single" w:sz="8" w:space="0" w:color="000000"/>
              <w:left w:val="nil"/>
              <w:bottom w:val="single" w:sz="8" w:space="0" w:color="000000"/>
              <w:right w:val="single" w:sz="8" w:space="0" w:color="FFFFFF"/>
            </w:tcBorders>
            <w:shd w:val="clear" w:color="auto" w:fill="auto"/>
            <w:vAlign w:val="center"/>
            <w:hideMark/>
          </w:tcPr>
          <w:p w14:paraId="4868C5CB" w14:textId="77777777" w:rsidR="008269A8" w:rsidRDefault="008269A8">
            <w:pPr>
              <w:rPr>
                <w:ins w:id="700" w:author="Hockenberry, Adam J" w:date="2018-10-12T12:32:00Z"/>
                <w:rFonts w:ascii="Helvetica" w:hAnsi="Helvetica" w:cs="Calibri"/>
                <w:b/>
                <w:bCs/>
                <w:color w:val="000000"/>
              </w:rPr>
            </w:pPr>
            <w:ins w:id="701" w:author="Hockenberry, Adam J" w:date="2018-10-12T12:32:00Z">
              <w:r>
                <w:rPr>
                  <w:rFonts w:ascii="Helvetica" w:hAnsi="Helvetica" w:cs="Calibri"/>
                  <w:b/>
                  <w:bCs/>
                  <w:color w:val="000000"/>
                </w:rPr>
                <w:t> Sample</w:t>
              </w:r>
            </w:ins>
          </w:p>
        </w:tc>
        <w:tc>
          <w:tcPr>
            <w:tcW w:w="1300" w:type="dxa"/>
            <w:tcBorders>
              <w:top w:val="single" w:sz="8" w:space="0" w:color="000000"/>
              <w:left w:val="nil"/>
              <w:bottom w:val="single" w:sz="8" w:space="0" w:color="000000"/>
              <w:right w:val="single" w:sz="8" w:space="0" w:color="FFFFFF"/>
            </w:tcBorders>
            <w:shd w:val="clear" w:color="auto" w:fill="auto"/>
            <w:vAlign w:val="center"/>
            <w:hideMark/>
          </w:tcPr>
          <w:p w14:paraId="7678E44B" w14:textId="162730CE" w:rsidR="008269A8" w:rsidRDefault="008269A8">
            <w:pPr>
              <w:rPr>
                <w:ins w:id="702" w:author="Hockenberry, Adam J" w:date="2018-10-12T12:32:00Z"/>
                <w:rFonts w:ascii="Helvetica" w:hAnsi="Helvetica" w:cs="Calibri"/>
                <w:b/>
                <w:bCs/>
                <w:color w:val="000000"/>
              </w:rPr>
            </w:pPr>
            <w:ins w:id="703" w:author="Hockenberry, Adam J" w:date="2018-10-12T12:32:00Z">
              <w:r>
                <w:rPr>
                  <w:rFonts w:ascii="Helvetica" w:hAnsi="Helvetica" w:cs="Calibri"/>
                  <w:b/>
                  <w:bCs/>
                  <w:color w:val="000000"/>
                </w:rPr>
                <w:t>Na</w:t>
              </w:r>
              <w:r w:rsidR="00116D14" w:rsidRPr="00116D14">
                <w:rPr>
                  <w:rFonts w:ascii="Helvetica" w:hAnsi="Helvetica" w:cs="Calibri"/>
                  <w:b/>
                  <w:bCs/>
                  <w:color w:val="000000"/>
                  <w:vertAlign w:val="superscript"/>
                </w:rPr>
                <w:t>+</w:t>
              </w:r>
              <w:r>
                <w:rPr>
                  <w:rFonts w:ascii="Helvetica" w:hAnsi="Helvetica" w:cs="Calibri"/>
                  <w:b/>
                  <w:bCs/>
                  <w:color w:val="000000"/>
                </w:rPr>
                <w:t xml:space="preserve"> level</w:t>
              </w:r>
            </w:ins>
          </w:p>
        </w:tc>
        <w:tc>
          <w:tcPr>
            <w:tcW w:w="1380" w:type="dxa"/>
            <w:tcBorders>
              <w:top w:val="single" w:sz="8" w:space="0" w:color="000000"/>
              <w:left w:val="nil"/>
              <w:bottom w:val="single" w:sz="8" w:space="0" w:color="000000"/>
              <w:right w:val="single" w:sz="8" w:space="0" w:color="FFFFFF"/>
            </w:tcBorders>
            <w:shd w:val="clear" w:color="auto" w:fill="auto"/>
            <w:vAlign w:val="center"/>
            <w:hideMark/>
          </w:tcPr>
          <w:p w14:paraId="16DB1280" w14:textId="6099615B" w:rsidR="008269A8" w:rsidRDefault="008269A8">
            <w:pPr>
              <w:rPr>
                <w:ins w:id="704" w:author="Hockenberry, Adam J" w:date="2018-10-12T12:32:00Z"/>
                <w:rFonts w:ascii="Helvetica" w:hAnsi="Helvetica" w:cs="Calibri"/>
                <w:b/>
                <w:bCs/>
                <w:color w:val="000000"/>
              </w:rPr>
            </w:pPr>
            <w:ins w:id="705" w:author="Hockenberry, Adam J" w:date="2018-10-12T12:32:00Z">
              <w:r>
                <w:rPr>
                  <w:rFonts w:ascii="Helvetica" w:hAnsi="Helvetica" w:cs="Calibri"/>
                  <w:b/>
                  <w:bCs/>
                  <w:color w:val="000000"/>
                </w:rPr>
                <w:t>Mg</w:t>
              </w:r>
              <w:r w:rsidR="00116D14" w:rsidRPr="00116D14">
                <w:rPr>
                  <w:rFonts w:ascii="Helvetica" w:hAnsi="Helvetica" w:cs="Calibri"/>
                  <w:b/>
                  <w:bCs/>
                  <w:color w:val="000000"/>
                  <w:vertAlign w:val="superscript"/>
                </w:rPr>
                <w:t>2+</w:t>
              </w:r>
              <w:r>
                <w:rPr>
                  <w:rFonts w:ascii="Helvetica" w:hAnsi="Helvetica" w:cs="Calibri"/>
                  <w:b/>
                  <w:bCs/>
                  <w:color w:val="000000"/>
                </w:rPr>
                <w:t xml:space="preserve"> level</w:t>
              </w:r>
            </w:ins>
          </w:p>
        </w:tc>
        <w:tc>
          <w:tcPr>
            <w:tcW w:w="2020" w:type="dxa"/>
            <w:tcBorders>
              <w:top w:val="single" w:sz="8" w:space="0" w:color="000000"/>
              <w:left w:val="nil"/>
              <w:bottom w:val="single" w:sz="8" w:space="0" w:color="000000"/>
              <w:right w:val="single" w:sz="8" w:space="0" w:color="FFFFFF"/>
            </w:tcBorders>
            <w:shd w:val="clear" w:color="auto" w:fill="auto"/>
            <w:vAlign w:val="center"/>
            <w:hideMark/>
          </w:tcPr>
          <w:p w14:paraId="6D6178B6" w14:textId="77777777" w:rsidR="008269A8" w:rsidRDefault="008269A8">
            <w:pPr>
              <w:rPr>
                <w:ins w:id="706" w:author="Hockenberry, Adam J" w:date="2018-10-12T12:32:00Z"/>
                <w:rFonts w:ascii="Helvetica" w:hAnsi="Helvetica" w:cs="Calibri"/>
                <w:b/>
                <w:bCs/>
                <w:color w:val="000000"/>
              </w:rPr>
            </w:pPr>
            <w:ins w:id="707" w:author="Hockenberry, Adam J" w:date="2018-10-12T12:32:00Z">
              <w:r>
                <w:rPr>
                  <w:rFonts w:ascii="Helvetica" w:hAnsi="Helvetica" w:cs="Calibri"/>
                  <w:b/>
                  <w:bCs/>
                  <w:color w:val="000000"/>
                </w:rPr>
                <w:t>Carbon source</w:t>
              </w:r>
            </w:ins>
          </w:p>
        </w:tc>
        <w:tc>
          <w:tcPr>
            <w:tcW w:w="1940" w:type="dxa"/>
            <w:tcBorders>
              <w:top w:val="single" w:sz="8" w:space="0" w:color="000000"/>
              <w:left w:val="nil"/>
              <w:bottom w:val="single" w:sz="8" w:space="0" w:color="000000"/>
              <w:right w:val="single" w:sz="8" w:space="0" w:color="FFFFFF"/>
            </w:tcBorders>
            <w:shd w:val="clear" w:color="auto" w:fill="auto"/>
            <w:vAlign w:val="center"/>
            <w:hideMark/>
          </w:tcPr>
          <w:p w14:paraId="4F60D182" w14:textId="77777777" w:rsidR="008269A8" w:rsidRDefault="008269A8">
            <w:pPr>
              <w:rPr>
                <w:ins w:id="708" w:author="Hockenberry, Adam J" w:date="2018-10-12T12:32:00Z"/>
                <w:rFonts w:ascii="Helvetica" w:hAnsi="Helvetica" w:cs="Calibri"/>
                <w:b/>
                <w:bCs/>
                <w:color w:val="000000"/>
              </w:rPr>
            </w:pPr>
            <w:ins w:id="709" w:author="Hockenberry, Adam J" w:date="2018-10-12T12:32:00Z">
              <w:r>
                <w:rPr>
                  <w:rFonts w:ascii="Helvetica" w:hAnsi="Helvetica" w:cs="Calibri"/>
                  <w:b/>
                  <w:bCs/>
                  <w:color w:val="000000"/>
                </w:rPr>
                <w:t>Growth phase</w:t>
              </w:r>
            </w:ins>
          </w:p>
        </w:tc>
      </w:tr>
      <w:tr w:rsidR="008269A8" w14:paraId="5A97F060" w14:textId="77777777" w:rsidTr="00116D14">
        <w:trPr>
          <w:trHeight w:val="360"/>
          <w:ins w:id="710" w:author="Hockenberry, Adam J" w:date="2018-10-12T12:32:00Z"/>
        </w:trPr>
        <w:tc>
          <w:tcPr>
            <w:tcW w:w="2900" w:type="dxa"/>
            <w:tcBorders>
              <w:top w:val="nil"/>
              <w:left w:val="nil"/>
              <w:bottom w:val="nil"/>
              <w:right w:val="nil"/>
            </w:tcBorders>
            <w:shd w:val="clear" w:color="auto" w:fill="auto"/>
            <w:vAlign w:val="center"/>
            <w:hideMark/>
          </w:tcPr>
          <w:p w14:paraId="7D2AE9F3" w14:textId="77777777" w:rsidR="008269A8" w:rsidRPr="008269A8" w:rsidRDefault="008269A8">
            <w:pPr>
              <w:rPr>
                <w:ins w:id="711" w:author="Hockenberry, Adam J" w:date="2018-10-12T12:32:00Z"/>
                <w:rFonts w:ascii="Helvetica" w:hAnsi="Helvetica" w:cs="Calibri"/>
                <w:b/>
                <w:color w:val="000000"/>
              </w:rPr>
            </w:pPr>
            <w:ins w:id="712" w:author="Hockenberry, Adam J" w:date="2018-10-12T12:32:00Z">
              <w:r w:rsidRPr="008269A8">
                <w:rPr>
                  <w:rFonts w:ascii="Helvetica" w:hAnsi="Helvetica" w:cs="Calibri"/>
                  <w:b/>
                  <w:color w:val="000000"/>
                </w:rPr>
                <w:t>A (Base)</w:t>
              </w:r>
            </w:ins>
          </w:p>
        </w:tc>
        <w:tc>
          <w:tcPr>
            <w:tcW w:w="1300" w:type="dxa"/>
            <w:tcBorders>
              <w:top w:val="nil"/>
              <w:left w:val="nil"/>
              <w:bottom w:val="nil"/>
              <w:right w:val="nil"/>
            </w:tcBorders>
            <w:shd w:val="clear" w:color="auto" w:fill="auto"/>
            <w:vAlign w:val="center"/>
            <w:hideMark/>
          </w:tcPr>
          <w:p w14:paraId="725E1087" w14:textId="77777777" w:rsidR="008269A8" w:rsidRPr="00B11C78" w:rsidRDefault="008269A8">
            <w:pPr>
              <w:rPr>
                <w:ins w:id="713" w:author="Hockenberry, Adam J" w:date="2018-10-12T12:32:00Z"/>
                <w:rFonts w:ascii="Helvetica" w:hAnsi="Helvetica" w:cs="Calibri"/>
                <w:color w:val="000000"/>
              </w:rPr>
            </w:pPr>
            <w:ins w:id="714" w:author="Hockenberry, Adam J" w:date="2018-10-12T12:32:00Z">
              <w:r w:rsidRPr="00B11C78">
                <w:rPr>
                  <w:rFonts w:ascii="Helvetica" w:hAnsi="Helvetica" w:cs="Calibri"/>
                  <w:color w:val="000000"/>
                </w:rPr>
                <w:t xml:space="preserve">base </w:t>
              </w:r>
            </w:ins>
          </w:p>
        </w:tc>
        <w:tc>
          <w:tcPr>
            <w:tcW w:w="1380" w:type="dxa"/>
            <w:tcBorders>
              <w:top w:val="nil"/>
              <w:left w:val="nil"/>
              <w:bottom w:val="nil"/>
              <w:right w:val="nil"/>
            </w:tcBorders>
            <w:shd w:val="clear" w:color="auto" w:fill="auto"/>
            <w:vAlign w:val="center"/>
            <w:hideMark/>
          </w:tcPr>
          <w:p w14:paraId="1DACF19F" w14:textId="3FC3A53A" w:rsidR="008269A8" w:rsidRPr="00B11C78" w:rsidRDefault="008269A8">
            <w:pPr>
              <w:rPr>
                <w:ins w:id="715" w:author="Hockenberry, Adam J" w:date="2018-10-12T12:32:00Z"/>
                <w:rFonts w:ascii="Helvetica" w:hAnsi="Helvetica" w:cs="Calibri"/>
                <w:color w:val="000000"/>
              </w:rPr>
            </w:pPr>
            <w:ins w:id="716" w:author="Hockenberry, Adam J" w:date="2018-10-12T12:32:00Z">
              <w:r w:rsidRPr="00B11C78">
                <w:rPr>
                  <w:rFonts w:ascii="Helvetica" w:hAnsi="Helvetica" w:cs="Calibri"/>
                  <w:color w:val="000000"/>
                </w:rPr>
                <w:t>high</w:t>
              </w:r>
              <w:r w:rsidR="00B11C78" w:rsidRPr="00B52EDB">
                <w:rPr>
                  <w:rFonts w:ascii="Helvetica" w:hAnsi="Helvetica"/>
                  <w:vertAlign w:val="superscript"/>
                </w:rPr>
                <w:t>‡</w:t>
              </w:r>
            </w:ins>
          </w:p>
        </w:tc>
        <w:tc>
          <w:tcPr>
            <w:tcW w:w="2020" w:type="dxa"/>
            <w:tcBorders>
              <w:top w:val="nil"/>
              <w:left w:val="nil"/>
              <w:bottom w:val="nil"/>
              <w:right w:val="nil"/>
            </w:tcBorders>
            <w:shd w:val="clear" w:color="auto" w:fill="auto"/>
            <w:vAlign w:val="center"/>
            <w:hideMark/>
          </w:tcPr>
          <w:p w14:paraId="0EBE2DDE" w14:textId="77777777" w:rsidR="008269A8" w:rsidRPr="00B32C0A" w:rsidRDefault="008269A8">
            <w:pPr>
              <w:rPr>
                <w:ins w:id="717" w:author="Hockenberry, Adam J" w:date="2018-10-12T12:32:00Z"/>
                <w:rFonts w:ascii="Helvetica" w:hAnsi="Helvetica" w:cs="Calibri"/>
                <w:color w:val="000000"/>
              </w:rPr>
            </w:pPr>
            <w:ins w:id="718" w:author="Hockenberry, Adam J" w:date="2018-10-12T12:32:00Z">
              <w:r w:rsidRPr="00B32C0A">
                <w:rPr>
                  <w:rFonts w:ascii="Helvetica" w:hAnsi="Helvetica" w:cs="Calibri"/>
                  <w:color w:val="000000"/>
                </w:rPr>
                <w:t>Glucose</w:t>
              </w:r>
            </w:ins>
          </w:p>
        </w:tc>
        <w:tc>
          <w:tcPr>
            <w:tcW w:w="1940" w:type="dxa"/>
            <w:tcBorders>
              <w:top w:val="nil"/>
              <w:left w:val="nil"/>
              <w:bottom w:val="nil"/>
              <w:right w:val="nil"/>
            </w:tcBorders>
            <w:shd w:val="clear" w:color="auto" w:fill="auto"/>
            <w:vAlign w:val="center"/>
            <w:hideMark/>
          </w:tcPr>
          <w:p w14:paraId="30F24D9B" w14:textId="77777777" w:rsidR="008269A8" w:rsidRPr="007C7AF1" w:rsidRDefault="008269A8">
            <w:pPr>
              <w:rPr>
                <w:ins w:id="719" w:author="Hockenberry, Adam J" w:date="2018-10-12T12:32:00Z"/>
                <w:rFonts w:ascii="Helvetica" w:hAnsi="Helvetica" w:cs="Calibri"/>
                <w:color w:val="000000"/>
              </w:rPr>
            </w:pPr>
            <w:ins w:id="720" w:author="Hockenberry, Adam J" w:date="2018-10-12T12:32:00Z">
              <w:r w:rsidRPr="007C7AF1">
                <w:rPr>
                  <w:rFonts w:ascii="Helvetica" w:hAnsi="Helvetica" w:cs="Calibri"/>
                  <w:color w:val="000000"/>
                </w:rPr>
                <w:t>Exponential</w:t>
              </w:r>
            </w:ins>
          </w:p>
        </w:tc>
      </w:tr>
      <w:tr w:rsidR="008269A8" w14:paraId="0CF8F5A6" w14:textId="77777777" w:rsidTr="00116D14">
        <w:trPr>
          <w:trHeight w:val="360"/>
          <w:ins w:id="721" w:author="Hockenberry, Adam J" w:date="2018-10-12T12:32:00Z"/>
        </w:trPr>
        <w:tc>
          <w:tcPr>
            <w:tcW w:w="2900" w:type="dxa"/>
            <w:tcBorders>
              <w:top w:val="nil"/>
              <w:left w:val="nil"/>
              <w:bottom w:val="nil"/>
              <w:right w:val="nil"/>
            </w:tcBorders>
            <w:shd w:val="clear" w:color="auto" w:fill="auto"/>
            <w:vAlign w:val="center"/>
            <w:hideMark/>
          </w:tcPr>
          <w:p w14:paraId="11ED6E24" w14:textId="77777777" w:rsidR="008269A8" w:rsidRPr="008269A8" w:rsidRDefault="008269A8">
            <w:pPr>
              <w:rPr>
                <w:ins w:id="722" w:author="Hockenberry, Adam J" w:date="2018-10-12T12:32:00Z"/>
                <w:rFonts w:ascii="Helvetica" w:hAnsi="Helvetica" w:cs="Calibri"/>
                <w:b/>
                <w:color w:val="000000"/>
              </w:rPr>
            </w:pPr>
            <w:ins w:id="723" w:author="Hockenberry, Adam J" w:date="2018-10-12T12:32:00Z">
              <w:r w:rsidRPr="008269A8">
                <w:rPr>
                  <w:rFonts w:ascii="Helvetica" w:hAnsi="Helvetica" w:cs="Calibri"/>
                  <w:b/>
                  <w:color w:val="000000"/>
                </w:rPr>
                <w:t>B (Glycerol)</w:t>
              </w:r>
            </w:ins>
          </w:p>
        </w:tc>
        <w:tc>
          <w:tcPr>
            <w:tcW w:w="1300" w:type="dxa"/>
            <w:tcBorders>
              <w:top w:val="nil"/>
              <w:left w:val="nil"/>
              <w:bottom w:val="nil"/>
              <w:right w:val="nil"/>
            </w:tcBorders>
            <w:shd w:val="clear" w:color="auto" w:fill="auto"/>
            <w:vAlign w:val="center"/>
            <w:hideMark/>
          </w:tcPr>
          <w:p w14:paraId="5CA717B2" w14:textId="77777777" w:rsidR="008269A8" w:rsidRPr="00B11C78" w:rsidRDefault="008269A8">
            <w:pPr>
              <w:rPr>
                <w:ins w:id="724" w:author="Hockenberry, Adam J" w:date="2018-10-12T12:32:00Z"/>
                <w:rFonts w:ascii="Helvetica" w:hAnsi="Helvetica" w:cs="Calibri"/>
                <w:color w:val="000000"/>
              </w:rPr>
            </w:pPr>
            <w:ins w:id="725" w:author="Hockenberry, Adam J" w:date="2018-10-12T12:32:00Z">
              <w:r w:rsidRPr="00B11C78">
                <w:rPr>
                  <w:rFonts w:ascii="Helvetica" w:hAnsi="Helvetica" w:cs="Calibri"/>
                  <w:color w:val="000000"/>
                </w:rPr>
                <w:t xml:space="preserve">base </w:t>
              </w:r>
            </w:ins>
          </w:p>
        </w:tc>
        <w:tc>
          <w:tcPr>
            <w:tcW w:w="1380" w:type="dxa"/>
            <w:tcBorders>
              <w:top w:val="nil"/>
              <w:left w:val="nil"/>
              <w:bottom w:val="nil"/>
              <w:right w:val="nil"/>
            </w:tcBorders>
            <w:shd w:val="clear" w:color="auto" w:fill="auto"/>
            <w:vAlign w:val="center"/>
            <w:hideMark/>
          </w:tcPr>
          <w:p w14:paraId="1144DF7C" w14:textId="08C2808A" w:rsidR="008269A8" w:rsidRPr="00B11C78" w:rsidRDefault="008269A8">
            <w:pPr>
              <w:rPr>
                <w:ins w:id="726" w:author="Hockenberry, Adam J" w:date="2018-10-12T12:32:00Z"/>
                <w:rFonts w:ascii="Helvetica" w:hAnsi="Helvetica" w:cs="Calibri"/>
                <w:color w:val="000000"/>
              </w:rPr>
            </w:pPr>
            <w:ins w:id="727" w:author="Hockenberry, Adam J" w:date="2018-10-12T12:32:00Z">
              <w:r w:rsidRPr="00B11C78">
                <w:rPr>
                  <w:rFonts w:ascii="Helvetica" w:hAnsi="Helvetica" w:cs="Calibri"/>
                  <w:color w:val="000000"/>
                </w:rPr>
                <w:t>high</w:t>
              </w:r>
              <w:r w:rsidR="00B11C78" w:rsidRPr="00B52EDB">
                <w:rPr>
                  <w:rFonts w:ascii="Helvetica" w:hAnsi="Helvetica"/>
                  <w:vertAlign w:val="superscript"/>
                </w:rPr>
                <w:t>‡</w:t>
              </w:r>
            </w:ins>
          </w:p>
        </w:tc>
        <w:tc>
          <w:tcPr>
            <w:tcW w:w="2020" w:type="dxa"/>
            <w:tcBorders>
              <w:top w:val="nil"/>
              <w:left w:val="nil"/>
              <w:bottom w:val="nil"/>
              <w:right w:val="nil"/>
            </w:tcBorders>
            <w:shd w:val="clear" w:color="auto" w:fill="auto"/>
            <w:vAlign w:val="center"/>
            <w:hideMark/>
          </w:tcPr>
          <w:p w14:paraId="1A3E4708" w14:textId="5A143FCF" w:rsidR="008269A8" w:rsidRPr="00B11C78" w:rsidRDefault="008269A8">
            <w:pPr>
              <w:rPr>
                <w:ins w:id="728" w:author="Hockenberry, Adam J" w:date="2018-10-12T12:32:00Z"/>
                <w:rFonts w:ascii="Helvetica" w:hAnsi="Helvetica" w:cs="Calibri"/>
                <w:color w:val="000000"/>
              </w:rPr>
            </w:pPr>
            <w:ins w:id="729" w:author="Hockenberry, Adam J" w:date="2018-10-12T12:32:00Z">
              <w:r w:rsidRPr="00B11C78">
                <w:rPr>
                  <w:rFonts w:ascii="Helvetica" w:hAnsi="Helvetica" w:cs="Calibri"/>
                  <w:color w:val="000000"/>
                </w:rPr>
                <w:t>Glucose</w:t>
              </w:r>
              <w:r w:rsidR="00B11C78" w:rsidRPr="00B52EDB">
                <w:rPr>
                  <w:rFonts w:ascii="Helvetica" w:hAnsi="Helvetica"/>
                  <w:vertAlign w:val="superscript"/>
                </w:rPr>
                <w:t>‡</w:t>
              </w:r>
            </w:ins>
          </w:p>
        </w:tc>
        <w:tc>
          <w:tcPr>
            <w:tcW w:w="1940" w:type="dxa"/>
            <w:tcBorders>
              <w:top w:val="nil"/>
              <w:left w:val="nil"/>
              <w:bottom w:val="nil"/>
              <w:right w:val="nil"/>
            </w:tcBorders>
            <w:shd w:val="clear" w:color="auto" w:fill="auto"/>
            <w:vAlign w:val="center"/>
            <w:hideMark/>
          </w:tcPr>
          <w:p w14:paraId="6237AD1C" w14:textId="77777777" w:rsidR="008269A8" w:rsidRPr="00B32C0A" w:rsidRDefault="008269A8">
            <w:pPr>
              <w:rPr>
                <w:ins w:id="730" w:author="Hockenberry, Adam J" w:date="2018-10-12T12:32:00Z"/>
                <w:rFonts w:ascii="Helvetica" w:hAnsi="Helvetica" w:cs="Calibri"/>
                <w:color w:val="000000"/>
              </w:rPr>
            </w:pPr>
            <w:ins w:id="731" w:author="Hockenberry, Adam J" w:date="2018-10-12T12:32:00Z">
              <w:r w:rsidRPr="00B32C0A">
                <w:rPr>
                  <w:rFonts w:ascii="Helvetica" w:hAnsi="Helvetica" w:cs="Calibri"/>
                  <w:color w:val="000000"/>
                </w:rPr>
                <w:t>Exponential</w:t>
              </w:r>
            </w:ins>
          </w:p>
        </w:tc>
      </w:tr>
      <w:tr w:rsidR="008269A8" w14:paraId="44C177D4" w14:textId="77777777" w:rsidTr="00116D14">
        <w:trPr>
          <w:trHeight w:val="360"/>
          <w:ins w:id="732" w:author="Hockenberry, Adam J" w:date="2018-10-12T12:32:00Z"/>
        </w:trPr>
        <w:tc>
          <w:tcPr>
            <w:tcW w:w="2900" w:type="dxa"/>
            <w:tcBorders>
              <w:top w:val="nil"/>
              <w:left w:val="nil"/>
              <w:bottom w:val="nil"/>
              <w:right w:val="nil"/>
            </w:tcBorders>
            <w:shd w:val="clear" w:color="auto" w:fill="auto"/>
            <w:vAlign w:val="center"/>
            <w:hideMark/>
          </w:tcPr>
          <w:p w14:paraId="45F4990D" w14:textId="00370549" w:rsidR="008269A8" w:rsidRPr="008269A8" w:rsidRDefault="008269A8">
            <w:pPr>
              <w:rPr>
                <w:ins w:id="733" w:author="Hockenberry, Adam J" w:date="2018-10-12T12:32:00Z"/>
                <w:rFonts w:ascii="Helvetica" w:hAnsi="Helvetica" w:cs="Calibri"/>
                <w:b/>
                <w:color w:val="000000"/>
              </w:rPr>
            </w:pPr>
            <w:ins w:id="734" w:author="Hockenberry, Adam J" w:date="2018-10-12T12:32:00Z">
              <w:r w:rsidRPr="008269A8">
                <w:rPr>
                  <w:rFonts w:ascii="Helvetica" w:hAnsi="Helvetica" w:cs="Calibri"/>
                  <w:b/>
                  <w:color w:val="000000"/>
                </w:rPr>
                <w:t>C (High Na</w:t>
              </w:r>
              <w:r w:rsidR="00116D14" w:rsidRPr="00116D14">
                <w:rPr>
                  <w:rFonts w:ascii="Helvetica" w:hAnsi="Helvetica" w:cs="Calibri"/>
                  <w:b/>
                  <w:bCs/>
                  <w:color w:val="000000"/>
                  <w:vertAlign w:val="superscript"/>
                </w:rPr>
                <w:t>+</w:t>
              </w:r>
              <w:r w:rsidRPr="008269A8">
                <w:rPr>
                  <w:rFonts w:ascii="Helvetica" w:hAnsi="Helvetica" w:cs="Calibri"/>
                  <w:b/>
                  <w:color w:val="000000"/>
                </w:rPr>
                <w:t>)</w:t>
              </w:r>
            </w:ins>
          </w:p>
        </w:tc>
        <w:tc>
          <w:tcPr>
            <w:tcW w:w="1300" w:type="dxa"/>
            <w:tcBorders>
              <w:top w:val="nil"/>
              <w:left w:val="nil"/>
              <w:bottom w:val="nil"/>
              <w:right w:val="nil"/>
            </w:tcBorders>
            <w:shd w:val="clear" w:color="auto" w:fill="auto"/>
            <w:vAlign w:val="center"/>
            <w:hideMark/>
          </w:tcPr>
          <w:p w14:paraId="53A066F5" w14:textId="77777777" w:rsidR="008269A8" w:rsidRPr="00B11C78" w:rsidRDefault="008269A8">
            <w:pPr>
              <w:rPr>
                <w:ins w:id="735" w:author="Hockenberry, Adam J" w:date="2018-10-12T12:32:00Z"/>
                <w:rFonts w:ascii="Helvetica" w:hAnsi="Helvetica" w:cs="Calibri"/>
                <w:color w:val="000000"/>
              </w:rPr>
            </w:pPr>
            <w:ins w:id="736" w:author="Hockenberry, Adam J" w:date="2018-10-12T12:32:00Z">
              <w:r w:rsidRPr="00B11C78">
                <w:rPr>
                  <w:rFonts w:ascii="Helvetica" w:hAnsi="Helvetica" w:cs="Calibri"/>
                  <w:color w:val="000000"/>
                </w:rPr>
                <w:t>base</w:t>
              </w:r>
              <w:r w:rsidRPr="00B11C78">
                <w:rPr>
                  <w:rFonts w:ascii="Helvetica" w:hAnsi="Helvetica" w:cs="Calibri"/>
                  <w:color w:val="000000"/>
                  <w:vertAlign w:val="superscript"/>
                </w:rPr>
                <w:t>†</w:t>
              </w:r>
            </w:ins>
          </w:p>
        </w:tc>
        <w:tc>
          <w:tcPr>
            <w:tcW w:w="1380" w:type="dxa"/>
            <w:tcBorders>
              <w:top w:val="nil"/>
              <w:left w:val="nil"/>
              <w:bottom w:val="nil"/>
              <w:right w:val="nil"/>
            </w:tcBorders>
            <w:shd w:val="clear" w:color="auto" w:fill="auto"/>
            <w:vAlign w:val="center"/>
            <w:hideMark/>
          </w:tcPr>
          <w:p w14:paraId="4B9A99AC" w14:textId="74A7ABD5" w:rsidR="008269A8" w:rsidRPr="00B11C78" w:rsidRDefault="008269A8">
            <w:pPr>
              <w:rPr>
                <w:ins w:id="737" w:author="Hockenberry, Adam J" w:date="2018-10-12T12:32:00Z"/>
                <w:rFonts w:ascii="Helvetica" w:hAnsi="Helvetica" w:cs="Calibri"/>
                <w:color w:val="000000"/>
              </w:rPr>
            </w:pPr>
            <w:ins w:id="738" w:author="Hockenberry, Adam J" w:date="2018-10-12T12:32:00Z">
              <w:r w:rsidRPr="00B11C78">
                <w:rPr>
                  <w:rFonts w:ascii="Helvetica" w:hAnsi="Helvetica" w:cs="Calibri"/>
                  <w:color w:val="000000"/>
                </w:rPr>
                <w:t>high</w:t>
              </w:r>
              <w:r w:rsidR="00B11C78" w:rsidRPr="00B52EDB">
                <w:rPr>
                  <w:rFonts w:ascii="Helvetica" w:hAnsi="Helvetica"/>
                  <w:vertAlign w:val="superscript"/>
                </w:rPr>
                <w:t>‡</w:t>
              </w:r>
            </w:ins>
          </w:p>
        </w:tc>
        <w:tc>
          <w:tcPr>
            <w:tcW w:w="2020" w:type="dxa"/>
            <w:tcBorders>
              <w:top w:val="nil"/>
              <w:left w:val="nil"/>
              <w:bottom w:val="nil"/>
              <w:right w:val="nil"/>
            </w:tcBorders>
            <w:shd w:val="clear" w:color="auto" w:fill="auto"/>
            <w:vAlign w:val="center"/>
            <w:hideMark/>
          </w:tcPr>
          <w:p w14:paraId="05063F11" w14:textId="77777777" w:rsidR="008269A8" w:rsidRPr="00B32C0A" w:rsidRDefault="008269A8">
            <w:pPr>
              <w:rPr>
                <w:ins w:id="739" w:author="Hockenberry, Adam J" w:date="2018-10-12T12:32:00Z"/>
                <w:rFonts w:ascii="Helvetica" w:hAnsi="Helvetica" w:cs="Calibri"/>
                <w:color w:val="000000"/>
              </w:rPr>
            </w:pPr>
            <w:ins w:id="740" w:author="Hockenberry, Adam J" w:date="2018-10-12T12:32:00Z">
              <w:r w:rsidRPr="00B32C0A">
                <w:rPr>
                  <w:rFonts w:ascii="Helvetica" w:hAnsi="Helvetica" w:cs="Calibri"/>
                  <w:color w:val="000000"/>
                </w:rPr>
                <w:t>Glucose</w:t>
              </w:r>
            </w:ins>
          </w:p>
        </w:tc>
        <w:tc>
          <w:tcPr>
            <w:tcW w:w="1940" w:type="dxa"/>
            <w:tcBorders>
              <w:top w:val="nil"/>
              <w:left w:val="nil"/>
              <w:bottom w:val="nil"/>
              <w:right w:val="nil"/>
            </w:tcBorders>
            <w:shd w:val="clear" w:color="auto" w:fill="auto"/>
            <w:vAlign w:val="center"/>
            <w:hideMark/>
          </w:tcPr>
          <w:p w14:paraId="5BAE3203" w14:textId="77777777" w:rsidR="008269A8" w:rsidRPr="007C7AF1" w:rsidRDefault="008269A8">
            <w:pPr>
              <w:rPr>
                <w:ins w:id="741" w:author="Hockenberry, Adam J" w:date="2018-10-12T12:32:00Z"/>
                <w:rFonts w:ascii="Helvetica" w:hAnsi="Helvetica" w:cs="Calibri"/>
                <w:color w:val="000000"/>
              </w:rPr>
            </w:pPr>
            <w:ins w:id="742" w:author="Hockenberry, Adam J" w:date="2018-10-12T12:32:00Z">
              <w:r w:rsidRPr="007C7AF1">
                <w:rPr>
                  <w:rFonts w:ascii="Helvetica" w:hAnsi="Helvetica" w:cs="Calibri"/>
                  <w:color w:val="000000"/>
                </w:rPr>
                <w:t>Exponential</w:t>
              </w:r>
            </w:ins>
          </w:p>
        </w:tc>
      </w:tr>
      <w:tr w:rsidR="008269A8" w14:paraId="49F80757" w14:textId="77777777" w:rsidTr="00116D14">
        <w:trPr>
          <w:trHeight w:val="360"/>
          <w:ins w:id="743" w:author="Hockenberry, Adam J" w:date="2018-10-12T12:32:00Z"/>
        </w:trPr>
        <w:tc>
          <w:tcPr>
            <w:tcW w:w="2900" w:type="dxa"/>
            <w:tcBorders>
              <w:top w:val="nil"/>
              <w:left w:val="nil"/>
              <w:bottom w:val="nil"/>
              <w:right w:val="nil"/>
            </w:tcBorders>
            <w:shd w:val="clear" w:color="auto" w:fill="auto"/>
            <w:vAlign w:val="center"/>
            <w:hideMark/>
          </w:tcPr>
          <w:p w14:paraId="4D1ED895" w14:textId="59ADDBB5" w:rsidR="008269A8" w:rsidRPr="008269A8" w:rsidRDefault="008269A8">
            <w:pPr>
              <w:rPr>
                <w:ins w:id="744" w:author="Hockenberry, Adam J" w:date="2018-10-12T12:32:00Z"/>
                <w:rFonts w:ascii="Helvetica" w:hAnsi="Helvetica" w:cs="Calibri"/>
                <w:b/>
                <w:color w:val="000000"/>
              </w:rPr>
            </w:pPr>
            <w:ins w:id="745" w:author="Hockenberry, Adam J" w:date="2018-10-12T12:32:00Z">
              <w:r w:rsidRPr="008269A8">
                <w:rPr>
                  <w:rFonts w:ascii="Helvetica" w:hAnsi="Helvetica" w:cs="Calibri"/>
                  <w:b/>
                  <w:color w:val="000000"/>
                </w:rPr>
                <w:t>D (Stationary)</w:t>
              </w:r>
            </w:ins>
          </w:p>
        </w:tc>
        <w:tc>
          <w:tcPr>
            <w:tcW w:w="1300" w:type="dxa"/>
            <w:tcBorders>
              <w:top w:val="nil"/>
              <w:left w:val="nil"/>
              <w:bottom w:val="nil"/>
              <w:right w:val="nil"/>
            </w:tcBorders>
            <w:shd w:val="clear" w:color="auto" w:fill="auto"/>
            <w:vAlign w:val="center"/>
            <w:hideMark/>
          </w:tcPr>
          <w:p w14:paraId="33679A6E" w14:textId="77777777" w:rsidR="008269A8" w:rsidRPr="00B11C78" w:rsidRDefault="008269A8">
            <w:pPr>
              <w:rPr>
                <w:ins w:id="746" w:author="Hockenberry, Adam J" w:date="2018-10-12T12:32:00Z"/>
                <w:rFonts w:ascii="Helvetica" w:hAnsi="Helvetica" w:cs="Calibri"/>
                <w:color w:val="000000"/>
              </w:rPr>
            </w:pPr>
            <w:ins w:id="747" w:author="Hockenberry, Adam J" w:date="2018-10-12T12:32:00Z">
              <w:r w:rsidRPr="00B11C78">
                <w:rPr>
                  <w:rFonts w:ascii="Helvetica" w:hAnsi="Helvetica" w:cs="Calibri"/>
                  <w:color w:val="000000"/>
                </w:rPr>
                <w:t xml:space="preserve">base </w:t>
              </w:r>
            </w:ins>
          </w:p>
        </w:tc>
        <w:tc>
          <w:tcPr>
            <w:tcW w:w="1380" w:type="dxa"/>
            <w:tcBorders>
              <w:top w:val="nil"/>
              <w:left w:val="nil"/>
              <w:bottom w:val="nil"/>
              <w:right w:val="nil"/>
            </w:tcBorders>
            <w:shd w:val="clear" w:color="auto" w:fill="auto"/>
            <w:vAlign w:val="center"/>
            <w:hideMark/>
          </w:tcPr>
          <w:p w14:paraId="289C40AF" w14:textId="77777777" w:rsidR="008269A8" w:rsidRPr="00B32C0A" w:rsidRDefault="008269A8">
            <w:pPr>
              <w:rPr>
                <w:ins w:id="748" w:author="Hockenberry, Adam J" w:date="2018-10-12T12:32:00Z"/>
                <w:rFonts w:ascii="Helvetica" w:hAnsi="Helvetica" w:cs="Calibri"/>
                <w:color w:val="000000"/>
              </w:rPr>
            </w:pPr>
            <w:ins w:id="749" w:author="Hockenberry, Adam J" w:date="2018-10-12T12:32:00Z">
              <w:r w:rsidRPr="00B32C0A">
                <w:rPr>
                  <w:rFonts w:ascii="Helvetica" w:hAnsi="Helvetica" w:cs="Calibri"/>
                  <w:color w:val="000000"/>
                </w:rPr>
                <w:t>base</w:t>
              </w:r>
            </w:ins>
          </w:p>
        </w:tc>
        <w:tc>
          <w:tcPr>
            <w:tcW w:w="2020" w:type="dxa"/>
            <w:tcBorders>
              <w:top w:val="nil"/>
              <w:left w:val="nil"/>
              <w:bottom w:val="nil"/>
              <w:right w:val="nil"/>
            </w:tcBorders>
            <w:shd w:val="clear" w:color="auto" w:fill="auto"/>
            <w:vAlign w:val="center"/>
            <w:hideMark/>
          </w:tcPr>
          <w:p w14:paraId="0D6A416F" w14:textId="77777777" w:rsidR="008269A8" w:rsidRPr="007C7AF1" w:rsidRDefault="008269A8">
            <w:pPr>
              <w:rPr>
                <w:ins w:id="750" w:author="Hockenberry, Adam J" w:date="2018-10-12T12:32:00Z"/>
                <w:rFonts w:ascii="Helvetica" w:hAnsi="Helvetica" w:cs="Calibri"/>
                <w:color w:val="000000"/>
              </w:rPr>
            </w:pPr>
            <w:ins w:id="751" w:author="Hockenberry, Adam J" w:date="2018-10-12T12:32:00Z">
              <w:r w:rsidRPr="007C7AF1">
                <w:rPr>
                  <w:rFonts w:ascii="Helvetica" w:hAnsi="Helvetica" w:cs="Calibri"/>
                  <w:color w:val="000000"/>
                </w:rPr>
                <w:t>Glucose</w:t>
              </w:r>
            </w:ins>
          </w:p>
        </w:tc>
        <w:tc>
          <w:tcPr>
            <w:tcW w:w="1940" w:type="dxa"/>
            <w:tcBorders>
              <w:top w:val="nil"/>
              <w:left w:val="nil"/>
              <w:bottom w:val="nil"/>
              <w:right w:val="nil"/>
            </w:tcBorders>
            <w:shd w:val="clear" w:color="auto" w:fill="auto"/>
            <w:vAlign w:val="center"/>
            <w:hideMark/>
          </w:tcPr>
          <w:p w14:paraId="405CFA38" w14:textId="77777777" w:rsidR="008269A8" w:rsidRPr="00653BFE" w:rsidRDefault="008269A8">
            <w:pPr>
              <w:rPr>
                <w:ins w:id="752" w:author="Hockenberry, Adam J" w:date="2018-10-12T12:32:00Z"/>
                <w:rFonts w:ascii="Helvetica" w:hAnsi="Helvetica" w:cs="Calibri"/>
                <w:color w:val="000000"/>
              </w:rPr>
            </w:pPr>
            <w:ins w:id="753" w:author="Hockenberry, Adam J" w:date="2018-10-12T12:32:00Z">
              <w:r w:rsidRPr="00653BFE">
                <w:rPr>
                  <w:rFonts w:ascii="Helvetica" w:hAnsi="Helvetica" w:cs="Calibri"/>
                  <w:color w:val="000000"/>
                </w:rPr>
                <w:t>Stationary</w:t>
              </w:r>
            </w:ins>
          </w:p>
        </w:tc>
      </w:tr>
      <w:tr w:rsidR="008269A8" w14:paraId="130D3A9D" w14:textId="77777777" w:rsidTr="00116D14">
        <w:trPr>
          <w:trHeight w:val="360"/>
          <w:ins w:id="754" w:author="Hockenberry, Adam J" w:date="2018-10-12T12:32:00Z"/>
        </w:trPr>
        <w:tc>
          <w:tcPr>
            <w:tcW w:w="2900" w:type="dxa"/>
            <w:tcBorders>
              <w:top w:val="nil"/>
              <w:left w:val="nil"/>
              <w:bottom w:val="single" w:sz="8" w:space="0" w:color="auto"/>
              <w:right w:val="nil"/>
            </w:tcBorders>
            <w:shd w:val="clear" w:color="auto" w:fill="auto"/>
            <w:vAlign w:val="center"/>
            <w:hideMark/>
          </w:tcPr>
          <w:p w14:paraId="4B3E7C02" w14:textId="1ECDD695" w:rsidR="008269A8" w:rsidRPr="008269A8" w:rsidRDefault="008269A8">
            <w:pPr>
              <w:rPr>
                <w:ins w:id="755" w:author="Hockenberry, Adam J" w:date="2018-10-12T12:32:00Z"/>
                <w:rFonts w:ascii="Helvetica" w:hAnsi="Helvetica" w:cs="Calibri"/>
                <w:b/>
                <w:color w:val="000000"/>
              </w:rPr>
            </w:pPr>
            <w:ins w:id="756" w:author="Hockenberry, Adam J" w:date="2018-10-12T12:32:00Z">
              <w:r w:rsidRPr="008269A8">
                <w:rPr>
                  <w:rFonts w:ascii="Helvetica" w:hAnsi="Helvetica" w:cs="Calibri"/>
                  <w:b/>
                  <w:color w:val="000000"/>
                </w:rPr>
                <w:t>E (Late stationary)</w:t>
              </w:r>
            </w:ins>
          </w:p>
        </w:tc>
        <w:tc>
          <w:tcPr>
            <w:tcW w:w="1300" w:type="dxa"/>
            <w:tcBorders>
              <w:top w:val="nil"/>
              <w:left w:val="nil"/>
              <w:bottom w:val="single" w:sz="8" w:space="0" w:color="000000"/>
              <w:right w:val="nil"/>
            </w:tcBorders>
            <w:shd w:val="clear" w:color="auto" w:fill="auto"/>
            <w:vAlign w:val="center"/>
            <w:hideMark/>
          </w:tcPr>
          <w:p w14:paraId="372825AE" w14:textId="77777777" w:rsidR="008269A8" w:rsidRPr="00B11C78" w:rsidRDefault="008269A8">
            <w:pPr>
              <w:rPr>
                <w:ins w:id="757" w:author="Hockenberry, Adam J" w:date="2018-10-12T12:32:00Z"/>
                <w:rFonts w:ascii="Helvetica" w:hAnsi="Helvetica" w:cs="Calibri"/>
                <w:color w:val="000000"/>
              </w:rPr>
            </w:pPr>
            <w:ins w:id="758" w:author="Hockenberry, Adam J" w:date="2018-10-12T12:32:00Z">
              <w:r w:rsidRPr="00B11C78">
                <w:rPr>
                  <w:rFonts w:ascii="Helvetica" w:hAnsi="Helvetica" w:cs="Calibri"/>
                  <w:color w:val="000000"/>
                </w:rPr>
                <w:t>base</w:t>
              </w:r>
            </w:ins>
          </w:p>
        </w:tc>
        <w:tc>
          <w:tcPr>
            <w:tcW w:w="1380" w:type="dxa"/>
            <w:tcBorders>
              <w:top w:val="nil"/>
              <w:left w:val="nil"/>
              <w:bottom w:val="single" w:sz="8" w:space="0" w:color="000000"/>
              <w:right w:val="nil"/>
            </w:tcBorders>
            <w:shd w:val="clear" w:color="auto" w:fill="auto"/>
            <w:vAlign w:val="center"/>
            <w:hideMark/>
          </w:tcPr>
          <w:p w14:paraId="1A3A4C98" w14:textId="77777777" w:rsidR="008269A8" w:rsidRPr="00B32C0A" w:rsidRDefault="008269A8">
            <w:pPr>
              <w:rPr>
                <w:ins w:id="759" w:author="Hockenberry, Adam J" w:date="2018-10-12T12:32:00Z"/>
                <w:rFonts w:ascii="Helvetica" w:hAnsi="Helvetica" w:cs="Calibri"/>
                <w:color w:val="000000"/>
              </w:rPr>
            </w:pPr>
            <w:ins w:id="760" w:author="Hockenberry, Adam J" w:date="2018-10-12T12:32:00Z">
              <w:r w:rsidRPr="00B32C0A">
                <w:rPr>
                  <w:rFonts w:ascii="Helvetica" w:hAnsi="Helvetica" w:cs="Calibri"/>
                  <w:color w:val="000000"/>
                </w:rPr>
                <w:t>base</w:t>
              </w:r>
            </w:ins>
          </w:p>
        </w:tc>
        <w:tc>
          <w:tcPr>
            <w:tcW w:w="2020" w:type="dxa"/>
            <w:tcBorders>
              <w:top w:val="nil"/>
              <w:left w:val="nil"/>
              <w:bottom w:val="single" w:sz="8" w:space="0" w:color="000000"/>
              <w:right w:val="nil"/>
            </w:tcBorders>
            <w:shd w:val="clear" w:color="auto" w:fill="auto"/>
            <w:vAlign w:val="center"/>
            <w:hideMark/>
          </w:tcPr>
          <w:p w14:paraId="49992887" w14:textId="77777777" w:rsidR="008269A8" w:rsidRPr="007C7AF1" w:rsidRDefault="008269A8">
            <w:pPr>
              <w:rPr>
                <w:ins w:id="761" w:author="Hockenberry, Adam J" w:date="2018-10-12T12:32:00Z"/>
                <w:rFonts w:ascii="Helvetica" w:hAnsi="Helvetica" w:cs="Calibri"/>
                <w:color w:val="000000"/>
              </w:rPr>
            </w:pPr>
            <w:ins w:id="762" w:author="Hockenberry, Adam J" w:date="2018-10-12T12:32:00Z">
              <w:r w:rsidRPr="007C7AF1">
                <w:rPr>
                  <w:rFonts w:ascii="Helvetica" w:hAnsi="Helvetica" w:cs="Calibri"/>
                  <w:color w:val="000000"/>
                </w:rPr>
                <w:t>Glucose</w:t>
              </w:r>
            </w:ins>
          </w:p>
        </w:tc>
        <w:tc>
          <w:tcPr>
            <w:tcW w:w="1940" w:type="dxa"/>
            <w:tcBorders>
              <w:top w:val="nil"/>
              <w:left w:val="nil"/>
              <w:bottom w:val="single" w:sz="8" w:space="0" w:color="000000"/>
              <w:right w:val="nil"/>
            </w:tcBorders>
            <w:shd w:val="clear" w:color="auto" w:fill="auto"/>
            <w:vAlign w:val="center"/>
            <w:hideMark/>
          </w:tcPr>
          <w:p w14:paraId="13B49D8F" w14:textId="49E2A213" w:rsidR="008269A8" w:rsidRPr="00B11C78" w:rsidRDefault="008269A8">
            <w:pPr>
              <w:rPr>
                <w:ins w:id="763" w:author="Hockenberry, Adam J" w:date="2018-10-12T12:32:00Z"/>
                <w:rFonts w:ascii="Helvetica" w:hAnsi="Helvetica" w:cs="Calibri"/>
                <w:color w:val="000000"/>
              </w:rPr>
            </w:pPr>
            <w:ins w:id="764" w:author="Hockenberry, Adam J" w:date="2018-10-12T12:32:00Z">
              <w:r w:rsidRPr="00653BFE">
                <w:rPr>
                  <w:rFonts w:ascii="Helvetica" w:hAnsi="Helvetica" w:cs="Calibri"/>
                  <w:color w:val="000000"/>
                </w:rPr>
                <w:t>Stationary</w:t>
              </w:r>
              <w:r w:rsidRPr="00B11C78">
                <w:rPr>
                  <w:rFonts w:ascii="Helvetica" w:hAnsi="Helvetica" w:cs="Calibri"/>
                  <w:color w:val="000000"/>
                  <w:vertAlign w:val="superscript"/>
                </w:rPr>
                <w:t>†</w:t>
              </w:r>
            </w:ins>
          </w:p>
        </w:tc>
      </w:tr>
    </w:tbl>
    <w:p w14:paraId="56DB04BF" w14:textId="77777777" w:rsidR="008269A8" w:rsidRDefault="008269A8">
      <w:pPr>
        <w:rPr>
          <w:ins w:id="765" w:author="Hockenberry, Adam J" w:date="2018-10-12T12:32:00Z"/>
          <w:rFonts w:ascii="Helvetica" w:hAnsi="Helvetica"/>
          <w:color w:val="000000" w:themeColor="text1"/>
        </w:rPr>
      </w:pPr>
    </w:p>
    <w:p w14:paraId="7850DFA6" w14:textId="77777777" w:rsidR="00191985" w:rsidRDefault="00191985" w:rsidP="008269A8">
      <w:pPr>
        <w:tabs>
          <w:tab w:val="left" w:pos="0"/>
          <w:tab w:val="left" w:pos="7376"/>
        </w:tabs>
        <w:rPr>
          <w:ins w:id="766" w:author="Hockenberry, Adam J" w:date="2018-10-12T12:32:00Z"/>
          <w:rFonts w:ascii="Helvetica" w:hAnsi="Helvetica"/>
          <w:b/>
          <w:color w:val="000000" w:themeColor="text1"/>
        </w:rPr>
      </w:pPr>
    </w:p>
    <w:p w14:paraId="387CCDD5" w14:textId="77777777" w:rsidR="00191985" w:rsidRDefault="00191985" w:rsidP="008269A8">
      <w:pPr>
        <w:tabs>
          <w:tab w:val="left" w:pos="0"/>
          <w:tab w:val="left" w:pos="7376"/>
        </w:tabs>
        <w:rPr>
          <w:ins w:id="767" w:author="Hockenberry, Adam J" w:date="2018-10-12T12:32:00Z"/>
          <w:rFonts w:ascii="Helvetica" w:hAnsi="Helvetica"/>
          <w:b/>
          <w:color w:val="000000" w:themeColor="text1"/>
        </w:rPr>
      </w:pPr>
    </w:p>
    <w:p w14:paraId="595F4416" w14:textId="115D045B" w:rsidR="008269A8" w:rsidRDefault="008269A8" w:rsidP="008269A8">
      <w:pPr>
        <w:tabs>
          <w:tab w:val="left" w:pos="0"/>
          <w:tab w:val="left" w:pos="7376"/>
        </w:tabs>
        <w:rPr>
          <w:ins w:id="768" w:author="Hockenberry, Adam J" w:date="2018-10-12T12:32:00Z"/>
          <w:rFonts w:ascii="Helvetica" w:hAnsi="Helvetica"/>
        </w:rPr>
      </w:pPr>
      <w:ins w:id="769" w:author="Hockenberry, Adam J" w:date="2018-10-12T12:32:00Z">
        <w:r>
          <w:rPr>
            <w:rFonts w:ascii="Helvetica" w:hAnsi="Helvetica"/>
            <w:b/>
            <w:color w:val="000000" w:themeColor="text1"/>
          </w:rPr>
          <w:t>Table 4</w:t>
        </w:r>
        <w:r w:rsidRPr="00AE7326">
          <w:rPr>
            <w:rFonts w:ascii="Helvetica" w:hAnsi="Helvetica"/>
            <w:b/>
            <w:color w:val="000000" w:themeColor="text1"/>
          </w:rPr>
          <w:t>:</w:t>
        </w:r>
        <w:r w:rsidRPr="00AE7326">
          <w:rPr>
            <w:rFonts w:ascii="Helvetica" w:hAnsi="Helvetica"/>
            <w:color w:val="000000" w:themeColor="text1"/>
          </w:rPr>
          <w:t xml:space="preserve"> </w:t>
        </w:r>
        <w:r w:rsidRPr="00292CD0">
          <w:rPr>
            <w:rFonts w:ascii="Helvetica" w:hAnsi="Helvetica"/>
            <w:b/>
          </w:rPr>
          <w:t>Performance of the protein model on external data</w:t>
        </w:r>
        <w:r>
          <w:rPr>
            <w:rFonts w:ascii="Helvetica" w:hAnsi="Helvetica"/>
            <w:b/>
          </w:rPr>
          <w:t xml:space="preserve"> with different missing value assumptions</w:t>
        </w:r>
        <w:r w:rsidRPr="00292CD0">
          <w:rPr>
            <w:rFonts w:ascii="Helvetica" w:hAnsi="Helvetica"/>
            <w:b/>
          </w:rPr>
          <w:t>.</w:t>
        </w:r>
        <w:r w:rsidRPr="00292CD0">
          <w:rPr>
            <w:rFonts w:ascii="Helvetica" w:hAnsi="Helvetica"/>
          </w:rPr>
          <w:t xml:space="preserve"> </w:t>
        </w:r>
        <w:r>
          <w:rPr>
            <w:rFonts w:ascii="Helvetica" w:hAnsi="Helvetica"/>
          </w:rPr>
          <w:t>Similar to Table 3, here we show the accuracy of p</w:t>
        </w:r>
        <w:r w:rsidRPr="00292CD0">
          <w:rPr>
            <w:rFonts w:ascii="Helvetica" w:hAnsi="Helvetica"/>
          </w:rPr>
          <w:t xml:space="preserve">redictions </w:t>
        </w:r>
        <w:r>
          <w:rPr>
            <w:rFonts w:ascii="Helvetica" w:hAnsi="Helvetica"/>
          </w:rPr>
          <w:t xml:space="preserve">based on </w:t>
        </w:r>
        <w:r w:rsidRPr="00292CD0">
          <w:rPr>
            <w:rFonts w:ascii="Helvetica" w:hAnsi="Helvetica"/>
          </w:rPr>
          <w:t xml:space="preserve">a model that was trained </w:t>
        </w:r>
        <w:r w:rsidR="00191985">
          <w:rPr>
            <w:rFonts w:ascii="Helvetica" w:hAnsi="Helvetica"/>
          </w:rPr>
          <w:t xml:space="preserve">only on the </w:t>
        </w:r>
        <w:r w:rsidRPr="00292CD0">
          <w:rPr>
            <w:rFonts w:ascii="Helvetica" w:hAnsi="Helvetica"/>
          </w:rPr>
          <w:t>subset of pr</w:t>
        </w:r>
        <w:r>
          <w:rPr>
            <w:rFonts w:ascii="Helvetica" w:hAnsi="Helvetica"/>
          </w:rPr>
          <w:t>oteins</w:t>
        </w:r>
        <w:r w:rsidR="00191985">
          <w:rPr>
            <w:rFonts w:ascii="Helvetica" w:hAnsi="Helvetica"/>
          </w:rPr>
          <w:t xml:space="preserve"> from our dataset</w:t>
        </w:r>
        <w:r>
          <w:rPr>
            <w:rFonts w:ascii="Helvetica" w:hAnsi="Helvetica"/>
          </w:rPr>
          <w:t xml:space="preserve"> that were present in the </w:t>
        </w:r>
        <w:r w:rsidRPr="00292CD0">
          <w:rPr>
            <w:rFonts w:ascii="Helvetica" w:hAnsi="Helvetica"/>
          </w:rPr>
          <w:t xml:space="preserve">external test data. </w:t>
        </w:r>
      </w:ins>
    </w:p>
    <w:p w14:paraId="07925CA3" w14:textId="2D9997BE" w:rsidR="008269A8" w:rsidRDefault="008269A8" w:rsidP="008269A8">
      <w:pPr>
        <w:tabs>
          <w:tab w:val="left" w:pos="0"/>
          <w:tab w:val="left" w:pos="7376"/>
        </w:tabs>
        <w:rPr>
          <w:ins w:id="770" w:author="Hockenberry, Adam J" w:date="2018-10-12T12:32:00Z"/>
          <w:rFonts w:ascii="Helvetica" w:hAnsi="Helvetica"/>
        </w:rPr>
      </w:pPr>
    </w:p>
    <w:tbl>
      <w:tblPr>
        <w:tblW w:w="9540" w:type="dxa"/>
        <w:tblLook w:val="04A0" w:firstRow="1" w:lastRow="0" w:firstColumn="1" w:lastColumn="0" w:noHBand="0" w:noVBand="1"/>
      </w:tblPr>
      <w:tblGrid>
        <w:gridCol w:w="2900"/>
        <w:gridCol w:w="1300"/>
        <w:gridCol w:w="1380"/>
        <w:gridCol w:w="2020"/>
        <w:gridCol w:w="1940"/>
      </w:tblGrid>
      <w:tr w:rsidR="008269A8" w14:paraId="2E42902D" w14:textId="77777777" w:rsidTr="00116D14">
        <w:trPr>
          <w:trHeight w:val="360"/>
          <w:ins w:id="771" w:author="Hockenberry, Adam J" w:date="2018-10-12T12:32:00Z"/>
        </w:trPr>
        <w:tc>
          <w:tcPr>
            <w:tcW w:w="2900" w:type="dxa"/>
            <w:tcBorders>
              <w:top w:val="single" w:sz="8" w:space="0" w:color="000000"/>
              <w:left w:val="nil"/>
              <w:bottom w:val="single" w:sz="8" w:space="0" w:color="000000"/>
              <w:right w:val="single" w:sz="8" w:space="0" w:color="FFFFFF"/>
            </w:tcBorders>
            <w:shd w:val="clear" w:color="auto" w:fill="auto"/>
            <w:vAlign w:val="center"/>
            <w:hideMark/>
          </w:tcPr>
          <w:p w14:paraId="319FF9F2" w14:textId="77777777" w:rsidR="008269A8" w:rsidRDefault="008269A8">
            <w:pPr>
              <w:rPr>
                <w:ins w:id="772" w:author="Hockenberry, Adam J" w:date="2018-10-12T12:32:00Z"/>
                <w:rFonts w:ascii="Helvetica" w:hAnsi="Helvetica" w:cs="Calibri"/>
                <w:b/>
                <w:bCs/>
                <w:color w:val="000000"/>
              </w:rPr>
            </w:pPr>
            <w:ins w:id="773" w:author="Hockenberry, Adam J" w:date="2018-10-12T12:32:00Z">
              <w:r>
                <w:rPr>
                  <w:rFonts w:ascii="Helvetica" w:hAnsi="Helvetica" w:cs="Calibri"/>
                  <w:b/>
                  <w:bCs/>
                  <w:color w:val="000000"/>
                </w:rPr>
                <w:t> Sample</w:t>
              </w:r>
            </w:ins>
          </w:p>
        </w:tc>
        <w:tc>
          <w:tcPr>
            <w:tcW w:w="1300" w:type="dxa"/>
            <w:tcBorders>
              <w:top w:val="single" w:sz="8" w:space="0" w:color="000000"/>
              <w:left w:val="nil"/>
              <w:bottom w:val="single" w:sz="8" w:space="0" w:color="000000"/>
              <w:right w:val="nil"/>
            </w:tcBorders>
            <w:shd w:val="clear" w:color="auto" w:fill="auto"/>
            <w:vAlign w:val="center"/>
            <w:hideMark/>
          </w:tcPr>
          <w:p w14:paraId="61448DA8" w14:textId="0DE2A5FF" w:rsidR="008269A8" w:rsidRDefault="008269A8">
            <w:pPr>
              <w:rPr>
                <w:ins w:id="774" w:author="Hockenberry, Adam J" w:date="2018-10-12T12:32:00Z"/>
                <w:rFonts w:ascii="Helvetica" w:hAnsi="Helvetica" w:cs="Calibri"/>
                <w:b/>
                <w:bCs/>
                <w:color w:val="000000"/>
              </w:rPr>
            </w:pPr>
            <w:ins w:id="775" w:author="Hockenberry, Adam J" w:date="2018-10-12T12:32:00Z">
              <w:r>
                <w:rPr>
                  <w:rFonts w:ascii="Helvetica" w:hAnsi="Helvetica" w:cs="Calibri"/>
                  <w:b/>
                  <w:bCs/>
                  <w:color w:val="000000"/>
                </w:rPr>
                <w:t>Na</w:t>
              </w:r>
              <w:r w:rsidR="00116D14" w:rsidRPr="00116D14">
                <w:rPr>
                  <w:rFonts w:ascii="Helvetica" w:hAnsi="Helvetica" w:cs="Calibri"/>
                  <w:b/>
                  <w:bCs/>
                  <w:color w:val="000000"/>
                  <w:vertAlign w:val="superscript"/>
                </w:rPr>
                <w:t>+</w:t>
              </w:r>
              <w:r>
                <w:rPr>
                  <w:rFonts w:ascii="Helvetica" w:hAnsi="Helvetica" w:cs="Calibri"/>
                  <w:b/>
                  <w:bCs/>
                  <w:color w:val="000000"/>
                </w:rPr>
                <w:t xml:space="preserve"> level</w:t>
              </w:r>
            </w:ins>
          </w:p>
        </w:tc>
        <w:tc>
          <w:tcPr>
            <w:tcW w:w="1380" w:type="dxa"/>
            <w:tcBorders>
              <w:top w:val="single" w:sz="8" w:space="0" w:color="000000"/>
              <w:left w:val="nil"/>
              <w:bottom w:val="single" w:sz="8" w:space="0" w:color="000000"/>
              <w:right w:val="nil"/>
            </w:tcBorders>
            <w:shd w:val="clear" w:color="auto" w:fill="auto"/>
            <w:vAlign w:val="center"/>
            <w:hideMark/>
          </w:tcPr>
          <w:p w14:paraId="1DFB5095" w14:textId="34910C2E" w:rsidR="008269A8" w:rsidRDefault="008269A8">
            <w:pPr>
              <w:rPr>
                <w:ins w:id="776" w:author="Hockenberry, Adam J" w:date="2018-10-12T12:32:00Z"/>
                <w:rFonts w:ascii="Helvetica" w:hAnsi="Helvetica" w:cs="Calibri"/>
                <w:b/>
                <w:bCs/>
                <w:color w:val="000000"/>
              </w:rPr>
            </w:pPr>
            <w:ins w:id="777" w:author="Hockenberry, Adam J" w:date="2018-10-12T12:32:00Z">
              <w:r>
                <w:rPr>
                  <w:rFonts w:ascii="Helvetica" w:hAnsi="Helvetica" w:cs="Calibri"/>
                  <w:b/>
                  <w:bCs/>
                  <w:color w:val="000000"/>
                </w:rPr>
                <w:t>Mg</w:t>
              </w:r>
              <w:r w:rsidR="00116D14" w:rsidRPr="00116D14">
                <w:rPr>
                  <w:rFonts w:ascii="Helvetica" w:hAnsi="Helvetica" w:cs="Calibri"/>
                  <w:b/>
                  <w:bCs/>
                  <w:color w:val="000000"/>
                  <w:vertAlign w:val="superscript"/>
                </w:rPr>
                <w:t>2+</w:t>
              </w:r>
              <w:r>
                <w:rPr>
                  <w:rFonts w:ascii="Helvetica" w:hAnsi="Helvetica" w:cs="Calibri"/>
                  <w:b/>
                  <w:bCs/>
                  <w:color w:val="000000"/>
                </w:rPr>
                <w:t xml:space="preserve"> level</w:t>
              </w:r>
            </w:ins>
          </w:p>
        </w:tc>
        <w:tc>
          <w:tcPr>
            <w:tcW w:w="2020" w:type="dxa"/>
            <w:tcBorders>
              <w:top w:val="single" w:sz="8" w:space="0" w:color="000000"/>
              <w:left w:val="nil"/>
              <w:bottom w:val="single" w:sz="8" w:space="0" w:color="000000"/>
              <w:right w:val="nil"/>
            </w:tcBorders>
            <w:shd w:val="clear" w:color="auto" w:fill="auto"/>
            <w:vAlign w:val="center"/>
            <w:hideMark/>
          </w:tcPr>
          <w:p w14:paraId="4D4F22D8" w14:textId="77777777" w:rsidR="008269A8" w:rsidRDefault="008269A8">
            <w:pPr>
              <w:rPr>
                <w:ins w:id="778" w:author="Hockenberry, Adam J" w:date="2018-10-12T12:32:00Z"/>
                <w:rFonts w:ascii="Helvetica" w:hAnsi="Helvetica" w:cs="Calibri"/>
                <w:b/>
                <w:bCs/>
                <w:color w:val="000000"/>
              </w:rPr>
            </w:pPr>
            <w:ins w:id="779" w:author="Hockenberry, Adam J" w:date="2018-10-12T12:32:00Z">
              <w:r>
                <w:rPr>
                  <w:rFonts w:ascii="Helvetica" w:hAnsi="Helvetica" w:cs="Calibri"/>
                  <w:b/>
                  <w:bCs/>
                  <w:color w:val="000000"/>
                </w:rPr>
                <w:t>Carbon source</w:t>
              </w:r>
            </w:ins>
          </w:p>
        </w:tc>
        <w:tc>
          <w:tcPr>
            <w:tcW w:w="1940" w:type="dxa"/>
            <w:tcBorders>
              <w:top w:val="single" w:sz="8" w:space="0" w:color="000000"/>
              <w:left w:val="nil"/>
              <w:bottom w:val="single" w:sz="8" w:space="0" w:color="000000"/>
              <w:right w:val="nil"/>
            </w:tcBorders>
            <w:shd w:val="clear" w:color="auto" w:fill="auto"/>
            <w:vAlign w:val="center"/>
            <w:hideMark/>
          </w:tcPr>
          <w:p w14:paraId="6FF89394" w14:textId="77777777" w:rsidR="008269A8" w:rsidRDefault="008269A8">
            <w:pPr>
              <w:rPr>
                <w:ins w:id="780" w:author="Hockenberry, Adam J" w:date="2018-10-12T12:32:00Z"/>
                <w:rFonts w:ascii="Helvetica" w:hAnsi="Helvetica" w:cs="Calibri"/>
                <w:b/>
                <w:bCs/>
                <w:color w:val="000000"/>
              </w:rPr>
            </w:pPr>
            <w:ins w:id="781" w:author="Hockenberry, Adam J" w:date="2018-10-12T12:32:00Z">
              <w:r>
                <w:rPr>
                  <w:rFonts w:ascii="Helvetica" w:hAnsi="Helvetica" w:cs="Calibri"/>
                  <w:b/>
                  <w:bCs/>
                  <w:color w:val="000000"/>
                </w:rPr>
                <w:t>Growth phase</w:t>
              </w:r>
            </w:ins>
          </w:p>
        </w:tc>
      </w:tr>
      <w:tr w:rsidR="008269A8" w14:paraId="516B4D7C" w14:textId="77777777" w:rsidTr="00116D14">
        <w:trPr>
          <w:trHeight w:val="360"/>
          <w:ins w:id="782" w:author="Hockenberry, Adam J" w:date="2018-10-12T12:32:00Z"/>
        </w:trPr>
        <w:tc>
          <w:tcPr>
            <w:tcW w:w="2900" w:type="dxa"/>
            <w:tcBorders>
              <w:top w:val="nil"/>
              <w:left w:val="nil"/>
              <w:bottom w:val="nil"/>
              <w:right w:val="nil"/>
            </w:tcBorders>
            <w:shd w:val="clear" w:color="auto" w:fill="auto"/>
            <w:vAlign w:val="center"/>
            <w:hideMark/>
          </w:tcPr>
          <w:p w14:paraId="4AA1C81E" w14:textId="77777777" w:rsidR="008269A8" w:rsidRPr="008269A8" w:rsidRDefault="008269A8">
            <w:pPr>
              <w:rPr>
                <w:ins w:id="783" w:author="Hockenberry, Adam J" w:date="2018-10-12T12:32:00Z"/>
                <w:rFonts w:ascii="Helvetica" w:hAnsi="Helvetica" w:cs="Calibri"/>
                <w:b/>
                <w:color w:val="000000"/>
              </w:rPr>
            </w:pPr>
            <w:ins w:id="784" w:author="Hockenberry, Adam J" w:date="2018-10-12T12:32:00Z">
              <w:r w:rsidRPr="008269A8">
                <w:rPr>
                  <w:rFonts w:ascii="Helvetica" w:hAnsi="Helvetica" w:cs="Calibri"/>
                  <w:b/>
                  <w:color w:val="000000"/>
                </w:rPr>
                <w:t>A (Base)</w:t>
              </w:r>
            </w:ins>
          </w:p>
        </w:tc>
        <w:tc>
          <w:tcPr>
            <w:tcW w:w="1300" w:type="dxa"/>
            <w:tcBorders>
              <w:top w:val="nil"/>
              <w:left w:val="nil"/>
              <w:bottom w:val="nil"/>
              <w:right w:val="nil"/>
            </w:tcBorders>
            <w:shd w:val="clear" w:color="auto" w:fill="auto"/>
            <w:vAlign w:val="center"/>
            <w:hideMark/>
          </w:tcPr>
          <w:p w14:paraId="3B870276" w14:textId="77777777" w:rsidR="008269A8" w:rsidRDefault="008269A8">
            <w:pPr>
              <w:rPr>
                <w:ins w:id="785" w:author="Hockenberry, Adam J" w:date="2018-10-12T12:32:00Z"/>
                <w:rFonts w:ascii="Helvetica" w:hAnsi="Helvetica" w:cs="Calibri"/>
                <w:color w:val="000000"/>
              </w:rPr>
            </w:pPr>
            <w:ins w:id="786" w:author="Hockenberry, Adam J" w:date="2018-10-12T12:32:00Z">
              <w:r>
                <w:rPr>
                  <w:rFonts w:ascii="Helvetica" w:hAnsi="Helvetica" w:cs="Calibri"/>
                  <w:color w:val="000000"/>
                </w:rPr>
                <w:t>base</w:t>
              </w:r>
            </w:ins>
          </w:p>
        </w:tc>
        <w:tc>
          <w:tcPr>
            <w:tcW w:w="1380" w:type="dxa"/>
            <w:tcBorders>
              <w:top w:val="nil"/>
              <w:left w:val="nil"/>
              <w:bottom w:val="nil"/>
              <w:right w:val="nil"/>
            </w:tcBorders>
            <w:shd w:val="clear" w:color="auto" w:fill="auto"/>
            <w:vAlign w:val="center"/>
            <w:hideMark/>
          </w:tcPr>
          <w:p w14:paraId="4576415C" w14:textId="77777777" w:rsidR="008269A8" w:rsidRDefault="008269A8">
            <w:pPr>
              <w:rPr>
                <w:ins w:id="787" w:author="Hockenberry, Adam J" w:date="2018-10-12T12:32:00Z"/>
                <w:rFonts w:ascii="Helvetica" w:hAnsi="Helvetica" w:cs="Calibri"/>
                <w:color w:val="000000"/>
              </w:rPr>
            </w:pPr>
            <w:ins w:id="788" w:author="Hockenberry, Adam J" w:date="2018-10-12T12:32:00Z">
              <w:r>
                <w:rPr>
                  <w:rFonts w:ascii="Helvetica" w:hAnsi="Helvetica" w:cs="Calibri"/>
                  <w:color w:val="000000"/>
                </w:rPr>
                <w:t>base</w:t>
              </w:r>
            </w:ins>
          </w:p>
        </w:tc>
        <w:tc>
          <w:tcPr>
            <w:tcW w:w="2020" w:type="dxa"/>
            <w:tcBorders>
              <w:top w:val="nil"/>
              <w:left w:val="nil"/>
              <w:bottom w:val="nil"/>
              <w:right w:val="nil"/>
            </w:tcBorders>
            <w:shd w:val="clear" w:color="auto" w:fill="auto"/>
            <w:vAlign w:val="center"/>
            <w:hideMark/>
          </w:tcPr>
          <w:p w14:paraId="64B62DC0" w14:textId="1041F2CE" w:rsidR="008269A8" w:rsidRDefault="008269A8">
            <w:pPr>
              <w:rPr>
                <w:ins w:id="789" w:author="Hockenberry, Adam J" w:date="2018-10-12T12:32:00Z"/>
                <w:rFonts w:ascii="Helvetica" w:hAnsi="Helvetica" w:cs="Calibri"/>
                <w:color w:val="000000"/>
              </w:rPr>
            </w:pPr>
            <w:ins w:id="790" w:author="Hockenberry, Adam J" w:date="2018-10-12T12:32:00Z">
              <w:r>
                <w:rPr>
                  <w:rFonts w:ascii="Helvetica" w:hAnsi="Helvetica" w:cs="Calibri"/>
                  <w:color w:val="000000"/>
                </w:rPr>
                <w:t>Gluconate</w:t>
              </w:r>
              <w:r w:rsidR="00B11C78" w:rsidRPr="003773DE">
                <w:rPr>
                  <w:vertAlign w:val="superscript"/>
                </w:rPr>
                <w:t>‡</w:t>
              </w:r>
            </w:ins>
          </w:p>
        </w:tc>
        <w:tc>
          <w:tcPr>
            <w:tcW w:w="1940" w:type="dxa"/>
            <w:tcBorders>
              <w:top w:val="nil"/>
              <w:left w:val="nil"/>
              <w:bottom w:val="nil"/>
              <w:right w:val="nil"/>
            </w:tcBorders>
            <w:shd w:val="clear" w:color="auto" w:fill="auto"/>
            <w:vAlign w:val="center"/>
            <w:hideMark/>
          </w:tcPr>
          <w:p w14:paraId="3C061BF5" w14:textId="77777777" w:rsidR="008269A8" w:rsidRDefault="008269A8">
            <w:pPr>
              <w:rPr>
                <w:ins w:id="791" w:author="Hockenberry, Adam J" w:date="2018-10-12T12:32:00Z"/>
                <w:rFonts w:ascii="Helvetica" w:hAnsi="Helvetica" w:cs="Calibri"/>
                <w:color w:val="000000"/>
              </w:rPr>
            </w:pPr>
            <w:ins w:id="792" w:author="Hockenberry, Adam J" w:date="2018-10-12T12:32:00Z">
              <w:r>
                <w:rPr>
                  <w:rFonts w:ascii="Helvetica" w:hAnsi="Helvetica" w:cs="Calibri"/>
                  <w:color w:val="000000"/>
                </w:rPr>
                <w:t>Exponential</w:t>
              </w:r>
            </w:ins>
          </w:p>
        </w:tc>
      </w:tr>
      <w:tr w:rsidR="008269A8" w14:paraId="7D8AFE7E" w14:textId="77777777" w:rsidTr="00116D14">
        <w:trPr>
          <w:trHeight w:val="360"/>
          <w:ins w:id="793" w:author="Hockenberry, Adam J" w:date="2018-10-12T12:32:00Z"/>
        </w:trPr>
        <w:tc>
          <w:tcPr>
            <w:tcW w:w="2900" w:type="dxa"/>
            <w:tcBorders>
              <w:top w:val="nil"/>
              <w:left w:val="nil"/>
              <w:bottom w:val="nil"/>
              <w:right w:val="nil"/>
            </w:tcBorders>
            <w:shd w:val="clear" w:color="auto" w:fill="auto"/>
            <w:vAlign w:val="center"/>
            <w:hideMark/>
          </w:tcPr>
          <w:p w14:paraId="1C8872D4" w14:textId="77777777" w:rsidR="008269A8" w:rsidRPr="008269A8" w:rsidRDefault="008269A8">
            <w:pPr>
              <w:rPr>
                <w:ins w:id="794" w:author="Hockenberry, Adam J" w:date="2018-10-12T12:32:00Z"/>
                <w:rFonts w:ascii="Helvetica" w:hAnsi="Helvetica" w:cs="Calibri"/>
                <w:b/>
                <w:color w:val="000000"/>
              </w:rPr>
            </w:pPr>
            <w:ins w:id="795" w:author="Hockenberry, Adam J" w:date="2018-10-12T12:32:00Z">
              <w:r w:rsidRPr="008269A8">
                <w:rPr>
                  <w:rFonts w:ascii="Helvetica" w:hAnsi="Helvetica" w:cs="Calibri"/>
                  <w:b/>
                  <w:color w:val="000000"/>
                </w:rPr>
                <w:t>B (Glycerol)</w:t>
              </w:r>
            </w:ins>
          </w:p>
        </w:tc>
        <w:tc>
          <w:tcPr>
            <w:tcW w:w="1300" w:type="dxa"/>
            <w:tcBorders>
              <w:top w:val="nil"/>
              <w:left w:val="nil"/>
              <w:bottom w:val="nil"/>
              <w:right w:val="nil"/>
            </w:tcBorders>
            <w:shd w:val="clear" w:color="auto" w:fill="auto"/>
            <w:vAlign w:val="center"/>
            <w:hideMark/>
          </w:tcPr>
          <w:p w14:paraId="39A9EE41" w14:textId="77777777" w:rsidR="008269A8" w:rsidRDefault="008269A8">
            <w:pPr>
              <w:rPr>
                <w:ins w:id="796" w:author="Hockenberry, Adam J" w:date="2018-10-12T12:32:00Z"/>
                <w:rFonts w:ascii="Helvetica" w:hAnsi="Helvetica" w:cs="Calibri"/>
                <w:color w:val="000000"/>
              </w:rPr>
            </w:pPr>
            <w:ins w:id="797" w:author="Hockenberry, Adam J" w:date="2018-10-12T12:32:00Z">
              <w:r>
                <w:rPr>
                  <w:rFonts w:ascii="Helvetica" w:hAnsi="Helvetica" w:cs="Calibri"/>
                  <w:color w:val="000000"/>
                </w:rPr>
                <w:t>base</w:t>
              </w:r>
            </w:ins>
          </w:p>
        </w:tc>
        <w:tc>
          <w:tcPr>
            <w:tcW w:w="1380" w:type="dxa"/>
            <w:tcBorders>
              <w:top w:val="nil"/>
              <w:left w:val="nil"/>
              <w:bottom w:val="nil"/>
              <w:right w:val="nil"/>
            </w:tcBorders>
            <w:shd w:val="clear" w:color="auto" w:fill="auto"/>
            <w:vAlign w:val="center"/>
            <w:hideMark/>
          </w:tcPr>
          <w:p w14:paraId="47261924" w14:textId="77777777" w:rsidR="008269A8" w:rsidRDefault="008269A8">
            <w:pPr>
              <w:rPr>
                <w:ins w:id="798" w:author="Hockenberry, Adam J" w:date="2018-10-12T12:32:00Z"/>
                <w:rFonts w:ascii="Helvetica" w:hAnsi="Helvetica" w:cs="Calibri"/>
                <w:color w:val="000000"/>
              </w:rPr>
            </w:pPr>
            <w:ins w:id="799" w:author="Hockenberry, Adam J" w:date="2018-10-12T12:32:00Z">
              <w:r>
                <w:rPr>
                  <w:rFonts w:ascii="Helvetica" w:hAnsi="Helvetica" w:cs="Calibri"/>
                  <w:color w:val="000000"/>
                </w:rPr>
                <w:t>base</w:t>
              </w:r>
            </w:ins>
          </w:p>
        </w:tc>
        <w:tc>
          <w:tcPr>
            <w:tcW w:w="2020" w:type="dxa"/>
            <w:tcBorders>
              <w:top w:val="nil"/>
              <w:left w:val="nil"/>
              <w:bottom w:val="nil"/>
              <w:right w:val="nil"/>
            </w:tcBorders>
            <w:shd w:val="clear" w:color="auto" w:fill="auto"/>
            <w:vAlign w:val="center"/>
            <w:hideMark/>
          </w:tcPr>
          <w:p w14:paraId="1B9F58A4" w14:textId="1DA5B5BA" w:rsidR="008269A8" w:rsidRDefault="008269A8">
            <w:pPr>
              <w:rPr>
                <w:ins w:id="800" w:author="Hockenberry, Adam J" w:date="2018-10-12T12:32:00Z"/>
                <w:rFonts w:ascii="Helvetica" w:hAnsi="Helvetica" w:cs="Calibri"/>
                <w:color w:val="000000"/>
              </w:rPr>
            </w:pPr>
            <w:ins w:id="801" w:author="Hockenberry, Adam J" w:date="2018-10-12T12:32:00Z">
              <w:r>
                <w:rPr>
                  <w:rFonts w:ascii="Helvetica" w:hAnsi="Helvetica" w:cs="Calibri"/>
                  <w:color w:val="000000"/>
                </w:rPr>
                <w:t>Gluconate</w:t>
              </w:r>
              <w:r w:rsidR="00B11C78" w:rsidRPr="003773DE">
                <w:rPr>
                  <w:vertAlign w:val="superscript"/>
                </w:rPr>
                <w:t>‡</w:t>
              </w:r>
            </w:ins>
          </w:p>
        </w:tc>
        <w:tc>
          <w:tcPr>
            <w:tcW w:w="1940" w:type="dxa"/>
            <w:tcBorders>
              <w:top w:val="nil"/>
              <w:left w:val="nil"/>
              <w:bottom w:val="nil"/>
              <w:right w:val="nil"/>
            </w:tcBorders>
            <w:shd w:val="clear" w:color="auto" w:fill="auto"/>
            <w:vAlign w:val="center"/>
            <w:hideMark/>
          </w:tcPr>
          <w:p w14:paraId="4B1847E5" w14:textId="77777777" w:rsidR="008269A8" w:rsidRDefault="008269A8">
            <w:pPr>
              <w:rPr>
                <w:ins w:id="802" w:author="Hockenberry, Adam J" w:date="2018-10-12T12:32:00Z"/>
                <w:rFonts w:ascii="Helvetica" w:hAnsi="Helvetica" w:cs="Calibri"/>
                <w:color w:val="000000"/>
              </w:rPr>
            </w:pPr>
            <w:ins w:id="803" w:author="Hockenberry, Adam J" w:date="2018-10-12T12:32:00Z">
              <w:r>
                <w:rPr>
                  <w:rFonts w:ascii="Helvetica" w:hAnsi="Helvetica" w:cs="Calibri"/>
                  <w:color w:val="000000"/>
                </w:rPr>
                <w:t>Exponential</w:t>
              </w:r>
            </w:ins>
          </w:p>
        </w:tc>
      </w:tr>
      <w:tr w:rsidR="008269A8" w14:paraId="634017B8" w14:textId="77777777" w:rsidTr="00116D14">
        <w:trPr>
          <w:trHeight w:val="360"/>
          <w:ins w:id="804" w:author="Hockenberry, Adam J" w:date="2018-10-12T12:32:00Z"/>
        </w:trPr>
        <w:tc>
          <w:tcPr>
            <w:tcW w:w="2900" w:type="dxa"/>
            <w:tcBorders>
              <w:top w:val="nil"/>
              <w:left w:val="nil"/>
              <w:bottom w:val="nil"/>
              <w:right w:val="nil"/>
            </w:tcBorders>
            <w:shd w:val="clear" w:color="auto" w:fill="auto"/>
            <w:vAlign w:val="center"/>
            <w:hideMark/>
          </w:tcPr>
          <w:p w14:paraId="585233F7" w14:textId="135A6508" w:rsidR="008269A8" w:rsidRPr="008269A8" w:rsidRDefault="008269A8">
            <w:pPr>
              <w:rPr>
                <w:ins w:id="805" w:author="Hockenberry, Adam J" w:date="2018-10-12T12:32:00Z"/>
                <w:rFonts w:ascii="Helvetica" w:hAnsi="Helvetica" w:cs="Calibri"/>
                <w:b/>
                <w:color w:val="000000"/>
              </w:rPr>
            </w:pPr>
            <w:ins w:id="806" w:author="Hockenberry, Adam J" w:date="2018-10-12T12:32:00Z">
              <w:r w:rsidRPr="008269A8">
                <w:rPr>
                  <w:rFonts w:ascii="Helvetica" w:hAnsi="Helvetica" w:cs="Calibri"/>
                  <w:b/>
                  <w:color w:val="000000"/>
                </w:rPr>
                <w:t>C (High Na</w:t>
              </w:r>
              <w:r w:rsidR="00116D14" w:rsidRPr="00116D14">
                <w:rPr>
                  <w:rFonts w:ascii="Helvetica" w:hAnsi="Helvetica" w:cs="Calibri"/>
                  <w:b/>
                  <w:bCs/>
                  <w:color w:val="000000"/>
                  <w:vertAlign w:val="superscript"/>
                </w:rPr>
                <w:t>+</w:t>
              </w:r>
              <w:r w:rsidRPr="008269A8">
                <w:rPr>
                  <w:rFonts w:ascii="Helvetica" w:hAnsi="Helvetica" w:cs="Calibri"/>
                  <w:b/>
                  <w:color w:val="000000"/>
                </w:rPr>
                <w:t>)</w:t>
              </w:r>
            </w:ins>
          </w:p>
        </w:tc>
        <w:tc>
          <w:tcPr>
            <w:tcW w:w="1300" w:type="dxa"/>
            <w:tcBorders>
              <w:top w:val="nil"/>
              <w:left w:val="nil"/>
              <w:bottom w:val="nil"/>
              <w:right w:val="nil"/>
            </w:tcBorders>
            <w:shd w:val="clear" w:color="auto" w:fill="auto"/>
            <w:vAlign w:val="center"/>
            <w:hideMark/>
          </w:tcPr>
          <w:p w14:paraId="64A05EDF" w14:textId="77777777" w:rsidR="008269A8" w:rsidRDefault="008269A8">
            <w:pPr>
              <w:rPr>
                <w:ins w:id="807" w:author="Hockenberry, Adam J" w:date="2018-10-12T12:32:00Z"/>
                <w:rFonts w:ascii="Helvetica" w:hAnsi="Helvetica" w:cs="Calibri"/>
                <w:color w:val="000000"/>
              </w:rPr>
            </w:pPr>
            <w:ins w:id="808" w:author="Hockenberry, Adam J" w:date="2018-10-12T12:32:00Z">
              <w:r>
                <w:rPr>
                  <w:rFonts w:ascii="Helvetica" w:hAnsi="Helvetica" w:cs="Calibri"/>
                  <w:color w:val="000000"/>
                </w:rPr>
                <w:t>high</w:t>
              </w:r>
            </w:ins>
          </w:p>
        </w:tc>
        <w:tc>
          <w:tcPr>
            <w:tcW w:w="1380" w:type="dxa"/>
            <w:tcBorders>
              <w:top w:val="nil"/>
              <w:left w:val="nil"/>
              <w:bottom w:val="nil"/>
              <w:right w:val="nil"/>
            </w:tcBorders>
            <w:shd w:val="clear" w:color="auto" w:fill="auto"/>
            <w:vAlign w:val="center"/>
            <w:hideMark/>
          </w:tcPr>
          <w:p w14:paraId="77649089" w14:textId="77777777" w:rsidR="008269A8" w:rsidRDefault="008269A8">
            <w:pPr>
              <w:rPr>
                <w:ins w:id="809" w:author="Hockenberry, Adam J" w:date="2018-10-12T12:32:00Z"/>
                <w:rFonts w:ascii="Helvetica" w:hAnsi="Helvetica" w:cs="Calibri"/>
                <w:color w:val="000000"/>
              </w:rPr>
            </w:pPr>
            <w:ins w:id="810" w:author="Hockenberry, Adam J" w:date="2018-10-12T12:32:00Z">
              <w:r>
                <w:rPr>
                  <w:rFonts w:ascii="Helvetica" w:hAnsi="Helvetica" w:cs="Calibri"/>
                  <w:color w:val="000000"/>
                </w:rPr>
                <w:t>base</w:t>
              </w:r>
            </w:ins>
          </w:p>
        </w:tc>
        <w:tc>
          <w:tcPr>
            <w:tcW w:w="2020" w:type="dxa"/>
            <w:tcBorders>
              <w:top w:val="nil"/>
              <w:left w:val="nil"/>
              <w:bottom w:val="nil"/>
              <w:right w:val="nil"/>
            </w:tcBorders>
            <w:shd w:val="clear" w:color="auto" w:fill="auto"/>
            <w:vAlign w:val="center"/>
            <w:hideMark/>
          </w:tcPr>
          <w:p w14:paraId="6809DDD0" w14:textId="77777777" w:rsidR="008269A8" w:rsidRDefault="008269A8">
            <w:pPr>
              <w:rPr>
                <w:ins w:id="811" w:author="Hockenberry, Adam J" w:date="2018-10-12T12:32:00Z"/>
                <w:rFonts w:ascii="Helvetica" w:hAnsi="Helvetica" w:cs="Calibri"/>
                <w:color w:val="000000"/>
              </w:rPr>
            </w:pPr>
            <w:ins w:id="812" w:author="Hockenberry, Adam J" w:date="2018-10-12T12:32:00Z">
              <w:r>
                <w:rPr>
                  <w:rFonts w:ascii="Helvetica" w:hAnsi="Helvetica" w:cs="Calibri"/>
                  <w:color w:val="000000"/>
                </w:rPr>
                <w:t>Glucose</w:t>
              </w:r>
            </w:ins>
          </w:p>
        </w:tc>
        <w:tc>
          <w:tcPr>
            <w:tcW w:w="1940" w:type="dxa"/>
            <w:tcBorders>
              <w:top w:val="nil"/>
              <w:left w:val="nil"/>
              <w:bottom w:val="nil"/>
              <w:right w:val="nil"/>
            </w:tcBorders>
            <w:shd w:val="clear" w:color="auto" w:fill="auto"/>
            <w:vAlign w:val="center"/>
            <w:hideMark/>
          </w:tcPr>
          <w:p w14:paraId="5D8F731D" w14:textId="77777777" w:rsidR="008269A8" w:rsidRDefault="008269A8">
            <w:pPr>
              <w:rPr>
                <w:ins w:id="813" w:author="Hockenberry, Adam J" w:date="2018-10-12T12:32:00Z"/>
                <w:rFonts w:ascii="Helvetica" w:hAnsi="Helvetica" w:cs="Calibri"/>
                <w:color w:val="000000"/>
              </w:rPr>
            </w:pPr>
            <w:ins w:id="814" w:author="Hockenberry, Adam J" w:date="2018-10-12T12:32:00Z">
              <w:r>
                <w:rPr>
                  <w:rFonts w:ascii="Helvetica" w:hAnsi="Helvetica" w:cs="Calibri"/>
                  <w:color w:val="000000"/>
                </w:rPr>
                <w:t>Exponential</w:t>
              </w:r>
            </w:ins>
          </w:p>
        </w:tc>
      </w:tr>
      <w:tr w:rsidR="008269A8" w14:paraId="1E64782E" w14:textId="77777777" w:rsidTr="00116D14">
        <w:trPr>
          <w:trHeight w:val="360"/>
          <w:ins w:id="815" w:author="Hockenberry, Adam J" w:date="2018-10-12T12:32:00Z"/>
        </w:trPr>
        <w:tc>
          <w:tcPr>
            <w:tcW w:w="2900" w:type="dxa"/>
            <w:tcBorders>
              <w:top w:val="nil"/>
              <w:left w:val="nil"/>
              <w:right w:val="nil"/>
            </w:tcBorders>
            <w:shd w:val="clear" w:color="auto" w:fill="auto"/>
            <w:vAlign w:val="center"/>
            <w:hideMark/>
          </w:tcPr>
          <w:p w14:paraId="2CDAD52C" w14:textId="6FAD5E3F" w:rsidR="008269A8" w:rsidRPr="008269A8" w:rsidRDefault="008269A8">
            <w:pPr>
              <w:rPr>
                <w:ins w:id="816" w:author="Hockenberry, Adam J" w:date="2018-10-12T12:32:00Z"/>
                <w:rFonts w:ascii="Helvetica" w:hAnsi="Helvetica" w:cs="Calibri"/>
                <w:b/>
                <w:color w:val="000000"/>
              </w:rPr>
            </w:pPr>
            <w:ins w:id="817" w:author="Hockenberry, Adam J" w:date="2018-10-12T12:32:00Z">
              <w:r w:rsidRPr="008269A8">
                <w:rPr>
                  <w:rFonts w:ascii="Helvetica" w:hAnsi="Helvetica" w:cs="Calibri"/>
                  <w:b/>
                  <w:color w:val="000000"/>
                </w:rPr>
                <w:t>D (Stationary)</w:t>
              </w:r>
            </w:ins>
          </w:p>
        </w:tc>
        <w:tc>
          <w:tcPr>
            <w:tcW w:w="1300" w:type="dxa"/>
            <w:tcBorders>
              <w:top w:val="nil"/>
              <w:left w:val="nil"/>
              <w:right w:val="nil"/>
            </w:tcBorders>
            <w:shd w:val="clear" w:color="auto" w:fill="auto"/>
            <w:vAlign w:val="center"/>
            <w:hideMark/>
          </w:tcPr>
          <w:p w14:paraId="6230BEF7" w14:textId="77777777" w:rsidR="008269A8" w:rsidRDefault="008269A8">
            <w:pPr>
              <w:rPr>
                <w:ins w:id="818" w:author="Hockenberry, Adam J" w:date="2018-10-12T12:32:00Z"/>
                <w:rFonts w:ascii="Helvetica" w:hAnsi="Helvetica" w:cs="Calibri"/>
                <w:color w:val="000000"/>
              </w:rPr>
            </w:pPr>
            <w:ins w:id="819" w:author="Hockenberry, Adam J" w:date="2018-10-12T12:32:00Z">
              <w:r>
                <w:rPr>
                  <w:rFonts w:ascii="Helvetica" w:hAnsi="Helvetica" w:cs="Calibri"/>
                  <w:color w:val="000000"/>
                </w:rPr>
                <w:t>base</w:t>
              </w:r>
            </w:ins>
          </w:p>
        </w:tc>
        <w:tc>
          <w:tcPr>
            <w:tcW w:w="1380" w:type="dxa"/>
            <w:tcBorders>
              <w:top w:val="nil"/>
              <w:left w:val="nil"/>
              <w:right w:val="nil"/>
            </w:tcBorders>
            <w:shd w:val="clear" w:color="auto" w:fill="auto"/>
            <w:vAlign w:val="center"/>
            <w:hideMark/>
          </w:tcPr>
          <w:p w14:paraId="031AFC99" w14:textId="77777777" w:rsidR="008269A8" w:rsidRDefault="008269A8">
            <w:pPr>
              <w:rPr>
                <w:ins w:id="820" w:author="Hockenberry, Adam J" w:date="2018-10-12T12:32:00Z"/>
                <w:rFonts w:ascii="Helvetica" w:hAnsi="Helvetica" w:cs="Calibri"/>
                <w:color w:val="000000"/>
              </w:rPr>
            </w:pPr>
            <w:ins w:id="821" w:author="Hockenberry, Adam J" w:date="2018-10-12T12:32:00Z">
              <w:r>
                <w:rPr>
                  <w:rFonts w:ascii="Helvetica" w:hAnsi="Helvetica" w:cs="Calibri"/>
                  <w:color w:val="000000"/>
                </w:rPr>
                <w:t>base</w:t>
              </w:r>
            </w:ins>
          </w:p>
        </w:tc>
        <w:tc>
          <w:tcPr>
            <w:tcW w:w="2020" w:type="dxa"/>
            <w:tcBorders>
              <w:top w:val="nil"/>
              <w:left w:val="nil"/>
              <w:right w:val="nil"/>
            </w:tcBorders>
            <w:shd w:val="clear" w:color="auto" w:fill="auto"/>
            <w:vAlign w:val="center"/>
            <w:hideMark/>
          </w:tcPr>
          <w:p w14:paraId="3D593E84" w14:textId="77777777" w:rsidR="008269A8" w:rsidRDefault="008269A8">
            <w:pPr>
              <w:rPr>
                <w:ins w:id="822" w:author="Hockenberry, Adam J" w:date="2018-10-12T12:32:00Z"/>
                <w:rFonts w:ascii="Helvetica" w:hAnsi="Helvetica" w:cs="Calibri"/>
                <w:color w:val="000000"/>
              </w:rPr>
            </w:pPr>
            <w:ins w:id="823" w:author="Hockenberry, Adam J" w:date="2018-10-12T12:32:00Z">
              <w:r>
                <w:rPr>
                  <w:rFonts w:ascii="Helvetica" w:hAnsi="Helvetica" w:cs="Calibri"/>
                  <w:color w:val="000000"/>
                </w:rPr>
                <w:t>Glucose</w:t>
              </w:r>
            </w:ins>
          </w:p>
        </w:tc>
        <w:tc>
          <w:tcPr>
            <w:tcW w:w="1940" w:type="dxa"/>
            <w:tcBorders>
              <w:top w:val="nil"/>
              <w:left w:val="nil"/>
              <w:right w:val="nil"/>
            </w:tcBorders>
            <w:shd w:val="clear" w:color="auto" w:fill="auto"/>
            <w:vAlign w:val="center"/>
            <w:hideMark/>
          </w:tcPr>
          <w:p w14:paraId="23C02BFE" w14:textId="77777777" w:rsidR="008269A8" w:rsidRDefault="008269A8">
            <w:pPr>
              <w:rPr>
                <w:ins w:id="824" w:author="Hockenberry, Adam J" w:date="2018-10-12T12:32:00Z"/>
                <w:rFonts w:ascii="Helvetica" w:hAnsi="Helvetica" w:cs="Calibri"/>
                <w:color w:val="000000"/>
              </w:rPr>
            </w:pPr>
            <w:ins w:id="825" w:author="Hockenberry, Adam J" w:date="2018-10-12T12:32:00Z">
              <w:r>
                <w:rPr>
                  <w:rFonts w:ascii="Helvetica" w:hAnsi="Helvetica" w:cs="Calibri"/>
                  <w:color w:val="000000"/>
                </w:rPr>
                <w:t>Stationary</w:t>
              </w:r>
            </w:ins>
          </w:p>
        </w:tc>
      </w:tr>
      <w:tr w:rsidR="008269A8" w14:paraId="5F5B0CE5" w14:textId="77777777" w:rsidTr="00116D14">
        <w:trPr>
          <w:trHeight w:val="360"/>
          <w:ins w:id="826" w:author="Hockenberry, Adam J" w:date="2018-10-12T12:32:00Z"/>
        </w:trPr>
        <w:tc>
          <w:tcPr>
            <w:tcW w:w="2900" w:type="dxa"/>
            <w:tcBorders>
              <w:top w:val="nil"/>
              <w:left w:val="nil"/>
              <w:bottom w:val="single" w:sz="8" w:space="0" w:color="000000"/>
              <w:right w:val="nil"/>
            </w:tcBorders>
            <w:shd w:val="clear" w:color="auto" w:fill="auto"/>
            <w:vAlign w:val="center"/>
            <w:hideMark/>
          </w:tcPr>
          <w:p w14:paraId="0F634C70" w14:textId="69058D59" w:rsidR="008269A8" w:rsidRPr="008269A8" w:rsidRDefault="008269A8">
            <w:pPr>
              <w:rPr>
                <w:ins w:id="827" w:author="Hockenberry, Adam J" w:date="2018-10-12T12:32:00Z"/>
                <w:rFonts w:ascii="Helvetica" w:hAnsi="Helvetica" w:cs="Calibri"/>
                <w:b/>
                <w:color w:val="000000"/>
              </w:rPr>
            </w:pPr>
            <w:ins w:id="828" w:author="Hockenberry, Adam J" w:date="2018-10-12T12:32:00Z">
              <w:r w:rsidRPr="008269A8">
                <w:rPr>
                  <w:rFonts w:ascii="Helvetica" w:hAnsi="Helvetica" w:cs="Calibri"/>
                  <w:b/>
                  <w:color w:val="000000"/>
                </w:rPr>
                <w:t>E (Late stationary)</w:t>
              </w:r>
            </w:ins>
          </w:p>
        </w:tc>
        <w:tc>
          <w:tcPr>
            <w:tcW w:w="1300" w:type="dxa"/>
            <w:tcBorders>
              <w:top w:val="nil"/>
              <w:left w:val="nil"/>
              <w:bottom w:val="single" w:sz="8" w:space="0" w:color="000000"/>
              <w:right w:val="nil"/>
            </w:tcBorders>
            <w:shd w:val="clear" w:color="auto" w:fill="auto"/>
            <w:vAlign w:val="center"/>
            <w:hideMark/>
          </w:tcPr>
          <w:p w14:paraId="6F78225A" w14:textId="77777777" w:rsidR="008269A8" w:rsidRDefault="008269A8">
            <w:pPr>
              <w:rPr>
                <w:ins w:id="829" w:author="Hockenberry, Adam J" w:date="2018-10-12T12:32:00Z"/>
                <w:rFonts w:ascii="Helvetica" w:hAnsi="Helvetica" w:cs="Calibri"/>
                <w:color w:val="000000"/>
              </w:rPr>
            </w:pPr>
            <w:ins w:id="830" w:author="Hockenberry, Adam J" w:date="2018-10-12T12:32:00Z">
              <w:r>
                <w:rPr>
                  <w:rFonts w:ascii="Helvetica" w:hAnsi="Helvetica" w:cs="Calibri"/>
                  <w:color w:val="000000"/>
                </w:rPr>
                <w:t>base</w:t>
              </w:r>
            </w:ins>
          </w:p>
        </w:tc>
        <w:tc>
          <w:tcPr>
            <w:tcW w:w="1380" w:type="dxa"/>
            <w:tcBorders>
              <w:top w:val="nil"/>
              <w:left w:val="nil"/>
              <w:bottom w:val="single" w:sz="8" w:space="0" w:color="000000"/>
              <w:right w:val="nil"/>
            </w:tcBorders>
            <w:shd w:val="clear" w:color="auto" w:fill="auto"/>
            <w:vAlign w:val="center"/>
            <w:hideMark/>
          </w:tcPr>
          <w:p w14:paraId="6ECAC357" w14:textId="77777777" w:rsidR="008269A8" w:rsidRDefault="008269A8">
            <w:pPr>
              <w:rPr>
                <w:ins w:id="831" w:author="Hockenberry, Adam J" w:date="2018-10-12T12:32:00Z"/>
                <w:rFonts w:ascii="Helvetica" w:hAnsi="Helvetica" w:cs="Calibri"/>
                <w:color w:val="000000"/>
              </w:rPr>
            </w:pPr>
            <w:ins w:id="832" w:author="Hockenberry, Adam J" w:date="2018-10-12T12:32:00Z">
              <w:r>
                <w:rPr>
                  <w:rFonts w:ascii="Helvetica" w:hAnsi="Helvetica" w:cs="Calibri"/>
                  <w:color w:val="000000"/>
                </w:rPr>
                <w:t>base</w:t>
              </w:r>
            </w:ins>
          </w:p>
        </w:tc>
        <w:tc>
          <w:tcPr>
            <w:tcW w:w="2020" w:type="dxa"/>
            <w:tcBorders>
              <w:top w:val="nil"/>
              <w:left w:val="nil"/>
              <w:bottom w:val="single" w:sz="8" w:space="0" w:color="000000"/>
              <w:right w:val="nil"/>
            </w:tcBorders>
            <w:shd w:val="clear" w:color="auto" w:fill="auto"/>
            <w:vAlign w:val="center"/>
            <w:hideMark/>
          </w:tcPr>
          <w:p w14:paraId="73B4C921" w14:textId="77777777" w:rsidR="008269A8" w:rsidRDefault="008269A8">
            <w:pPr>
              <w:rPr>
                <w:ins w:id="833" w:author="Hockenberry, Adam J" w:date="2018-10-12T12:32:00Z"/>
                <w:rFonts w:ascii="Helvetica" w:hAnsi="Helvetica" w:cs="Calibri"/>
                <w:color w:val="000000"/>
              </w:rPr>
            </w:pPr>
            <w:ins w:id="834" w:author="Hockenberry, Adam J" w:date="2018-10-12T12:32:00Z">
              <w:r>
                <w:rPr>
                  <w:rFonts w:ascii="Helvetica" w:hAnsi="Helvetica" w:cs="Calibri"/>
                  <w:color w:val="000000"/>
                </w:rPr>
                <w:t>Glucose</w:t>
              </w:r>
            </w:ins>
          </w:p>
        </w:tc>
        <w:tc>
          <w:tcPr>
            <w:tcW w:w="1940" w:type="dxa"/>
            <w:tcBorders>
              <w:top w:val="nil"/>
              <w:left w:val="nil"/>
              <w:bottom w:val="single" w:sz="8" w:space="0" w:color="000000"/>
              <w:right w:val="nil"/>
            </w:tcBorders>
            <w:shd w:val="clear" w:color="auto" w:fill="auto"/>
            <w:vAlign w:val="center"/>
            <w:hideMark/>
          </w:tcPr>
          <w:p w14:paraId="7994DFCF" w14:textId="6DEC2D18" w:rsidR="008269A8" w:rsidRDefault="008269A8">
            <w:pPr>
              <w:rPr>
                <w:ins w:id="835" w:author="Hockenberry, Adam J" w:date="2018-10-12T12:32:00Z"/>
                <w:rFonts w:ascii="Helvetica" w:hAnsi="Helvetica" w:cs="Calibri"/>
                <w:color w:val="000000"/>
              </w:rPr>
            </w:pPr>
            <w:ins w:id="836" w:author="Hockenberry, Adam J" w:date="2018-10-12T12:32:00Z">
              <w:r>
                <w:rPr>
                  <w:rFonts w:ascii="Helvetica" w:hAnsi="Helvetica" w:cs="Calibri"/>
                  <w:color w:val="000000"/>
                </w:rPr>
                <w:t>Stationary</w:t>
              </w:r>
              <w:r w:rsidRPr="008269A8">
                <w:rPr>
                  <w:rFonts w:ascii="Helvetica" w:hAnsi="Helvetica" w:cs="Calibri"/>
                  <w:color w:val="000000"/>
                  <w:vertAlign w:val="superscript"/>
                </w:rPr>
                <w:t>†</w:t>
              </w:r>
            </w:ins>
          </w:p>
        </w:tc>
      </w:tr>
    </w:tbl>
    <w:p w14:paraId="785F1F2C" w14:textId="77777777" w:rsidR="008269A8" w:rsidRDefault="008269A8" w:rsidP="008269A8">
      <w:pPr>
        <w:tabs>
          <w:tab w:val="left" w:pos="0"/>
          <w:tab w:val="left" w:pos="7376"/>
        </w:tabs>
        <w:rPr>
          <w:ins w:id="837" w:author="Hockenberry, Adam J" w:date="2018-10-12T12:32:00Z"/>
          <w:rFonts w:ascii="Helvetica" w:hAnsi="Helvetica"/>
        </w:rPr>
      </w:pPr>
    </w:p>
    <w:p w14:paraId="67D8AAA2" w14:textId="7825A294" w:rsidR="00B672D5" w:rsidRDefault="00B672D5">
      <w:pPr>
        <w:rPr>
          <w:rFonts w:ascii="Helvetica" w:hAnsi="Helvetica"/>
          <w:color w:val="000000" w:themeColor="text1"/>
        </w:rPr>
      </w:pPr>
      <w:r>
        <w:rPr>
          <w:rFonts w:ascii="Helvetica" w:hAnsi="Helvetica"/>
          <w:color w:val="000000" w:themeColor="text1"/>
        </w:rPr>
        <w:br w:type="page"/>
      </w:r>
    </w:p>
    <w:p w14:paraId="1C101778" w14:textId="6643E620" w:rsidR="00B672D5" w:rsidRPr="00AE7326" w:rsidRDefault="00B672D5" w:rsidP="00B672D5">
      <w:pPr>
        <w:keepNext/>
        <w:keepLines/>
        <w:spacing w:before="200" w:line="360" w:lineRule="auto"/>
        <w:outlineLvl w:val="1"/>
        <w:rPr>
          <w:ins w:id="838" w:author="Hockenberry, Adam J" w:date="2018-10-12T12:32:00Z"/>
          <w:rFonts w:ascii="Helvetica" w:eastAsiaTheme="majorEastAsia" w:hAnsi="Helvetica" w:cstheme="majorBidi"/>
          <w:b/>
          <w:bCs/>
          <w:color w:val="4472C4" w:themeColor="accent1"/>
          <w:sz w:val="36"/>
          <w:szCs w:val="36"/>
        </w:rPr>
      </w:pPr>
      <w:r>
        <w:rPr>
          <w:rFonts w:ascii="Helvetica" w:eastAsiaTheme="majorEastAsia" w:hAnsi="Helvetica" w:cstheme="majorBidi"/>
          <w:b/>
          <w:bCs/>
          <w:color w:val="000000" w:themeColor="text1"/>
          <w:sz w:val="36"/>
          <w:szCs w:val="36"/>
        </w:rPr>
        <w:lastRenderedPageBreak/>
        <w:t>Supporting information</w:t>
      </w:r>
    </w:p>
    <w:p w14:paraId="6EA703E7" w14:textId="77777777" w:rsidR="006B5880" w:rsidRDefault="006B5880" w:rsidP="006B5880">
      <w:pPr>
        <w:rPr>
          <w:ins w:id="839" w:author="Hockenberry, Adam J" w:date="2018-10-12T12:32:00Z"/>
          <w:rFonts w:ascii="Helvetica" w:hAnsi="Helvetica"/>
        </w:rPr>
      </w:pPr>
      <w:ins w:id="840" w:author="Hockenberry, Adam J" w:date="2018-10-12T12:32:00Z">
        <w:r>
          <w:rPr>
            <w:rFonts w:ascii="Helvetica" w:hAnsi="Helvetica"/>
            <w:b/>
          </w:rPr>
          <w:t>S1 Table: Feature importance in principal component analysis.</w:t>
        </w:r>
        <w:r>
          <w:rPr>
            <w:rFonts w:ascii="Helvetica" w:hAnsi="Helvetica"/>
          </w:rPr>
          <w:t xml:space="preserve"> Listed are the top 10 genes that contribute the most to the indicated dataset and principal component.</w:t>
        </w:r>
      </w:ins>
    </w:p>
    <w:p w14:paraId="15C89786" w14:textId="77777777" w:rsidR="006B5880" w:rsidRDefault="006B5880" w:rsidP="00B672D5">
      <w:pPr>
        <w:tabs>
          <w:tab w:val="left" w:pos="7376"/>
        </w:tabs>
        <w:rPr>
          <w:rFonts w:ascii="Helvetica" w:hAnsi="Helvetica"/>
          <w:b/>
          <w:rPrChange w:id="841" w:author="Hockenberry, Adam J" w:date="2018-10-12T12:32:00Z">
            <w:rPr>
              <w:rFonts w:ascii="Helvetica" w:hAnsi="Helvetica"/>
              <w:b/>
              <w:color w:val="4472C4" w:themeColor="accent1"/>
              <w:sz w:val="36"/>
            </w:rPr>
          </w:rPrChange>
        </w:rPr>
        <w:pPrChange w:id="842" w:author="Hockenberry, Adam J" w:date="2018-10-12T12:32:00Z">
          <w:pPr>
            <w:keepNext/>
            <w:keepLines/>
            <w:spacing w:before="200" w:line="360" w:lineRule="auto"/>
            <w:outlineLvl w:val="1"/>
          </w:pPr>
        </w:pPrChange>
      </w:pPr>
    </w:p>
    <w:p w14:paraId="209BF19E" w14:textId="5A9B6042" w:rsidR="00B672D5" w:rsidRPr="00F13248" w:rsidRDefault="00B672D5" w:rsidP="00B672D5">
      <w:pPr>
        <w:tabs>
          <w:tab w:val="left" w:pos="7376"/>
        </w:tabs>
        <w:rPr>
          <w:rFonts w:ascii="Helvetica" w:hAnsi="Helvetica"/>
        </w:rPr>
      </w:pPr>
      <w:r w:rsidRPr="00F13248">
        <w:rPr>
          <w:rFonts w:ascii="Helvetica" w:hAnsi="Helvetica"/>
          <w:b/>
        </w:rPr>
        <w:t>S1 Fig.</w:t>
      </w:r>
      <w:r w:rsidRPr="00F13248">
        <w:rPr>
          <w:rFonts w:ascii="Helvetica" w:hAnsi="Helvetica"/>
        </w:rPr>
        <w:t xml:space="preserve"> Tuning results for predictions based on mRNA data, generated from one of 60 independent runs and chosen for demonstration purposes. Model performance is measured as the mean </w:t>
      </w:r>
      <w:r w:rsidRPr="00F13248">
        <w:rPr>
          <w:rFonts w:ascii="Helvetica" w:hAnsi="Helvetica"/>
          <w:i/>
        </w:rPr>
        <w:t>F</w:t>
      </w:r>
      <w:r w:rsidRPr="00F13248">
        <w:rPr>
          <w:rFonts w:ascii="Helvetica" w:hAnsi="Helvetica"/>
          <w:vertAlign w:val="subscript"/>
        </w:rPr>
        <w:t>1</w:t>
      </w:r>
      <w:r w:rsidRPr="00F13248">
        <w:rPr>
          <w:rFonts w:ascii="Helvetica" w:hAnsi="Helvetica"/>
        </w:rPr>
        <w:t xml:space="preserve"> score over 10 independent tuning runs. Higher numbers indicate better performance. (A) Tuning results for SVMs with linear kernel. Only the cost parameter was tuned. (B) Tuning results for SVMs with radial kernel. The cost and gamma parameters were tuned. The red dot indicates the winning parameter combination. (C) Tuning results for SVMs with sigmoidal kernel. The cost and gamma parameters were tuned. The red dot indicates the winning parameter combination. (D) Tuning results for random forest models. The </w:t>
      </w:r>
      <w:proofErr w:type="spellStart"/>
      <w:r w:rsidRPr="00F13248">
        <w:rPr>
          <w:rFonts w:ascii="Helvetica" w:hAnsi="Helvetica"/>
        </w:rPr>
        <w:t>mtry</w:t>
      </w:r>
      <w:proofErr w:type="spellEnd"/>
      <w:r w:rsidRPr="00F13248">
        <w:rPr>
          <w:rFonts w:ascii="Helvetica" w:hAnsi="Helvetica"/>
        </w:rPr>
        <w:t xml:space="preserve">, </w:t>
      </w:r>
      <w:proofErr w:type="spellStart"/>
      <w:r w:rsidRPr="00F13248">
        <w:rPr>
          <w:rFonts w:ascii="Helvetica" w:hAnsi="Helvetica"/>
        </w:rPr>
        <w:t>nodesize</w:t>
      </w:r>
      <w:proofErr w:type="spellEnd"/>
      <w:r w:rsidRPr="00F13248">
        <w:rPr>
          <w:rFonts w:ascii="Helvetica" w:hAnsi="Helvetica"/>
        </w:rPr>
        <w:t xml:space="preserve">, and </w:t>
      </w:r>
      <w:proofErr w:type="spellStart"/>
      <w:r w:rsidRPr="00F13248">
        <w:rPr>
          <w:rFonts w:ascii="Helvetica" w:hAnsi="Helvetica"/>
        </w:rPr>
        <w:t>ntrees</w:t>
      </w:r>
      <w:proofErr w:type="spellEnd"/>
      <w:r w:rsidRPr="00F13248">
        <w:rPr>
          <w:rFonts w:ascii="Helvetica" w:hAnsi="Helvetica"/>
        </w:rPr>
        <w:t xml:space="preserve"> parameters were tuned. We used three values for </w:t>
      </w:r>
      <w:proofErr w:type="spellStart"/>
      <w:r w:rsidRPr="00F13248">
        <w:rPr>
          <w:rFonts w:ascii="Helvetica" w:hAnsi="Helvetica"/>
        </w:rPr>
        <w:t>ntrees</w:t>
      </w:r>
      <w:proofErr w:type="spellEnd"/>
      <w:r w:rsidRPr="00F13248">
        <w:rPr>
          <w:rFonts w:ascii="Helvetica" w:hAnsi="Helvetica"/>
        </w:rPr>
        <w:t>, 1000, 5000, and 10000, shown as three separate panels. The red dot indicates the winning parameter combination.</w:t>
      </w:r>
    </w:p>
    <w:p w14:paraId="09789B7C" w14:textId="3B9A453C" w:rsidR="00B672D5" w:rsidRPr="00F13248" w:rsidRDefault="00B672D5" w:rsidP="001431A8">
      <w:pPr>
        <w:rPr>
          <w:rFonts w:ascii="Helvetica" w:hAnsi="Helvetica"/>
          <w:color w:val="000000" w:themeColor="text1"/>
        </w:rPr>
      </w:pPr>
    </w:p>
    <w:p w14:paraId="6234EF49" w14:textId="77777777" w:rsidR="00B672D5" w:rsidRPr="00F13248" w:rsidRDefault="00B672D5" w:rsidP="00B672D5">
      <w:pPr>
        <w:tabs>
          <w:tab w:val="left" w:pos="7376"/>
        </w:tabs>
        <w:rPr>
          <w:rFonts w:ascii="Helvetica" w:hAnsi="Helvetica"/>
        </w:rPr>
      </w:pPr>
      <w:r w:rsidRPr="00F13248">
        <w:rPr>
          <w:rFonts w:ascii="Helvetica" w:hAnsi="Helvetica"/>
          <w:b/>
        </w:rPr>
        <w:t>S2 Fig.</w:t>
      </w:r>
      <w:r w:rsidRPr="00F13248">
        <w:rPr>
          <w:rFonts w:ascii="Helvetica" w:hAnsi="Helvetica"/>
        </w:rPr>
        <w:t xml:space="preserve"> Tuning results for predictions based on protein data, generated from one of 60 independent runs and chosen for demonstration purposes. (A) Tuning results for SVMs with linear kernel. Only the cost parameter was tuned. (B) Tuning results for SVMs with radial kernel. The cost and gamma parameters were tuned. The red dots indicate the winning parameter combinations. (C) Tuning results for SVMs with sigmoidal kernel. The cost and gamma parameters were tuned. The red dot indicates the winning parameter combination. (D) Tuning results for random forest models. The </w:t>
      </w:r>
      <w:proofErr w:type="spellStart"/>
      <w:r w:rsidRPr="00F13248">
        <w:rPr>
          <w:rFonts w:ascii="Helvetica" w:hAnsi="Helvetica"/>
        </w:rPr>
        <w:t>mtry</w:t>
      </w:r>
      <w:proofErr w:type="spellEnd"/>
      <w:r w:rsidRPr="00F13248">
        <w:rPr>
          <w:rFonts w:ascii="Helvetica" w:hAnsi="Helvetica"/>
        </w:rPr>
        <w:t xml:space="preserve">, </w:t>
      </w:r>
      <w:proofErr w:type="spellStart"/>
      <w:r w:rsidRPr="00F13248">
        <w:rPr>
          <w:rFonts w:ascii="Helvetica" w:hAnsi="Helvetica"/>
        </w:rPr>
        <w:t>nodesize</w:t>
      </w:r>
      <w:proofErr w:type="spellEnd"/>
      <w:r w:rsidRPr="00F13248">
        <w:rPr>
          <w:rFonts w:ascii="Helvetica" w:hAnsi="Helvetica"/>
        </w:rPr>
        <w:t xml:space="preserve">, and </w:t>
      </w:r>
      <w:proofErr w:type="spellStart"/>
      <w:r w:rsidRPr="00F13248">
        <w:rPr>
          <w:rFonts w:ascii="Helvetica" w:hAnsi="Helvetica"/>
        </w:rPr>
        <w:t>ntrees</w:t>
      </w:r>
      <w:proofErr w:type="spellEnd"/>
      <w:r w:rsidRPr="00F13248">
        <w:rPr>
          <w:rFonts w:ascii="Helvetica" w:hAnsi="Helvetica"/>
        </w:rPr>
        <w:t xml:space="preserve"> parameters were tuned. We used three values for </w:t>
      </w:r>
      <w:proofErr w:type="spellStart"/>
      <w:r w:rsidRPr="00F13248">
        <w:rPr>
          <w:rFonts w:ascii="Helvetica" w:hAnsi="Helvetica"/>
        </w:rPr>
        <w:t>ntrees</w:t>
      </w:r>
      <w:proofErr w:type="spellEnd"/>
      <w:r w:rsidRPr="00F13248">
        <w:rPr>
          <w:rFonts w:ascii="Helvetica" w:hAnsi="Helvetica"/>
        </w:rPr>
        <w:t>, 1000, 5000, and 10000, shown as three separate panels. The red dot indicates the winning parameter combination.</w:t>
      </w:r>
    </w:p>
    <w:p w14:paraId="285EE15F" w14:textId="31F667D6" w:rsidR="00B672D5" w:rsidRPr="00F13248" w:rsidRDefault="00B672D5" w:rsidP="001431A8">
      <w:pPr>
        <w:rPr>
          <w:rFonts w:ascii="Helvetica" w:hAnsi="Helvetica"/>
          <w:color w:val="000000" w:themeColor="text1"/>
        </w:rPr>
      </w:pPr>
    </w:p>
    <w:p w14:paraId="54FA469F" w14:textId="2964D8EE" w:rsidR="00F13248" w:rsidRPr="00F13248" w:rsidRDefault="00F13248" w:rsidP="001431A8">
      <w:pPr>
        <w:rPr>
          <w:rFonts w:ascii="Helvetica" w:hAnsi="Helvetica"/>
        </w:rPr>
      </w:pPr>
      <w:r w:rsidRPr="00F13248">
        <w:rPr>
          <w:rFonts w:ascii="Helvetica" w:hAnsi="Helvetica"/>
          <w:b/>
          <w:noProof/>
        </w:rPr>
        <w:t>S3 Fig.</w:t>
      </w:r>
      <w:r w:rsidRPr="00F13248">
        <w:rPr>
          <w:rFonts w:ascii="Helvetica" w:hAnsi="Helvetica"/>
        </w:rPr>
        <w:t xml:space="preserve"> Percentage of correct predictions as a function of the number of samples during training. (A) Predictions based on mRNA abundances. (B) Predictions based on protein abundances.</w:t>
      </w:r>
    </w:p>
    <w:p w14:paraId="1CE2D989" w14:textId="3386F625" w:rsidR="00F13248" w:rsidRPr="00F13248" w:rsidRDefault="00F13248" w:rsidP="001431A8">
      <w:pPr>
        <w:rPr>
          <w:rFonts w:ascii="Helvetica" w:hAnsi="Helvetica"/>
        </w:rPr>
      </w:pPr>
    </w:p>
    <w:p w14:paraId="5B9DBA70" w14:textId="23FD623E" w:rsidR="00F13248" w:rsidRPr="00F13248" w:rsidRDefault="00F13248" w:rsidP="001431A8">
      <w:pPr>
        <w:rPr>
          <w:rFonts w:ascii="Helvetica" w:hAnsi="Helvetica"/>
        </w:rPr>
      </w:pPr>
      <w:r w:rsidRPr="00F13248">
        <w:rPr>
          <w:rFonts w:ascii="Helvetica" w:hAnsi="Helvetica"/>
          <w:b/>
        </w:rPr>
        <w:t xml:space="preserve">S4 Fig. </w:t>
      </w:r>
      <w:r w:rsidRPr="00F13248">
        <w:rPr>
          <w:rFonts w:ascii="Helvetica" w:hAnsi="Helvetica"/>
        </w:rPr>
        <w:t>The error count distribution for mRNA (A) and protein (B) confusion matrices. The number of mis-predicted labels (x-axis) indicates how many of the 4 possible condition variables that an individual prediction got wrong. 0 mis-predicted labels (the majority in both cases) means that model predictions were 100% accurate. In both cases (mRNA and protein), when an incorrect prediction was made, it was most frequently due to a single variable being incorrectly predicted (number of mis-predicted labels with a value of 1) as compared to errors predicting more than one variable for a given condition (2 and 3 mis-predicted labels).</w:t>
      </w:r>
    </w:p>
    <w:p w14:paraId="4AAEAD47" w14:textId="208E7B92" w:rsidR="00F13248" w:rsidRPr="00F13248" w:rsidRDefault="00F13248" w:rsidP="001431A8">
      <w:pPr>
        <w:rPr>
          <w:rFonts w:ascii="Helvetica" w:hAnsi="Helvetica"/>
        </w:rPr>
      </w:pPr>
    </w:p>
    <w:p w14:paraId="55E43E2B" w14:textId="77777777" w:rsidR="00F13248" w:rsidRPr="00F13248" w:rsidRDefault="00F13248" w:rsidP="00F13248">
      <w:pPr>
        <w:tabs>
          <w:tab w:val="left" w:pos="7376"/>
        </w:tabs>
        <w:rPr>
          <w:rFonts w:ascii="Helvetica" w:hAnsi="Helvetica"/>
          <w:b/>
        </w:rPr>
      </w:pPr>
      <w:r w:rsidRPr="00F13248">
        <w:rPr>
          <w:rFonts w:ascii="Helvetica" w:hAnsi="Helvetica"/>
          <w:b/>
        </w:rPr>
        <w:t xml:space="preserve">S5 Fig. </w:t>
      </w:r>
      <w:r w:rsidRPr="00F13248">
        <w:rPr>
          <w:rFonts w:ascii="Helvetica" w:hAnsi="Helvetica"/>
        </w:rPr>
        <w:t xml:space="preserve">Prediction accuracy for specific growth conditions for intersection mRNA data. Rows represent true conditions and columns represent predicted conditions. The numbers in the cells and the shading of the cells represent the percentage (out of 60 </w:t>
      </w:r>
      <w:r w:rsidRPr="00F13248">
        <w:rPr>
          <w:rFonts w:ascii="Helvetica" w:hAnsi="Helvetica"/>
        </w:rPr>
        <w:lastRenderedPageBreak/>
        <w:t xml:space="preserve">independent replicates) with which a given true condition is predicted as a certain predicted condition. Predictions based on mRNA abundances, generated by using subset of mRNA samples which has matching protein pairs. Results are shown for the SVM with radial kernel, which was the best performing model in the tuning process on mRNA data, where it won 48 of 60 independent runs. In this figure average of the diagonal line is 44.1% and multi class macro F1 score is 0.43. </w:t>
      </w:r>
    </w:p>
    <w:p w14:paraId="15274B03" w14:textId="1DA8E2FB" w:rsidR="00F13248" w:rsidRPr="00F13248" w:rsidRDefault="00F13248" w:rsidP="001431A8">
      <w:pPr>
        <w:rPr>
          <w:rFonts w:ascii="Helvetica" w:hAnsi="Helvetica"/>
          <w:color w:val="000000" w:themeColor="text1"/>
        </w:rPr>
      </w:pPr>
    </w:p>
    <w:p w14:paraId="01AFDB2B" w14:textId="77777777" w:rsidR="00F13248" w:rsidRPr="00F13248" w:rsidRDefault="00F13248" w:rsidP="00F13248">
      <w:pPr>
        <w:tabs>
          <w:tab w:val="left" w:pos="7376"/>
        </w:tabs>
        <w:rPr>
          <w:rFonts w:ascii="Helvetica" w:hAnsi="Helvetica"/>
          <w:b/>
        </w:rPr>
      </w:pPr>
      <w:r w:rsidRPr="00F13248">
        <w:rPr>
          <w:rFonts w:ascii="Helvetica" w:hAnsi="Helvetica"/>
          <w:b/>
        </w:rPr>
        <w:t xml:space="preserve">S6 Fig. </w:t>
      </w:r>
      <w:r w:rsidRPr="00F13248">
        <w:rPr>
          <w:rFonts w:ascii="Helvetica" w:hAnsi="Helvetica"/>
        </w:rPr>
        <w:t>Prediction accuracy for specific growth conditions for intersection protein data.</w:t>
      </w:r>
      <w:r w:rsidRPr="00F13248">
        <w:rPr>
          <w:rFonts w:ascii="Helvetica" w:hAnsi="Helvetica"/>
          <w:b/>
        </w:rPr>
        <w:t xml:space="preserve"> </w:t>
      </w:r>
      <w:r w:rsidRPr="00F13248">
        <w:rPr>
          <w:rFonts w:ascii="Helvetica" w:hAnsi="Helvetica"/>
        </w:rP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Predictions based on protein abundances, generated by using subset of protein samples which has matching mRNA pairs. Results are shown for the SVM with sigmoid kernel, which was the best performing model in the tuning process on mRNA data, where it won 47 of 60 independent runs. In this figure average of the diagonal line is 52.3% and corresponding multi class macro F1 score is 0.53. </w:t>
      </w:r>
    </w:p>
    <w:p w14:paraId="7318736C" w14:textId="24D76261" w:rsidR="00F13248" w:rsidRPr="00F13248" w:rsidRDefault="00F13248" w:rsidP="001431A8">
      <w:pPr>
        <w:rPr>
          <w:rFonts w:ascii="Helvetica" w:hAnsi="Helvetica"/>
          <w:color w:val="000000" w:themeColor="text1"/>
        </w:rPr>
      </w:pPr>
    </w:p>
    <w:p w14:paraId="72DDA5A4" w14:textId="77777777" w:rsidR="00F13248" w:rsidRPr="00F13248" w:rsidRDefault="00F13248" w:rsidP="00F13248">
      <w:pPr>
        <w:tabs>
          <w:tab w:val="left" w:pos="7376"/>
        </w:tabs>
        <w:rPr>
          <w:rFonts w:ascii="Helvetica" w:hAnsi="Helvetica"/>
          <w:b/>
        </w:rPr>
      </w:pPr>
      <w:r w:rsidRPr="00F13248">
        <w:rPr>
          <w:rFonts w:ascii="Helvetica" w:hAnsi="Helvetica"/>
          <w:b/>
        </w:rPr>
        <w:t xml:space="preserve">S7 Fig. </w:t>
      </w:r>
      <w:r w:rsidRPr="00F13248">
        <w:rPr>
          <w:rFonts w:ascii="Helvetica" w:hAnsi="Helvetica"/>
        </w:rPr>
        <w:t xml:space="preserve">Prediction accuracy for specific growth conditions for intersection mRNA &amp; protein data. Rows represent true conditions and columns represent predicted conditions. The numbers in the cells and the shading of the cells represent the percentage (out of 60 independent replicates) with which a given true condition is predicted as a certain predicted condition. Predictions based on protein abundances, generated by using subset of mRNA &amp; protein samples which has matching pairs. Results are shown for the SVM with sigmoid kernel, which was the best performing model in the tuning process on combined intersection data, where it won 27 of 60 independent runs. In this figure average of the diagonal line is 56.1% and corresponding multi class macro F1 score is 0.57. </w:t>
      </w:r>
    </w:p>
    <w:p w14:paraId="75E5E4B9" w14:textId="4589313D" w:rsidR="00F13248" w:rsidRPr="00F13248" w:rsidRDefault="00F13248" w:rsidP="001431A8">
      <w:pPr>
        <w:rPr>
          <w:rFonts w:ascii="Helvetica" w:hAnsi="Helvetica"/>
          <w:color w:val="000000" w:themeColor="text1"/>
        </w:rPr>
      </w:pPr>
    </w:p>
    <w:p w14:paraId="33EB3002" w14:textId="77777777" w:rsidR="00F13248" w:rsidRPr="00F13248" w:rsidRDefault="00F13248" w:rsidP="00F13248">
      <w:pPr>
        <w:tabs>
          <w:tab w:val="left" w:pos="7376"/>
        </w:tabs>
        <w:rPr>
          <w:rFonts w:ascii="Helvetica" w:hAnsi="Helvetica"/>
        </w:rPr>
      </w:pPr>
      <w:r w:rsidRPr="00F13248">
        <w:rPr>
          <w:rFonts w:ascii="Helvetica" w:hAnsi="Helvetica"/>
          <w:b/>
        </w:rPr>
        <w:t xml:space="preserve">S8 Fig. </w:t>
      </w:r>
      <w:r w:rsidRPr="00F13248">
        <w:rPr>
          <w:rFonts w:ascii="Helvetica" w:hAnsi="Helvetica"/>
        </w:rPr>
        <w:t>Prediction accuracy for univariate predictions using intersection mRNA and intersection protein data, as in the main text Figure 7. (A) Prediction of carbon source from mRNA abundances. (B) Prediction of carbon source from protein abundances. (C) Prediction of growth phase from mRNA abundances. (D) Prediction of growth phase from protein abundances. (E) Prediction of Mg</w:t>
      </w:r>
      <w:r w:rsidRPr="00F13248">
        <w:rPr>
          <w:rFonts w:ascii="Helvetica" w:hAnsi="Helvetica"/>
          <w:vertAlign w:val="superscript"/>
        </w:rPr>
        <w:t>2+</w:t>
      </w:r>
      <w:r w:rsidRPr="00F13248">
        <w:rPr>
          <w:rFonts w:ascii="Helvetica" w:hAnsi="Helvetica"/>
        </w:rPr>
        <w:t xml:space="preserve"> levels from mRNA abundances. (F) Prediction of Mg</w:t>
      </w:r>
      <w:r w:rsidRPr="00F13248">
        <w:rPr>
          <w:rFonts w:ascii="Helvetica" w:hAnsi="Helvetica"/>
          <w:vertAlign w:val="superscript"/>
        </w:rPr>
        <w:t>2+</w:t>
      </w:r>
      <w:r w:rsidRPr="00F13248">
        <w:rPr>
          <w:rFonts w:ascii="Helvetica" w:hAnsi="Helvetica"/>
        </w:rPr>
        <w:t xml:space="preserve"> levels from protein abundances. (G) Prediction of Na</w:t>
      </w:r>
      <w:r w:rsidRPr="00F13248">
        <w:rPr>
          <w:rFonts w:ascii="Helvetica" w:hAnsi="Helvetica"/>
          <w:vertAlign w:val="superscript"/>
        </w:rPr>
        <w:t>+</w:t>
      </w:r>
      <w:r w:rsidRPr="00F13248">
        <w:rPr>
          <w:rFonts w:ascii="Helvetica" w:hAnsi="Helvetica"/>
        </w:rPr>
        <w:t xml:space="preserve"> levels from mRNA abundances. (H) Prediction of Na</w:t>
      </w:r>
      <w:r w:rsidRPr="00F13248">
        <w:rPr>
          <w:rFonts w:ascii="Helvetica" w:hAnsi="Helvetica"/>
          <w:vertAlign w:val="superscript"/>
        </w:rPr>
        <w:t>+</w:t>
      </w:r>
      <w:r w:rsidRPr="00F13248">
        <w:rPr>
          <w:rFonts w:ascii="Helvetica" w:hAnsi="Helvetica"/>
        </w:rPr>
        <w:t xml:space="preserve"> levels from protein abundances. </w:t>
      </w:r>
    </w:p>
    <w:p w14:paraId="3B32D291" w14:textId="27AD963C" w:rsidR="00F13248" w:rsidRPr="00F13248" w:rsidRDefault="00F13248" w:rsidP="001431A8">
      <w:pPr>
        <w:rPr>
          <w:rFonts w:ascii="Helvetica" w:hAnsi="Helvetica"/>
          <w:color w:val="000000" w:themeColor="text1"/>
        </w:rPr>
      </w:pPr>
    </w:p>
    <w:p w14:paraId="68490513" w14:textId="77777777" w:rsidR="00F13248" w:rsidRPr="00F13248" w:rsidRDefault="00F13248" w:rsidP="00F13248">
      <w:pPr>
        <w:tabs>
          <w:tab w:val="left" w:pos="0"/>
          <w:tab w:val="left" w:pos="7376"/>
        </w:tabs>
        <w:rPr>
          <w:rFonts w:ascii="Helvetica" w:hAnsi="Helvetica"/>
        </w:rPr>
      </w:pPr>
      <w:r w:rsidRPr="00F13248">
        <w:rPr>
          <w:rFonts w:ascii="Helvetica" w:hAnsi="Helvetica"/>
          <w:b/>
        </w:rPr>
        <w:t xml:space="preserve">S9 Fig. </w:t>
      </w:r>
      <w:r w:rsidRPr="00F13248">
        <w:rPr>
          <w:rFonts w:ascii="Helvetica" w:hAnsi="Helvetica"/>
        </w:rPr>
        <w:t>Prediction accuracy for univariate predictions based on intersection mRNA abundances, intersection protein abundances, or the combined dataset including both mRNA and protein abundances. Protein abundances are more predictive for carbon source and Mg</w:t>
      </w:r>
      <w:r w:rsidRPr="00F13248">
        <w:rPr>
          <w:rFonts w:ascii="Helvetica" w:hAnsi="Helvetica"/>
          <w:vertAlign w:val="superscript"/>
        </w:rPr>
        <w:t>2+</w:t>
      </w:r>
      <w:r w:rsidRPr="00F13248">
        <w:rPr>
          <w:rFonts w:ascii="Helvetica" w:hAnsi="Helvetica"/>
        </w:rPr>
        <w:t xml:space="preserve"> levels, and mRNA abundances are more predictive for Na</w:t>
      </w:r>
      <w:r w:rsidRPr="00F13248">
        <w:rPr>
          <w:rFonts w:ascii="Helvetica" w:hAnsi="Helvetica"/>
          <w:vertAlign w:val="superscript"/>
        </w:rPr>
        <w:t>+</w:t>
      </w:r>
      <w:r w:rsidRPr="00F13248">
        <w:rPr>
          <w:rFonts w:ascii="Helvetica" w:hAnsi="Helvetica"/>
        </w:rPr>
        <w:t xml:space="preserve"> levels and growth phase.</w:t>
      </w:r>
    </w:p>
    <w:p w14:paraId="496950D7" w14:textId="77777777" w:rsidR="00F13248" w:rsidRPr="001431A8" w:rsidRDefault="00F13248" w:rsidP="001431A8">
      <w:pPr>
        <w:rPr>
          <w:rFonts w:ascii="Helvetica" w:hAnsi="Helvetica"/>
          <w:color w:val="000000" w:themeColor="text1"/>
        </w:rPr>
      </w:pPr>
    </w:p>
    <w:sectPr w:rsidR="00F13248" w:rsidRPr="001431A8" w:rsidSect="006D79CC">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E1134" w14:textId="77777777" w:rsidR="00BA7F37" w:rsidRDefault="00BA7F37" w:rsidP="006D79CC">
      <w:r>
        <w:separator/>
      </w:r>
    </w:p>
  </w:endnote>
  <w:endnote w:type="continuationSeparator" w:id="0">
    <w:p w14:paraId="3A85538D" w14:textId="77777777" w:rsidR="00BA7F37" w:rsidRDefault="00BA7F37" w:rsidP="006D79CC">
      <w:r>
        <w:continuationSeparator/>
      </w:r>
    </w:p>
  </w:endnote>
  <w:endnote w:type="continuationNotice" w:id="1">
    <w:p w14:paraId="4F84B2A6" w14:textId="77777777" w:rsidR="00BA7F37" w:rsidRDefault="00BA7F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2131782"/>
      <w:docPartObj>
        <w:docPartGallery w:val="Page Numbers (Bottom of Page)"/>
        <w:docPartUnique/>
      </w:docPartObj>
    </w:sdtPr>
    <w:sdtEndPr>
      <w:rPr>
        <w:rStyle w:val="PageNumber"/>
      </w:rPr>
    </w:sdtEndPr>
    <w:sdtContent>
      <w:p w14:paraId="38483759" w14:textId="5FC04E45" w:rsidR="00985272" w:rsidRDefault="00985272" w:rsidP="00AE73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3F3AF" w14:textId="77777777" w:rsidR="00985272" w:rsidRDefault="00985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4614341"/>
      <w:docPartObj>
        <w:docPartGallery w:val="Page Numbers (Bottom of Page)"/>
        <w:docPartUnique/>
      </w:docPartObj>
    </w:sdtPr>
    <w:sdtEndPr>
      <w:rPr>
        <w:rStyle w:val="PageNumber"/>
      </w:rPr>
    </w:sdtEndPr>
    <w:sdtContent>
      <w:p w14:paraId="6BF341D7" w14:textId="406D4991" w:rsidR="00985272" w:rsidRDefault="00985272" w:rsidP="00AE73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6DBDE7C" w14:textId="77777777" w:rsidR="00985272" w:rsidRDefault="00985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1F729" w14:textId="77777777" w:rsidR="00BA7F37" w:rsidRDefault="00BA7F37" w:rsidP="006D79CC">
      <w:r>
        <w:separator/>
      </w:r>
    </w:p>
  </w:footnote>
  <w:footnote w:type="continuationSeparator" w:id="0">
    <w:p w14:paraId="7A7F49BA" w14:textId="77777777" w:rsidR="00BA7F37" w:rsidRDefault="00BA7F37" w:rsidP="006D79CC">
      <w:r>
        <w:continuationSeparator/>
      </w:r>
    </w:p>
  </w:footnote>
  <w:footnote w:type="continuationNotice" w:id="1">
    <w:p w14:paraId="275D5867" w14:textId="77777777" w:rsidR="00BA7F37" w:rsidRDefault="00BA7F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9D77" w14:textId="77777777" w:rsidR="00302B70" w:rsidRDefault="00302B70">
    <w:pPr>
      <w:pStyle w:val="Header"/>
      <w:pPrChange w:id="843" w:author="Hockenberry, Adam J" w:date="2018-10-12T12:32:00Z">
        <w:pPr>
          <w:pStyle w:val="Revision"/>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ckenberry, Adam J">
    <w15:presenceInfo w15:providerId="Windows Live" w15:userId="5f19c907-8937-4b8b-a16f-152094f46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oNotTrackMov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36"/>
    <w:rsid w:val="00003180"/>
    <w:rsid w:val="00012562"/>
    <w:rsid w:val="00020EB7"/>
    <w:rsid w:val="00022910"/>
    <w:rsid w:val="00047D98"/>
    <w:rsid w:val="000603C9"/>
    <w:rsid w:val="00060B23"/>
    <w:rsid w:val="0009400F"/>
    <w:rsid w:val="00097822"/>
    <w:rsid w:val="000A1585"/>
    <w:rsid w:val="000B4400"/>
    <w:rsid w:val="000C50F7"/>
    <w:rsid w:val="000E3E2A"/>
    <w:rsid w:val="000F2BE7"/>
    <w:rsid w:val="00101788"/>
    <w:rsid w:val="0010624B"/>
    <w:rsid w:val="001129F0"/>
    <w:rsid w:val="00116D14"/>
    <w:rsid w:val="00131627"/>
    <w:rsid w:val="00135167"/>
    <w:rsid w:val="001370C5"/>
    <w:rsid w:val="00137346"/>
    <w:rsid w:val="001431A8"/>
    <w:rsid w:val="001530A3"/>
    <w:rsid w:val="00153A99"/>
    <w:rsid w:val="0015580B"/>
    <w:rsid w:val="00161DA2"/>
    <w:rsid w:val="00174DDE"/>
    <w:rsid w:val="001811DA"/>
    <w:rsid w:val="0018122E"/>
    <w:rsid w:val="00182AD3"/>
    <w:rsid w:val="00191985"/>
    <w:rsid w:val="00194DFE"/>
    <w:rsid w:val="00195248"/>
    <w:rsid w:val="001A0719"/>
    <w:rsid w:val="001B4711"/>
    <w:rsid w:val="001C0A6D"/>
    <w:rsid w:val="001C554F"/>
    <w:rsid w:val="001E1693"/>
    <w:rsid w:val="001E22CA"/>
    <w:rsid w:val="001E2C2D"/>
    <w:rsid w:val="001F0F40"/>
    <w:rsid w:val="001F162E"/>
    <w:rsid w:val="001F7AC2"/>
    <w:rsid w:val="00200661"/>
    <w:rsid w:val="0020330D"/>
    <w:rsid w:val="002054F1"/>
    <w:rsid w:val="00210427"/>
    <w:rsid w:val="00217A29"/>
    <w:rsid w:val="00220A99"/>
    <w:rsid w:val="00220B54"/>
    <w:rsid w:val="00234058"/>
    <w:rsid w:val="00251A1E"/>
    <w:rsid w:val="0025564D"/>
    <w:rsid w:val="00256254"/>
    <w:rsid w:val="002628B5"/>
    <w:rsid w:val="0027753F"/>
    <w:rsid w:val="00292CD0"/>
    <w:rsid w:val="002A04A2"/>
    <w:rsid w:val="002B602C"/>
    <w:rsid w:val="002C65A0"/>
    <w:rsid w:val="002D0019"/>
    <w:rsid w:val="002F1C74"/>
    <w:rsid w:val="00302B70"/>
    <w:rsid w:val="00303EA1"/>
    <w:rsid w:val="00310ACE"/>
    <w:rsid w:val="00310D74"/>
    <w:rsid w:val="003349D1"/>
    <w:rsid w:val="0034342D"/>
    <w:rsid w:val="00343FEB"/>
    <w:rsid w:val="00365ED4"/>
    <w:rsid w:val="00372904"/>
    <w:rsid w:val="00385473"/>
    <w:rsid w:val="003856D9"/>
    <w:rsid w:val="003878B6"/>
    <w:rsid w:val="00395364"/>
    <w:rsid w:val="003A3F29"/>
    <w:rsid w:val="003A6FE1"/>
    <w:rsid w:val="003C7032"/>
    <w:rsid w:val="003E1859"/>
    <w:rsid w:val="003E38B6"/>
    <w:rsid w:val="003E47CC"/>
    <w:rsid w:val="003F08E1"/>
    <w:rsid w:val="003F2A82"/>
    <w:rsid w:val="0040171B"/>
    <w:rsid w:val="00417A92"/>
    <w:rsid w:val="004222F1"/>
    <w:rsid w:val="00441461"/>
    <w:rsid w:val="00441562"/>
    <w:rsid w:val="00461291"/>
    <w:rsid w:val="0046677F"/>
    <w:rsid w:val="004861F8"/>
    <w:rsid w:val="004A4D53"/>
    <w:rsid w:val="004B438D"/>
    <w:rsid w:val="004C3392"/>
    <w:rsid w:val="004E41DF"/>
    <w:rsid w:val="004E6BC8"/>
    <w:rsid w:val="004F37DD"/>
    <w:rsid w:val="004F4E0F"/>
    <w:rsid w:val="00501632"/>
    <w:rsid w:val="0050531A"/>
    <w:rsid w:val="00512127"/>
    <w:rsid w:val="00512337"/>
    <w:rsid w:val="00536524"/>
    <w:rsid w:val="00542B20"/>
    <w:rsid w:val="00543699"/>
    <w:rsid w:val="00553E12"/>
    <w:rsid w:val="005751F2"/>
    <w:rsid w:val="00585A6B"/>
    <w:rsid w:val="00593FE8"/>
    <w:rsid w:val="005A047A"/>
    <w:rsid w:val="005A560F"/>
    <w:rsid w:val="005B7B4E"/>
    <w:rsid w:val="005C0551"/>
    <w:rsid w:val="005C10A0"/>
    <w:rsid w:val="005C16F4"/>
    <w:rsid w:val="005C205E"/>
    <w:rsid w:val="005C3358"/>
    <w:rsid w:val="005D1D03"/>
    <w:rsid w:val="005D78F2"/>
    <w:rsid w:val="005E39D1"/>
    <w:rsid w:val="005E3F13"/>
    <w:rsid w:val="005E485E"/>
    <w:rsid w:val="005F70CF"/>
    <w:rsid w:val="00600684"/>
    <w:rsid w:val="00600BE9"/>
    <w:rsid w:val="00633383"/>
    <w:rsid w:val="00651CDE"/>
    <w:rsid w:val="00653BFE"/>
    <w:rsid w:val="00660F37"/>
    <w:rsid w:val="006616D3"/>
    <w:rsid w:val="006A46D6"/>
    <w:rsid w:val="006A7DA3"/>
    <w:rsid w:val="006B2B6E"/>
    <w:rsid w:val="006B4EC3"/>
    <w:rsid w:val="006B5880"/>
    <w:rsid w:val="006C20DD"/>
    <w:rsid w:val="006D50E5"/>
    <w:rsid w:val="006D6126"/>
    <w:rsid w:val="006D79CC"/>
    <w:rsid w:val="006E16DA"/>
    <w:rsid w:val="006F2CC4"/>
    <w:rsid w:val="006F6BB4"/>
    <w:rsid w:val="0070598E"/>
    <w:rsid w:val="00710103"/>
    <w:rsid w:val="00713369"/>
    <w:rsid w:val="007134EF"/>
    <w:rsid w:val="00732019"/>
    <w:rsid w:val="007340FE"/>
    <w:rsid w:val="00744EB8"/>
    <w:rsid w:val="007509BF"/>
    <w:rsid w:val="00761559"/>
    <w:rsid w:val="00785E0B"/>
    <w:rsid w:val="0079120E"/>
    <w:rsid w:val="00791E2E"/>
    <w:rsid w:val="007935DE"/>
    <w:rsid w:val="00794D46"/>
    <w:rsid w:val="007A1AA9"/>
    <w:rsid w:val="007A4580"/>
    <w:rsid w:val="007C4E25"/>
    <w:rsid w:val="007C7AF1"/>
    <w:rsid w:val="007D699F"/>
    <w:rsid w:val="007E071C"/>
    <w:rsid w:val="008269A8"/>
    <w:rsid w:val="0084018E"/>
    <w:rsid w:val="00844051"/>
    <w:rsid w:val="0084668F"/>
    <w:rsid w:val="00863E2C"/>
    <w:rsid w:val="008733A4"/>
    <w:rsid w:val="008733B7"/>
    <w:rsid w:val="00873DD1"/>
    <w:rsid w:val="00873E70"/>
    <w:rsid w:val="0088539C"/>
    <w:rsid w:val="00885472"/>
    <w:rsid w:val="0088737F"/>
    <w:rsid w:val="008905E9"/>
    <w:rsid w:val="00893A54"/>
    <w:rsid w:val="00895E7B"/>
    <w:rsid w:val="008A3C30"/>
    <w:rsid w:val="008B045E"/>
    <w:rsid w:val="008B2C27"/>
    <w:rsid w:val="008C1128"/>
    <w:rsid w:val="008C1C65"/>
    <w:rsid w:val="008C379F"/>
    <w:rsid w:val="008D0690"/>
    <w:rsid w:val="008D23DD"/>
    <w:rsid w:val="008D4ACC"/>
    <w:rsid w:val="008E07EA"/>
    <w:rsid w:val="008E26B5"/>
    <w:rsid w:val="008E3FD7"/>
    <w:rsid w:val="00906D8D"/>
    <w:rsid w:val="00913945"/>
    <w:rsid w:val="0092692A"/>
    <w:rsid w:val="00937AED"/>
    <w:rsid w:val="009456B2"/>
    <w:rsid w:val="009552CB"/>
    <w:rsid w:val="0096473D"/>
    <w:rsid w:val="00967541"/>
    <w:rsid w:val="009722B0"/>
    <w:rsid w:val="009749B0"/>
    <w:rsid w:val="00976880"/>
    <w:rsid w:val="0098219A"/>
    <w:rsid w:val="00985272"/>
    <w:rsid w:val="00993408"/>
    <w:rsid w:val="00997B2E"/>
    <w:rsid w:val="009A2190"/>
    <w:rsid w:val="009C42E1"/>
    <w:rsid w:val="009D1C2F"/>
    <w:rsid w:val="009D3622"/>
    <w:rsid w:val="009E284A"/>
    <w:rsid w:val="009F6163"/>
    <w:rsid w:val="009F6442"/>
    <w:rsid w:val="00A0734D"/>
    <w:rsid w:val="00A305E5"/>
    <w:rsid w:val="00A55716"/>
    <w:rsid w:val="00A5685E"/>
    <w:rsid w:val="00A6455F"/>
    <w:rsid w:val="00A767EB"/>
    <w:rsid w:val="00A776A4"/>
    <w:rsid w:val="00A8642F"/>
    <w:rsid w:val="00AB177D"/>
    <w:rsid w:val="00AB783D"/>
    <w:rsid w:val="00AC52DB"/>
    <w:rsid w:val="00AD7884"/>
    <w:rsid w:val="00AE3702"/>
    <w:rsid w:val="00AE7326"/>
    <w:rsid w:val="00AF6F6C"/>
    <w:rsid w:val="00AF7E55"/>
    <w:rsid w:val="00B11992"/>
    <w:rsid w:val="00B11C78"/>
    <w:rsid w:val="00B14C63"/>
    <w:rsid w:val="00B17E31"/>
    <w:rsid w:val="00B21044"/>
    <w:rsid w:val="00B2589C"/>
    <w:rsid w:val="00B32C0A"/>
    <w:rsid w:val="00B452E9"/>
    <w:rsid w:val="00B4675C"/>
    <w:rsid w:val="00B47040"/>
    <w:rsid w:val="00B52EDB"/>
    <w:rsid w:val="00B61770"/>
    <w:rsid w:val="00B61EC0"/>
    <w:rsid w:val="00B64022"/>
    <w:rsid w:val="00B655ED"/>
    <w:rsid w:val="00B672D5"/>
    <w:rsid w:val="00B932B2"/>
    <w:rsid w:val="00B95B1B"/>
    <w:rsid w:val="00B97054"/>
    <w:rsid w:val="00BA27AE"/>
    <w:rsid w:val="00BA7F37"/>
    <w:rsid w:val="00BC6722"/>
    <w:rsid w:val="00BC6877"/>
    <w:rsid w:val="00BD302E"/>
    <w:rsid w:val="00BD409A"/>
    <w:rsid w:val="00BD417F"/>
    <w:rsid w:val="00BD6C1D"/>
    <w:rsid w:val="00BD6FB5"/>
    <w:rsid w:val="00BE1960"/>
    <w:rsid w:val="00BF4404"/>
    <w:rsid w:val="00C06F5F"/>
    <w:rsid w:val="00C14F0E"/>
    <w:rsid w:val="00C16C01"/>
    <w:rsid w:val="00C23F64"/>
    <w:rsid w:val="00C241C6"/>
    <w:rsid w:val="00C37314"/>
    <w:rsid w:val="00C570FB"/>
    <w:rsid w:val="00C856FA"/>
    <w:rsid w:val="00C86625"/>
    <w:rsid w:val="00C9442A"/>
    <w:rsid w:val="00CA44DD"/>
    <w:rsid w:val="00CB0340"/>
    <w:rsid w:val="00CB0D1A"/>
    <w:rsid w:val="00CB5E4B"/>
    <w:rsid w:val="00CD29F2"/>
    <w:rsid w:val="00CD5BE6"/>
    <w:rsid w:val="00CE002C"/>
    <w:rsid w:val="00CE1F29"/>
    <w:rsid w:val="00CE78A7"/>
    <w:rsid w:val="00CF1C92"/>
    <w:rsid w:val="00CF5836"/>
    <w:rsid w:val="00D04AAE"/>
    <w:rsid w:val="00D218FE"/>
    <w:rsid w:val="00D22F2F"/>
    <w:rsid w:val="00D26F13"/>
    <w:rsid w:val="00D305A2"/>
    <w:rsid w:val="00D343C7"/>
    <w:rsid w:val="00D34862"/>
    <w:rsid w:val="00D65C7E"/>
    <w:rsid w:val="00D96C17"/>
    <w:rsid w:val="00DA32B9"/>
    <w:rsid w:val="00DA5BD0"/>
    <w:rsid w:val="00DB2370"/>
    <w:rsid w:val="00DB61EC"/>
    <w:rsid w:val="00DC3C61"/>
    <w:rsid w:val="00DC4C9B"/>
    <w:rsid w:val="00DD1526"/>
    <w:rsid w:val="00DD2A32"/>
    <w:rsid w:val="00DE0D30"/>
    <w:rsid w:val="00DE1435"/>
    <w:rsid w:val="00DE2E95"/>
    <w:rsid w:val="00E07E7F"/>
    <w:rsid w:val="00E12CFD"/>
    <w:rsid w:val="00E3326B"/>
    <w:rsid w:val="00E3776A"/>
    <w:rsid w:val="00E412AE"/>
    <w:rsid w:val="00E43865"/>
    <w:rsid w:val="00E43A9A"/>
    <w:rsid w:val="00E465D6"/>
    <w:rsid w:val="00E50A7A"/>
    <w:rsid w:val="00E64823"/>
    <w:rsid w:val="00E67B05"/>
    <w:rsid w:val="00E67C82"/>
    <w:rsid w:val="00E966B1"/>
    <w:rsid w:val="00E97DC2"/>
    <w:rsid w:val="00EA25AA"/>
    <w:rsid w:val="00EB3CEC"/>
    <w:rsid w:val="00EC5B8D"/>
    <w:rsid w:val="00ED2D6E"/>
    <w:rsid w:val="00ED491F"/>
    <w:rsid w:val="00EE20D1"/>
    <w:rsid w:val="00EE3C47"/>
    <w:rsid w:val="00EF511E"/>
    <w:rsid w:val="00EF53FC"/>
    <w:rsid w:val="00EF7922"/>
    <w:rsid w:val="00F0022E"/>
    <w:rsid w:val="00F11978"/>
    <w:rsid w:val="00F13248"/>
    <w:rsid w:val="00F169CD"/>
    <w:rsid w:val="00F205D7"/>
    <w:rsid w:val="00F338A8"/>
    <w:rsid w:val="00F351F8"/>
    <w:rsid w:val="00F35FBA"/>
    <w:rsid w:val="00F439BC"/>
    <w:rsid w:val="00F44206"/>
    <w:rsid w:val="00F4446E"/>
    <w:rsid w:val="00F47838"/>
    <w:rsid w:val="00F5241B"/>
    <w:rsid w:val="00F5351E"/>
    <w:rsid w:val="00F54D8B"/>
    <w:rsid w:val="00F57421"/>
    <w:rsid w:val="00F74437"/>
    <w:rsid w:val="00F9257F"/>
    <w:rsid w:val="00F93685"/>
    <w:rsid w:val="00FA1F02"/>
    <w:rsid w:val="00FA541D"/>
    <w:rsid w:val="00FC2FDD"/>
    <w:rsid w:val="00FD2791"/>
    <w:rsid w:val="00FD472B"/>
    <w:rsid w:val="00FD7160"/>
    <w:rsid w:val="00FE4A12"/>
    <w:rsid w:val="00FF54AE"/>
    <w:rsid w:val="00FF5B19"/>
    <w:rsid w:val="00FF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B70"/>
    <w:pPr>
      <w:pPrChange w:id="0" w:author="Hockenberry, Adam J" w:date="2018-10-12T12:32:00Z">
        <w:pPr/>
      </w:pPrChange>
    </w:pPr>
    <w:rPr>
      <w:rFonts w:ascii="Times New Roman" w:eastAsia="Times New Roman" w:hAnsi="Times New Roman" w:cs="Times New Roman"/>
      <w:rPrChange w:id="0" w:author="Hockenberry, Adam J" w:date="2018-10-12T12:32:00Z">
        <w:rPr>
          <w:rFonts w:asciiTheme="majorHAnsi" w:eastAsiaTheme="minorEastAsia" w:hAnsiTheme="majorHAnsi" w:cstheme="minorBidi"/>
          <w:sz w:val="24"/>
          <w:szCs w:val="24"/>
          <w:lang w:val="en-US" w:eastAsia="en-US" w:bidi="ar-SA"/>
        </w:rPr>
      </w:rPrChange>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302B70"/>
    <w:pPr>
      <w:pPrChange w:id="1" w:author="Hockenberry, Adam J" w:date="2018-10-12T12:32:00Z">
        <w:pPr/>
      </w:pPrChange>
    </w:pPr>
    <w:rPr>
      <w:sz w:val="18"/>
      <w:szCs w:val="18"/>
      <w:rPrChange w:id="1" w:author="Hockenberry, Adam J" w:date="2018-10-12T12:32:00Z">
        <w:rPr>
          <w:rFonts w:eastAsiaTheme="minorEastAsia"/>
          <w:sz w:val="18"/>
          <w:szCs w:val="18"/>
          <w:lang w:val="en-US" w:eastAsia="en-US" w:bidi="ar-SA"/>
        </w:rPr>
      </w:rPrChange>
    </w:rPr>
  </w:style>
  <w:style w:type="character" w:customStyle="1" w:styleId="BalloonTextChar">
    <w:name w:val="Balloon Text Char"/>
    <w:basedOn w:val="DefaultParagraphFont"/>
    <w:link w:val="BalloonText"/>
    <w:uiPriority w:val="99"/>
    <w:semiHidden/>
    <w:rsid w:val="00501632"/>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 w:type="table" w:styleId="PlainTable2">
    <w:name w:val="Plain Table 2"/>
    <w:basedOn w:val="TableNormal"/>
    <w:uiPriority w:val="42"/>
    <w:rsid w:val="001811DA"/>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811DA"/>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6D79CC"/>
  </w:style>
  <w:style w:type="paragraph" w:styleId="Footer">
    <w:name w:val="footer"/>
    <w:basedOn w:val="Normal"/>
    <w:link w:val="FooterChar"/>
    <w:uiPriority w:val="99"/>
    <w:unhideWhenUsed/>
    <w:rsid w:val="006D79CC"/>
    <w:pPr>
      <w:tabs>
        <w:tab w:val="center" w:pos="4680"/>
        <w:tab w:val="right" w:pos="9360"/>
      </w:tabs>
    </w:pPr>
  </w:style>
  <w:style w:type="character" w:customStyle="1" w:styleId="FooterChar">
    <w:name w:val="Footer Char"/>
    <w:basedOn w:val="DefaultParagraphFont"/>
    <w:link w:val="Footer"/>
    <w:uiPriority w:val="99"/>
    <w:rsid w:val="006D79CC"/>
    <w:rPr>
      <w:rFonts w:asciiTheme="majorHAnsi" w:eastAsiaTheme="minorEastAsia" w:hAnsiTheme="majorHAnsi"/>
    </w:rPr>
  </w:style>
  <w:style w:type="character" w:styleId="PageNumber">
    <w:name w:val="page number"/>
    <w:basedOn w:val="DefaultParagraphFont"/>
    <w:uiPriority w:val="99"/>
    <w:semiHidden/>
    <w:unhideWhenUsed/>
    <w:rsid w:val="006D79CC"/>
  </w:style>
  <w:style w:type="paragraph" w:styleId="Caption">
    <w:name w:val="caption"/>
    <w:basedOn w:val="Normal"/>
    <w:next w:val="Normal"/>
    <w:uiPriority w:val="35"/>
    <w:unhideWhenUsed/>
    <w:qFormat/>
    <w:rsid w:val="00234058"/>
    <w:pPr>
      <w:spacing w:after="200"/>
    </w:pPr>
    <w:rPr>
      <w:i/>
      <w:iCs/>
      <w:color w:val="44546A" w:themeColor="text2"/>
      <w:sz w:val="18"/>
      <w:szCs w:val="18"/>
    </w:rPr>
  </w:style>
  <w:style w:type="paragraph" w:styleId="Revision">
    <w:name w:val="Revision"/>
    <w:hidden/>
    <w:uiPriority w:val="99"/>
    <w:semiHidden/>
    <w:rsid w:val="00ED491F"/>
    <w:rPr>
      <w:rFonts w:ascii="Times New Roman" w:eastAsia="Times New Roman" w:hAnsi="Times New Roman" w:cs="Times New Roman"/>
    </w:rPr>
  </w:style>
  <w:style w:type="paragraph" w:styleId="Header">
    <w:name w:val="header"/>
    <w:basedOn w:val="Normal"/>
    <w:link w:val="HeaderChar"/>
    <w:uiPriority w:val="99"/>
    <w:unhideWhenUsed/>
    <w:rsid w:val="00302B70"/>
    <w:pPr>
      <w:tabs>
        <w:tab w:val="center" w:pos="4680"/>
        <w:tab w:val="right" w:pos="9360"/>
      </w:tabs>
    </w:pPr>
  </w:style>
  <w:style w:type="character" w:customStyle="1" w:styleId="HeaderChar">
    <w:name w:val="Header Char"/>
    <w:basedOn w:val="DefaultParagraphFont"/>
    <w:link w:val="Header"/>
    <w:uiPriority w:val="99"/>
    <w:rsid w:val="00302B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63628">
      <w:bodyDiv w:val="1"/>
      <w:marLeft w:val="0"/>
      <w:marRight w:val="0"/>
      <w:marTop w:val="0"/>
      <w:marBottom w:val="0"/>
      <w:divBdr>
        <w:top w:val="none" w:sz="0" w:space="0" w:color="auto"/>
        <w:left w:val="none" w:sz="0" w:space="0" w:color="auto"/>
        <w:bottom w:val="none" w:sz="0" w:space="0" w:color="auto"/>
        <w:right w:val="none" w:sz="0" w:space="0" w:color="auto"/>
      </w:divBdr>
    </w:div>
    <w:div w:id="1093934444">
      <w:bodyDiv w:val="1"/>
      <w:marLeft w:val="0"/>
      <w:marRight w:val="0"/>
      <w:marTop w:val="0"/>
      <w:marBottom w:val="0"/>
      <w:divBdr>
        <w:top w:val="none" w:sz="0" w:space="0" w:color="auto"/>
        <w:left w:val="none" w:sz="0" w:space="0" w:color="auto"/>
        <w:bottom w:val="none" w:sz="0" w:space="0" w:color="auto"/>
        <w:right w:val="none" w:sz="0" w:space="0" w:color="auto"/>
      </w:divBdr>
    </w:div>
    <w:div w:id="1422950109">
      <w:bodyDiv w:val="1"/>
      <w:marLeft w:val="0"/>
      <w:marRight w:val="0"/>
      <w:marTop w:val="0"/>
      <w:marBottom w:val="0"/>
      <w:divBdr>
        <w:top w:val="none" w:sz="0" w:space="0" w:color="auto"/>
        <w:left w:val="none" w:sz="0" w:space="0" w:color="auto"/>
        <w:bottom w:val="none" w:sz="0" w:space="0" w:color="auto"/>
        <w:right w:val="none" w:sz="0" w:space="0" w:color="auto"/>
      </w:divBdr>
    </w:div>
    <w:div w:id="1511719514">
      <w:bodyDiv w:val="1"/>
      <w:marLeft w:val="0"/>
      <w:marRight w:val="0"/>
      <w:marTop w:val="0"/>
      <w:marBottom w:val="0"/>
      <w:divBdr>
        <w:top w:val="none" w:sz="0" w:space="0" w:color="auto"/>
        <w:left w:val="none" w:sz="0" w:space="0" w:color="auto"/>
        <w:bottom w:val="none" w:sz="0" w:space="0" w:color="auto"/>
        <w:right w:val="none" w:sz="0" w:space="0" w:color="auto"/>
      </w:divBdr>
    </w:div>
    <w:div w:id="1618096869">
      <w:bodyDiv w:val="1"/>
      <w:marLeft w:val="0"/>
      <w:marRight w:val="0"/>
      <w:marTop w:val="0"/>
      <w:marBottom w:val="0"/>
      <w:divBdr>
        <w:top w:val="none" w:sz="0" w:space="0" w:color="auto"/>
        <w:left w:val="none" w:sz="0" w:space="0" w:color="auto"/>
        <w:bottom w:val="none" w:sz="0" w:space="0" w:color="auto"/>
        <w:right w:val="none" w:sz="0" w:space="0" w:color="auto"/>
      </w:divBdr>
    </w:div>
    <w:div w:id="1772161656">
      <w:bodyDiv w:val="1"/>
      <w:marLeft w:val="0"/>
      <w:marRight w:val="0"/>
      <w:marTop w:val="0"/>
      <w:marBottom w:val="0"/>
      <w:divBdr>
        <w:top w:val="none" w:sz="0" w:space="0" w:color="auto"/>
        <w:left w:val="none" w:sz="0" w:space="0" w:color="auto"/>
        <w:bottom w:val="none" w:sz="0" w:space="0" w:color="auto"/>
        <w:right w:val="none" w:sz="0" w:space="0" w:color="auto"/>
      </w:divBdr>
    </w:div>
    <w:div w:id="18734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mutcaglar/ecoli_multiple_growth_conditio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93969-46E3-844C-991C-59A2350D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31</Pages>
  <Words>64252</Words>
  <Characters>366240</Characters>
  <Application>Microsoft Office Word</Application>
  <DocSecurity>0</DocSecurity>
  <Lines>3052</Lines>
  <Paragraphs>859</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429633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Hockenberry, Adam J</cp:lastModifiedBy>
  <cp:revision>1</cp:revision>
  <dcterms:created xsi:type="dcterms:W3CDTF">2018-09-06T21:09:00Z</dcterms:created>
  <dcterms:modified xsi:type="dcterms:W3CDTF">2018-10-12T17:34:00Z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id="LYPrkEGO"/&gt;&lt;style id="http://www.zotero.org/styles/plos-one" hasBibliography="1" bibliographyStyleHasBeenSet="1"/&gt;&lt;prefs&gt;&lt;pref name="fieldType" value="Field"/&gt;&lt;pref name="automaticJournalAbbrev</vt:lpwstr>
  </property>
  <property fmtid="{D5CDD505-2E9C-101B-9397-08002B2CF9AE}" pid="3" name="ZOTERO_PREF_2">
    <vt:lpwstr>iations" value="true"/&gt;&lt;pref name="delayCitationUpdates" value="true"/&gt;&lt;pref name="dontAskDelayCitationUpdates" value="true"/&gt;&lt;/prefs&gt;&lt;/data&gt;</vt:lpwstr>
  </property>
</Properties>
</file>